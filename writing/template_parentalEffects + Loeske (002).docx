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6C49A" w14:textId="77777777" w:rsidR="00C71639" w:rsidRPr="00C71639" w:rsidRDefault="00C71639">
      <w:r>
        <w:t>EG = extra-group</w:t>
      </w:r>
      <w:r>
        <w:br/>
        <w:t>WP = within-pair</w:t>
      </w:r>
    </w:p>
    <w:p w14:paraId="74910EF9" w14:textId="5F3F2FCE" w:rsidR="0009361B" w:rsidRDefault="00A93574">
      <w:pPr>
        <w:rPr>
          <w:b/>
        </w:rPr>
      </w:pPr>
      <w:r>
        <w:rPr>
          <w:b/>
        </w:rPr>
        <w:t>Introduction</w:t>
      </w:r>
    </w:p>
    <w:p w14:paraId="1619D7AB" w14:textId="377B443B" w:rsidR="00496891" w:rsidRDefault="00496891">
      <w:pPr>
        <w:rPr>
          <w:b/>
        </w:rPr>
      </w:pPr>
      <w:r>
        <w:t>Background</w:t>
      </w:r>
    </w:p>
    <w:p w14:paraId="2033A6DD" w14:textId="20E0D1E1" w:rsidR="007A51F7" w:rsidRPr="00AD3693" w:rsidRDefault="00AD3693" w:rsidP="00CD35DF">
      <w:pPr>
        <w:pStyle w:val="ListParagraph"/>
        <w:numPr>
          <w:ilvl w:val="0"/>
          <w:numId w:val="3"/>
        </w:numPr>
        <w:rPr>
          <w:b/>
        </w:rPr>
      </w:pPr>
      <w:r>
        <w:t xml:space="preserve">Deciphering how parents influence the fitness of their offspring is central to understanding  evolution by natural selection. </w:t>
      </w:r>
      <w:r w:rsidR="007A51F7" w:rsidRPr="00AD3693">
        <w:t>Parents</w:t>
      </w:r>
      <w:r w:rsidR="007A51F7">
        <w:t xml:space="preserve"> can influence their offspring through both </w:t>
      </w:r>
      <w:r>
        <w:t xml:space="preserve">germ-line and environment. </w:t>
      </w:r>
    </w:p>
    <w:p w14:paraId="17258061" w14:textId="1757BC47" w:rsidR="00CD35DF" w:rsidRPr="001C0A8F" w:rsidRDefault="00AD3693" w:rsidP="001C0A8F">
      <w:pPr>
        <w:pStyle w:val="ListParagraph"/>
        <w:numPr>
          <w:ilvl w:val="0"/>
          <w:numId w:val="3"/>
        </w:numPr>
        <w:rPr>
          <w:b/>
        </w:rPr>
      </w:pPr>
      <w:r>
        <w:t xml:space="preserve">In iteroparous animals, </w:t>
      </w:r>
      <w:r w:rsidR="001C0A8F">
        <w:t xml:space="preserve">effects of both parental germ-line, and environment can change with age. </w:t>
      </w:r>
      <w:r w:rsidR="00782DBD">
        <w:t>P</w:t>
      </w:r>
      <w:r w:rsidR="00CD35DF">
        <w:t xml:space="preserve">arental age </w:t>
      </w:r>
      <w:r w:rsidR="00782DBD">
        <w:t>may act o</w:t>
      </w:r>
      <w:r w:rsidR="00496891">
        <w:t>n offspring fitness through several different mechanisms</w:t>
      </w:r>
      <w:r w:rsidR="00782DBD">
        <w:t>:</w:t>
      </w:r>
    </w:p>
    <w:p w14:paraId="2427F177" w14:textId="55A0E8A4" w:rsidR="00782DBD" w:rsidRPr="00782DBD" w:rsidRDefault="00CD35DF" w:rsidP="00782DBD">
      <w:pPr>
        <w:pStyle w:val="ListParagraph"/>
        <w:numPr>
          <w:ilvl w:val="1"/>
          <w:numId w:val="3"/>
        </w:numPr>
        <w:rPr>
          <w:b/>
        </w:rPr>
      </w:pPr>
      <w:r>
        <w:t xml:space="preserve">Epigenetic </w:t>
      </w:r>
      <w:r w:rsidR="00782DBD">
        <w:t>changes resulting in</w:t>
      </w:r>
      <w:r w:rsidR="00652233">
        <w:t xml:space="preserve"> germ</w:t>
      </w:r>
      <w:r>
        <w:t>line</w:t>
      </w:r>
      <w:r w:rsidR="00782DBD">
        <w:t xml:space="preserve"> deterioration</w:t>
      </w:r>
    </w:p>
    <w:p w14:paraId="12E5D209" w14:textId="39BCB9A9" w:rsidR="00CD35DF" w:rsidRPr="00782DBD" w:rsidRDefault="00782DBD" w:rsidP="00782DBD">
      <w:pPr>
        <w:pStyle w:val="ListParagraph"/>
        <w:numPr>
          <w:ilvl w:val="1"/>
          <w:numId w:val="3"/>
        </w:numPr>
        <w:rPr>
          <w:b/>
        </w:rPr>
      </w:pPr>
      <w:r>
        <w:t>P</w:t>
      </w:r>
      <w:r w:rsidR="00CD35DF">
        <w:t xml:space="preserve">hysiological senescence resulting in poorer </w:t>
      </w:r>
      <w:commentRangeStart w:id="0"/>
      <w:r w:rsidR="00496891">
        <w:t>parental care</w:t>
      </w:r>
      <w:commentRangeEnd w:id="0"/>
      <w:r w:rsidR="008F61E0">
        <w:rPr>
          <w:rStyle w:val="CommentReference"/>
        </w:rPr>
        <w:commentReference w:id="0"/>
      </w:r>
    </w:p>
    <w:p w14:paraId="1454E959" w14:textId="1E6B5F8A" w:rsidR="00972243" w:rsidRPr="00652233" w:rsidRDefault="00CD35DF" w:rsidP="00652233">
      <w:pPr>
        <w:pStyle w:val="ListParagraph"/>
        <w:numPr>
          <w:ilvl w:val="1"/>
          <w:numId w:val="3"/>
        </w:numPr>
        <w:rPr>
          <w:b/>
        </w:rPr>
      </w:pPr>
      <w:r>
        <w:t>Improvement of parental care abilities</w:t>
      </w:r>
      <w:r w:rsidR="00652233">
        <w:t xml:space="preserve"> through </w:t>
      </w:r>
      <w:r w:rsidR="008C288D">
        <w:t>experience</w:t>
      </w:r>
      <w:r w:rsidR="00652233">
        <w:t>, or accumulation of resources</w:t>
      </w:r>
    </w:p>
    <w:p w14:paraId="474363E5" w14:textId="2F55885B" w:rsidR="00D75BFF" w:rsidRPr="00C00C26" w:rsidRDefault="00782DBD" w:rsidP="00C00C26">
      <w:pPr>
        <w:pStyle w:val="ListParagraph"/>
        <w:numPr>
          <w:ilvl w:val="0"/>
          <w:numId w:val="3"/>
        </w:numPr>
        <w:rPr>
          <w:b/>
        </w:rPr>
      </w:pPr>
      <w:r>
        <w:t>T</w:t>
      </w:r>
      <w:r w:rsidR="00496891">
        <w:t xml:space="preserve">hese </w:t>
      </w:r>
      <w:r>
        <w:t xml:space="preserve">mechanisms are not mutually exclusive </w:t>
      </w:r>
      <w:r w:rsidR="00652233">
        <w:t>and are likely to have contrasting influences on offspring fitness. H</w:t>
      </w:r>
      <w:r w:rsidR="00750A1A">
        <w:t>owever</w:t>
      </w:r>
      <w:r w:rsidR="00652233">
        <w:t>,</w:t>
      </w:r>
      <w:r w:rsidR="00750A1A">
        <w:t xml:space="preserve"> </w:t>
      </w:r>
      <w:r w:rsidR="00C00C26">
        <w:t>t</w:t>
      </w:r>
      <w:r w:rsidR="00496891">
        <w:t>he relative importance of these different mechanisms of parental age effects are poorly understood</w:t>
      </w:r>
      <w:r w:rsidR="008C288D">
        <w:t xml:space="preserve"> as most previous research has either isolated </w:t>
      </w:r>
      <w:r w:rsidR="00C00C26">
        <w:t xml:space="preserve">only germ-line effects, or quantified both </w:t>
      </w:r>
      <w:commentRangeStart w:id="1"/>
      <w:r w:rsidR="00C00C26">
        <w:t>germ-line</w:t>
      </w:r>
      <w:commentRangeEnd w:id="1"/>
      <w:r w:rsidR="00B52368">
        <w:rPr>
          <w:rStyle w:val="CommentReference"/>
        </w:rPr>
        <w:commentReference w:id="1"/>
      </w:r>
      <w:r w:rsidR="00C00C26">
        <w:t xml:space="preserve"> and environmental effects combined</w:t>
      </w:r>
      <w:ins w:id="2" w:author="Loeske Kruuk" w:date="2020-02-07T09:37:00Z">
        <w:r w:rsidR="008F61E0">
          <w:t xml:space="preserve">. The exception to this is </w:t>
        </w:r>
      </w:ins>
      <w:del w:id="3" w:author="Loeske Kruuk" w:date="2020-02-07T09:37:00Z">
        <w:r w:rsidR="00C00C26" w:rsidDel="008F61E0">
          <w:delText xml:space="preserve"> (but see </w:delText>
        </w:r>
      </w:del>
      <w:r w:rsidR="00C00C26">
        <w:t>Schroeder et al. 2015</w:t>
      </w:r>
      <w:ins w:id="4" w:author="Loeske Kruuk" w:date="2020-02-07T09:37:00Z">
        <w:r w:rsidR="008F61E0">
          <w:t>, who…. blah…</w:t>
        </w:r>
      </w:ins>
      <w:del w:id="5" w:author="Loeske Kruuk" w:date="2020-02-07T09:37:00Z">
        <w:r w:rsidR="00C00C26" w:rsidDel="008F61E0">
          <w:delText>)</w:delText>
        </w:r>
      </w:del>
      <w:r w:rsidR="00496891">
        <w:t xml:space="preserve">. To date, </w:t>
      </w:r>
      <w:ins w:id="6" w:author="Loeske Kruuk" w:date="2020-02-07T09:38:00Z">
        <w:r w:rsidR="008F61E0">
          <w:t xml:space="preserve">natural </w:t>
        </w:r>
      </w:ins>
      <w:del w:id="7" w:author="Loeske Kruuk" w:date="2020-02-07T09:38:00Z">
        <w:r w:rsidR="00496891" w:rsidDel="008F61E0">
          <w:delText xml:space="preserve">the </w:delText>
        </w:r>
      </w:del>
      <w:r w:rsidR="00496891">
        <w:t xml:space="preserve">age-related </w:t>
      </w:r>
      <w:ins w:id="8" w:author="Loeske Kruuk" w:date="2020-02-07T09:38:00Z">
        <w:r w:rsidR="008F61E0">
          <w:t xml:space="preserve">variation in the </w:t>
        </w:r>
      </w:ins>
      <w:r w:rsidR="00496891">
        <w:t xml:space="preserve">effects of parental germline, </w:t>
      </w:r>
      <w:commentRangeStart w:id="9"/>
      <w:r w:rsidR="00496891">
        <w:t xml:space="preserve">parental care, and parental environment </w:t>
      </w:r>
      <w:commentRangeEnd w:id="9"/>
      <w:r w:rsidR="008F61E0">
        <w:rPr>
          <w:rStyle w:val="CommentReference"/>
        </w:rPr>
        <w:commentReference w:id="9"/>
      </w:r>
      <w:r w:rsidR="00D75BFF">
        <w:t>have never been isolated and quantified within a single population</w:t>
      </w:r>
      <w:del w:id="10" w:author="Loeske Kruuk" w:date="2020-02-07T09:39:00Z">
        <w:r w:rsidR="00EC263E" w:rsidDel="008F61E0">
          <w:delText xml:space="preserve"> observationally, without the manipulation of cross-fostering</w:delText>
        </w:r>
      </w:del>
      <w:r w:rsidR="00EC263E">
        <w:t>.</w:t>
      </w:r>
    </w:p>
    <w:p w14:paraId="0E8474FF" w14:textId="4D13BCFE" w:rsidR="00496891" w:rsidRPr="008C288D" w:rsidRDefault="00496891" w:rsidP="00496891">
      <w:pPr>
        <w:pStyle w:val="ListParagraph"/>
        <w:numPr>
          <w:ilvl w:val="1"/>
          <w:numId w:val="3"/>
        </w:numPr>
        <w:rPr>
          <w:b/>
        </w:rPr>
      </w:pPr>
      <w:r>
        <w:t>This is due to logistical constraints. Individuals of known-age parents need to be tracked throughout life. The parents need to be tracked until their death as well in order to differentiate associations between age and quality (i.e. selective (dis)appearance) from true effects of ageing.</w:t>
      </w:r>
    </w:p>
    <w:p w14:paraId="0946470D" w14:textId="6C73024D" w:rsidR="008C288D" w:rsidRPr="008C288D" w:rsidRDefault="008C288D" w:rsidP="008C288D">
      <w:pPr>
        <w:pStyle w:val="ListParagraph"/>
        <w:numPr>
          <w:ilvl w:val="0"/>
          <w:numId w:val="3"/>
        </w:numPr>
        <w:rPr>
          <w:b/>
        </w:rPr>
      </w:pPr>
      <w:r>
        <w:t xml:space="preserve">In cooperative breeders, the conditions of the social environment can also be associated with parental age if older parents are more likely to have more helpers. Recently, senescence of parental care with age </w:t>
      </w:r>
      <w:del w:id="11" w:author="Loeske Kruuk" w:date="2020-02-07T09:39:00Z">
        <w:r w:rsidDel="008F61E0">
          <w:delText xml:space="preserve">have </w:delText>
        </w:r>
      </w:del>
      <w:ins w:id="12" w:author="Loeske Kruuk" w:date="2020-02-07T09:39:00Z">
        <w:r w:rsidR="008F61E0">
          <w:t xml:space="preserve">has </w:t>
        </w:r>
      </w:ins>
      <w:r>
        <w:t xml:space="preserve">been shown to be buffered by </w:t>
      </w:r>
      <w:commentRangeStart w:id="13"/>
      <w:r>
        <w:t xml:space="preserve">increased helper presence </w:t>
      </w:r>
      <w:commentRangeEnd w:id="13"/>
      <w:r w:rsidR="008F61E0">
        <w:rPr>
          <w:rStyle w:val="CommentReference"/>
        </w:rPr>
        <w:commentReference w:id="13"/>
      </w:r>
      <w:r>
        <w:t xml:space="preserve">in cooperative breeders </w:t>
      </w:r>
      <w:r>
        <w:fldChar w:fldCharType="begin" w:fldLock="1"/>
      </w:r>
      <w:r>
        <w:instrText>ADDIN CSL_CITATION {"citationItems":[{"id":"ITEM-1","itemData":{"DOI":"10.1038/s41467-019-09229-3","ISSN":"20411723","abstract":"Helping by group members is predicted to lead to delayed senescence by affecting the trade-off between current reproduction and future survival for dominant breeders. Here we investigate this prediction in the Seychelles warbler, Acrocephalus sechellensis, in which mainly female subordinate helpers (both co-breeders and non-breeding helpers) often help dominants raise offspring. We find that the late-life decline in survival usually observed in this species is greatly reduced in female dominants when a helper is present. Female dominants with a female helper show reduced telomere attrition, a measure that reflects biological ageing in this and other species. Finally, the probability of having female, but not male, helpers increases with dominant female age. Our results suggest that delayed senescence is a key benefit of cooperative breeding for elderly dominants and support the idea that sociality and delayed senescence are positively self-reinforcing. Such an effect may help explain why social species often have longer lifespans.","author":[{"dropping-particle":"","family":"Hammers","given":"Martijn","non-dropping-particle":"","parse-names":false,"suffix":""},{"dropping-particle":"","family":"Kingma","given":"Sjouke A.","non-dropping-particle":"","parse-names":false,"suffix":""},{"dropping-particle":"","family":"Spurgin","given":"Lewis G.","non-dropping-particle":"","parse-names":false,"suffix":""},{"dropping-particle":"","family":"Bebbington","given":"Kat","non-dropping-particle":"","parse-names":false,"suffix":""},{"dropping-particle":"","family":"Dugdale","given":"Hannah L.","non-dropping-particle":"","parse-names":false,"suffix":""},{"dropping-particle":"","family":"Burke","given":"Terry","non-dropping-particle":"","parse-names":false,"suffix":""},{"dropping-particle":"","family":"Komdeur","given":"Jan","non-dropping-particle":"","parse-names":false,"suffix":""},{"dropping-particle":"","family":"Richardson","given":"David S.","non-dropping-particle":"","parse-names":false,"suffix":""}],"container-title":"Nature Communications","id":"ITEM-1","issue":"1","issued":{"date-parts":[["2019"]]},"page":"1-10","publisher":"Springer US","title":"Breeders that receive help age more slowly in a cooperatively breeding bird","type":"article-journal","volume":"10"},"uris":["http://www.mendeley.com/documents/?uuid=84d42929-b7eb-4196-afdf-82af26132c3b"]},{"id":"ITEM-2","itemData":{"DOI":"10.1086/699513","ISBN":"0000000221","ISSN":"0003-0147","author":[{"dropping-particle":"","family":"Berger","given":"Vérane","non-dropping-particle":"","parse-names":false,"suffix":""},{"dropping-particle":"","family":"Lemaître","given":"Jean-François","non-dropping-particle":"","parse-names":false,"suffix":""},{"dropping-particle":"","family":"Allainé","given":"Dominique","non-dropping-particle":"","parse-names":false,"suffix":""},{"dropping-particle":"","family":"Gaillard","given":"Jean-Michel","non-dropping-particle":"","parse-names":false,"suffix":""},{"dropping-particle":"","family":"Cohas","given":"Aurélie","non-dropping-particle":"","parse-names":false,"suffix":""}],"container-title":"The American Naturalist","id":"ITEM-2","issue":"4","issued":{"date-parts":[["2018"]]},"page":"000-000","title":"Early and Adult Social Environments Shape Sex-Specific Actuarial Senescence Patterns in a Cooperative Breeder","type":"article-journal","volume":"192"},"uris":["http://www.mendeley.com/documents/?uuid=8ae083b5-dbd5-4e28-9beb-d8bdb11a2cdc"]}],"mendeley":{"formattedCitation":"(Berger et al. 2018; Hammers et al. 2019)","plainTextFormattedCitation":"(Berger et al. 2018; Hammers et al. 2019)"},"properties":{"noteIndex":0},"schema":"https://github.com/citation-style-language/schema/raw/master/csl-citation.json"}</w:instrText>
      </w:r>
      <w:r>
        <w:fldChar w:fldCharType="separate"/>
      </w:r>
      <w:r w:rsidRPr="008C288D">
        <w:rPr>
          <w:noProof/>
        </w:rPr>
        <w:t>(Berger et al. 2018; Hammers et al. 2019)</w:t>
      </w:r>
      <w:r>
        <w:fldChar w:fldCharType="end"/>
      </w:r>
      <w:r>
        <w:t xml:space="preserve">. Investigating parental age effects in cooperative breeders can provide insight into the fitness benefits of the social structure and resulting effects on population demography and life-history. </w:t>
      </w:r>
    </w:p>
    <w:p w14:paraId="38B8B470" w14:textId="77D2EE4F" w:rsidR="00350DF2" w:rsidRPr="00EE2DC9" w:rsidRDefault="00350DF2">
      <w:r w:rsidRPr="00EE2DC9">
        <w:t>Superb fairy-wrens</w:t>
      </w:r>
    </w:p>
    <w:p w14:paraId="73521AF6" w14:textId="04082C37" w:rsidR="00C00C26" w:rsidRDefault="00C00C26" w:rsidP="00C00C26">
      <w:pPr>
        <w:pStyle w:val="ListParagraph"/>
        <w:numPr>
          <w:ilvl w:val="0"/>
          <w:numId w:val="1"/>
        </w:numPr>
      </w:pPr>
      <w:r>
        <w:t>Non-obligate c</w:t>
      </w:r>
      <w:r w:rsidR="00350DF2">
        <w:t>ooperative breeders,</w:t>
      </w:r>
      <w:r>
        <w:t xml:space="preserve"> helpers help with young provisioning and territory defense</w:t>
      </w:r>
    </w:p>
    <w:p w14:paraId="08895C7F" w14:textId="30576BD3" w:rsidR="00350DF2" w:rsidRDefault="00C00C26" w:rsidP="00972243">
      <w:pPr>
        <w:pStyle w:val="ListParagraph"/>
        <w:numPr>
          <w:ilvl w:val="0"/>
          <w:numId w:val="1"/>
        </w:numPr>
      </w:pPr>
      <w:r>
        <w:t>Y</w:t>
      </w:r>
      <w:r w:rsidR="00350DF2">
        <w:t xml:space="preserve">ear-round territories occupied by breeding female, dominant male, and between zero and five helper males. </w:t>
      </w:r>
    </w:p>
    <w:p w14:paraId="3F75A1E1" w14:textId="67E46C81" w:rsidR="00972243" w:rsidRDefault="00972243" w:rsidP="00350DF2">
      <w:pPr>
        <w:pStyle w:val="ListParagraph"/>
        <w:numPr>
          <w:ilvl w:val="0"/>
          <w:numId w:val="1"/>
        </w:numPr>
      </w:pPr>
      <w:commentRangeStart w:id="14"/>
      <w:r>
        <w:t>As a dominant male gets older</w:t>
      </w:r>
      <w:commentRangeEnd w:id="14"/>
      <w:r w:rsidR="00B52368">
        <w:rPr>
          <w:rStyle w:val="CommentReference"/>
        </w:rPr>
        <w:commentReference w:id="14"/>
      </w:r>
      <w:r>
        <w:t xml:space="preserve">, his territory is likely to accumulate more helpers as males queue for dominance. As such, parental age is associated with a change in social environment that is quantifiable (as a count of the number of helpers) that may have a positive effect on offspring fitness. </w:t>
      </w:r>
      <w:r w:rsidR="00496891">
        <w:t>We can measure</w:t>
      </w:r>
      <w:r>
        <w:t xml:space="preserve"> the effects of parental age (intrinsic improvement in parenting with age) and helper number (extrinsic improvement in environment associated with age)</w:t>
      </w:r>
      <w:r w:rsidR="00496891">
        <w:t>.</w:t>
      </w:r>
    </w:p>
    <w:p w14:paraId="3C2BD052" w14:textId="096C9E90" w:rsidR="00972243" w:rsidRPr="00350DF2" w:rsidRDefault="00350DF2" w:rsidP="00972243">
      <w:pPr>
        <w:pStyle w:val="ListParagraph"/>
        <w:numPr>
          <w:ilvl w:val="0"/>
          <w:numId w:val="1"/>
        </w:numPr>
      </w:pPr>
      <w:r>
        <w:t>High rate of infidelity, with females commonly mating with males outside her territory</w:t>
      </w:r>
      <w:r w:rsidR="0004439E">
        <w:t>, and so paternal germ-line and paternal environmental effects can be measured in isolation (for EG chicks), and together (for WP chicks)</w:t>
      </w:r>
    </w:p>
    <w:p w14:paraId="7BF86E26" w14:textId="77777777" w:rsidR="00A93574" w:rsidRPr="00EE2DC9" w:rsidRDefault="00A93574">
      <w:r w:rsidRPr="00EE2DC9">
        <w:lastRenderedPageBreak/>
        <w:t>Aims</w:t>
      </w:r>
    </w:p>
    <w:p w14:paraId="04A6A636" w14:textId="77777777" w:rsidR="00A93574" w:rsidRDefault="00C71639" w:rsidP="00C71639">
      <w:pPr>
        <w:pStyle w:val="ListParagraph"/>
        <w:numPr>
          <w:ilvl w:val="0"/>
          <w:numId w:val="2"/>
        </w:numPr>
      </w:pPr>
      <w:r>
        <w:t>Disentangle germ-line and parental care age-related effects by quantifying</w:t>
      </w:r>
      <w:r w:rsidR="00260CDE">
        <w:t>:</w:t>
      </w:r>
    </w:p>
    <w:p w14:paraId="662B3F35" w14:textId="582EF730" w:rsidR="00B52368" w:rsidRDefault="00B52368" w:rsidP="00B52368">
      <w:pPr>
        <w:pStyle w:val="ListParagraph"/>
        <w:numPr>
          <w:ilvl w:val="0"/>
          <w:numId w:val="1"/>
        </w:numPr>
        <w:rPr>
          <w:moveTo w:id="15" w:author="Loeske Kruuk" w:date="2020-02-07T09:46:00Z"/>
        </w:rPr>
      </w:pPr>
      <w:moveToRangeStart w:id="16" w:author="Loeske Kruuk" w:date="2020-02-07T09:46:00Z" w:name="move31961205"/>
      <w:moveTo w:id="17" w:author="Loeske Kruuk" w:date="2020-02-07T09:46:00Z">
        <w:r>
          <w:t>Age-related changes in germ-</w:t>
        </w:r>
        <w:commentRangeStart w:id="18"/>
        <w:r>
          <w:t>line</w:t>
        </w:r>
      </w:moveTo>
      <w:commentRangeEnd w:id="18"/>
      <w:r>
        <w:rPr>
          <w:rStyle w:val="CommentReference"/>
        </w:rPr>
        <w:commentReference w:id="18"/>
      </w:r>
      <w:moveTo w:id="19" w:author="Loeske Kruuk" w:date="2020-02-07T09:46:00Z">
        <w:r>
          <w:t xml:space="preserve"> (age of genetic father of EG chicks)</w:t>
        </w:r>
      </w:moveTo>
    </w:p>
    <w:moveToRangeEnd w:id="16"/>
    <w:p w14:paraId="08432995" w14:textId="77777777" w:rsidR="00C71639" w:rsidRDefault="00C71639" w:rsidP="00C71639">
      <w:pPr>
        <w:pStyle w:val="ListParagraph"/>
        <w:numPr>
          <w:ilvl w:val="0"/>
          <w:numId w:val="1"/>
        </w:numPr>
      </w:pPr>
      <w:r>
        <w:t>Age-related changes in paternal care (age of social fathers of EG chicks)</w:t>
      </w:r>
    </w:p>
    <w:p w14:paraId="139EE2F1" w14:textId="16A57FF9" w:rsidR="00C71639" w:rsidDel="00B52368" w:rsidRDefault="00C71639" w:rsidP="00C71639">
      <w:pPr>
        <w:pStyle w:val="ListParagraph"/>
        <w:numPr>
          <w:ilvl w:val="0"/>
          <w:numId w:val="1"/>
        </w:numPr>
        <w:rPr>
          <w:moveFrom w:id="20" w:author="Loeske Kruuk" w:date="2020-02-07T09:46:00Z"/>
        </w:rPr>
      </w:pPr>
      <w:moveFromRangeStart w:id="21" w:author="Loeske Kruuk" w:date="2020-02-07T09:46:00Z" w:name="move31961205"/>
      <w:moveFrom w:id="22" w:author="Loeske Kruuk" w:date="2020-02-07T09:46:00Z">
        <w:r w:rsidDel="00B52368">
          <w:t>Age-related changes in germ-line (age of genetic father of EG chicks)</w:t>
        </w:r>
      </w:moveFrom>
    </w:p>
    <w:moveFromRangeEnd w:id="21"/>
    <w:p w14:paraId="5174F8AA" w14:textId="77777777" w:rsidR="00C71639" w:rsidRDefault="00C71639" w:rsidP="00C71639">
      <w:pPr>
        <w:pStyle w:val="ListParagraph"/>
        <w:numPr>
          <w:ilvl w:val="0"/>
          <w:numId w:val="1"/>
        </w:numPr>
      </w:pPr>
      <w:r>
        <w:t>Combined age-related changes of parental care and germ-line (mother age (of all chicks), and father age of WP chicks)</w:t>
      </w:r>
    </w:p>
    <w:p w14:paraId="0F7465AE" w14:textId="77777777" w:rsidR="00C71639" w:rsidRDefault="00C71639" w:rsidP="00C71639">
      <w:pPr>
        <w:pStyle w:val="ListParagraph"/>
        <w:numPr>
          <w:ilvl w:val="0"/>
          <w:numId w:val="2"/>
        </w:numPr>
      </w:pPr>
      <w:r>
        <w:t xml:space="preserve">Quantify age-related effects that are not due to age </w:t>
      </w:r>
      <w:r>
        <w:rPr>
          <w:i/>
        </w:rPr>
        <w:t xml:space="preserve">per se, </w:t>
      </w:r>
      <w:r>
        <w:t xml:space="preserve">but instead are a result of a correlation between lifespan and average offspring fitness by controlling for all parents </w:t>
      </w:r>
      <w:commentRangeStart w:id="23"/>
      <w:r>
        <w:t>lifespans</w:t>
      </w:r>
      <w:commentRangeEnd w:id="23"/>
      <w:r w:rsidR="00B52368">
        <w:rPr>
          <w:rStyle w:val="CommentReference"/>
        </w:rPr>
        <w:commentReference w:id="23"/>
      </w:r>
      <w:r w:rsidR="00260CDE">
        <w:t>.</w:t>
      </w:r>
    </w:p>
    <w:p w14:paraId="7F6D8878" w14:textId="744EEC04" w:rsidR="00260CDE" w:rsidRPr="00C71639" w:rsidRDefault="00260CDE" w:rsidP="00C71639">
      <w:pPr>
        <w:pStyle w:val="ListParagraph"/>
        <w:numPr>
          <w:ilvl w:val="0"/>
          <w:numId w:val="2"/>
        </w:numPr>
      </w:pPr>
      <w:r>
        <w:t xml:space="preserve">Investigate whether age-related effects are a result of intrinsic improvements in parental care, or </w:t>
      </w:r>
      <w:r w:rsidR="00C00C26">
        <w:t>changes in the social environment</w:t>
      </w:r>
      <w:r>
        <w:t xml:space="preserve"> with age, by re-running models including the number of helpers present on the n</w:t>
      </w:r>
      <w:r w:rsidR="00C00C26">
        <w:t>atal territory</w:t>
      </w:r>
      <w:r>
        <w:t>.</w:t>
      </w:r>
    </w:p>
    <w:p w14:paraId="28194FA4" w14:textId="77777777" w:rsidR="00A93574" w:rsidRDefault="00A93574">
      <w:pPr>
        <w:rPr>
          <w:b/>
        </w:rPr>
      </w:pPr>
      <w:r>
        <w:rPr>
          <w:b/>
        </w:rPr>
        <w:t>Methods</w:t>
      </w:r>
    </w:p>
    <w:p w14:paraId="6E111DB8" w14:textId="77777777" w:rsidR="00A93574" w:rsidRDefault="00E5588E">
      <w:pPr>
        <w:rPr>
          <w:u w:val="single"/>
        </w:rPr>
      </w:pPr>
      <w:r>
        <w:rPr>
          <w:u w:val="single"/>
        </w:rPr>
        <w:t>Study population</w:t>
      </w:r>
    </w:p>
    <w:p w14:paraId="21ADFF33" w14:textId="3C3935BB" w:rsidR="002874A1" w:rsidRDefault="002874A1" w:rsidP="002874A1">
      <w:pPr>
        <w:pStyle w:val="ListParagraph"/>
        <w:numPr>
          <w:ilvl w:val="0"/>
          <w:numId w:val="1"/>
        </w:numPr>
      </w:pPr>
      <w:r>
        <w:t xml:space="preserve">Long term study </w:t>
      </w:r>
      <w:r w:rsidR="00350DF2">
        <w:t>in and around ANBG</w:t>
      </w:r>
      <w:r w:rsidR="0059727F">
        <w:t xml:space="preserve"> intensively monitored since 198</w:t>
      </w:r>
      <w:r w:rsidR="00350DF2">
        <w:t>8</w:t>
      </w:r>
    </w:p>
    <w:p w14:paraId="4291BE9D" w14:textId="7E7FCE08" w:rsidR="00DA3AA7" w:rsidRDefault="00DA3AA7" w:rsidP="002874A1">
      <w:pPr>
        <w:pStyle w:val="ListParagraph"/>
        <w:numPr>
          <w:ilvl w:val="0"/>
          <w:numId w:val="1"/>
        </w:numPr>
      </w:pPr>
      <w:r>
        <w:t>Life-history of each individual is tracked, including hatching date, both chick and adult survival, immigration, emigration, territory composition and borders</w:t>
      </w:r>
    </w:p>
    <w:p w14:paraId="249B213C" w14:textId="339095F8" w:rsidR="00350DF2" w:rsidRDefault="00350DF2" w:rsidP="002874A1">
      <w:pPr>
        <w:pStyle w:val="ListParagraph"/>
        <w:numPr>
          <w:ilvl w:val="0"/>
          <w:numId w:val="1"/>
        </w:numPr>
      </w:pPr>
      <w:r>
        <w:t>Chicks color-banded and a blood sample taken to assign parentage during the nestli</w:t>
      </w:r>
      <w:r w:rsidR="00C00C26">
        <w:t xml:space="preserve">ng stage approximately </w:t>
      </w:r>
      <w:r w:rsidR="00DA3AA7">
        <w:t>7 days after hatching</w:t>
      </w:r>
    </w:p>
    <w:p w14:paraId="2B241BF9" w14:textId="124DC55F" w:rsidR="00E5588E" w:rsidRDefault="00E5588E">
      <w:pPr>
        <w:rPr>
          <w:u w:val="single"/>
        </w:rPr>
      </w:pPr>
      <w:r>
        <w:rPr>
          <w:u w:val="single"/>
        </w:rPr>
        <w:t>Data selection</w:t>
      </w:r>
    </w:p>
    <w:p w14:paraId="2C9D67C7" w14:textId="7A3A9620" w:rsidR="00350DF2" w:rsidRPr="00DA3AA7" w:rsidRDefault="00350DF2" w:rsidP="00350DF2">
      <w:pPr>
        <w:pStyle w:val="ListParagraph"/>
        <w:numPr>
          <w:ilvl w:val="0"/>
          <w:numId w:val="1"/>
        </w:numPr>
        <w:rPr>
          <w:u w:val="single"/>
        </w:rPr>
      </w:pPr>
      <w:r>
        <w:t xml:space="preserve">used data from the 1988 to the 2018 breeding season </w:t>
      </w:r>
      <w:r w:rsidR="0036458B">
        <w:t>(30 cohorts)</w:t>
      </w:r>
    </w:p>
    <w:p w14:paraId="743143B7" w14:textId="6895AA1F" w:rsidR="00620F03" w:rsidRPr="00620F03" w:rsidRDefault="00DA3AA7" w:rsidP="00350DF2">
      <w:pPr>
        <w:pStyle w:val="ListParagraph"/>
        <w:numPr>
          <w:ilvl w:val="0"/>
          <w:numId w:val="1"/>
        </w:numPr>
        <w:rPr>
          <w:u w:val="single"/>
        </w:rPr>
      </w:pPr>
      <w:r>
        <w:t xml:space="preserve">Included </w:t>
      </w:r>
      <w:r w:rsidR="00105EDB">
        <w:t>only birds hatched</w:t>
      </w:r>
      <w:r w:rsidR="0036458B">
        <w:t xml:space="preserve"> within the study area</w:t>
      </w:r>
      <w:r>
        <w:t xml:space="preserve"> with a known hatch date, and whose parents were of known age at their hatching and also </w:t>
      </w:r>
      <w:r w:rsidR="00B36FBE">
        <w:t>known age of death. For chick</w:t>
      </w:r>
      <w:r w:rsidR="00105EDB">
        <w:t xml:space="preserve">s sired extra-pair this </w:t>
      </w:r>
      <w:del w:id="24" w:author="Loeske Kruuk" w:date="2020-02-07T09:51:00Z">
        <w:r w:rsidR="00105EDB" w:rsidDel="00B52368">
          <w:delText>includes</w:delText>
        </w:r>
        <w:r w:rsidR="00B36FBE" w:rsidDel="00B52368">
          <w:delText xml:space="preserve"> </w:delText>
        </w:r>
      </w:del>
      <w:ins w:id="25" w:author="Loeske Kruuk" w:date="2020-02-07T09:51:00Z">
        <w:r w:rsidR="00B52368">
          <w:t xml:space="preserve">requires </w:t>
        </w:r>
      </w:ins>
      <w:r w:rsidR="00B36FBE">
        <w:t>the information for both fathers (genetic and social).</w:t>
      </w:r>
    </w:p>
    <w:p w14:paraId="4460E482" w14:textId="50AC5255" w:rsidR="00620F03" w:rsidRPr="00620F03" w:rsidRDefault="00EC263E" w:rsidP="00350DF2">
      <w:pPr>
        <w:pStyle w:val="ListParagraph"/>
        <w:numPr>
          <w:ilvl w:val="0"/>
          <w:numId w:val="1"/>
        </w:numPr>
        <w:rPr>
          <w:u w:val="single"/>
        </w:rPr>
      </w:pPr>
      <w:r>
        <w:t>We excluded chicks</w:t>
      </w:r>
      <w:r w:rsidR="00620F03">
        <w:t xml:space="preserve"> who</w:t>
      </w:r>
      <w:del w:id="26" w:author="Loeske Kruuk" w:date="2020-02-07T09:52:00Z">
        <w:r w:rsidR="00620F03" w:rsidDel="00B52368">
          <w:delText>’</w:delText>
        </w:r>
      </w:del>
      <w:r w:rsidR="00620F03">
        <w:t>s</w:t>
      </w:r>
      <w:ins w:id="27" w:author="Loeske Kruuk" w:date="2020-02-07T09:52:00Z">
        <w:r w:rsidR="00B52368">
          <w:t>e</w:t>
        </w:r>
      </w:ins>
      <w:r w:rsidR="00620F03">
        <w:t xml:space="preserve"> social father</w:t>
      </w:r>
      <w:r w:rsidR="0036458B">
        <w:t xml:space="preserve"> was the son</w:t>
      </w:r>
      <w:r w:rsidR="00620F03">
        <w:t xml:space="preserve"> of the dominant female </w:t>
      </w:r>
      <w:r w:rsidR="00105EDB">
        <w:t xml:space="preserve">(141 birds, </w:t>
      </w:r>
      <w:r w:rsidR="0080242D">
        <w:t xml:space="preserve">3% of initial </w:t>
      </w:r>
      <w:commentRangeStart w:id="28"/>
      <w:r w:rsidR="0080242D">
        <w:t>sample</w:t>
      </w:r>
      <w:commentRangeEnd w:id="28"/>
      <w:r w:rsidR="00B52368">
        <w:rPr>
          <w:rStyle w:val="CommentReference"/>
        </w:rPr>
        <w:commentReference w:id="28"/>
      </w:r>
      <w:r w:rsidR="0080242D">
        <w:t>)</w:t>
      </w:r>
    </w:p>
    <w:p w14:paraId="48669C6C" w14:textId="1A563CF3" w:rsidR="00620F03" w:rsidRPr="00620F03" w:rsidRDefault="00EC263E" w:rsidP="00350DF2">
      <w:pPr>
        <w:pStyle w:val="ListParagraph"/>
        <w:numPr>
          <w:ilvl w:val="0"/>
          <w:numId w:val="1"/>
        </w:numPr>
        <w:rPr>
          <w:u w:val="single"/>
        </w:rPr>
      </w:pPr>
      <w:r>
        <w:t>We excluded chicks</w:t>
      </w:r>
      <w:r w:rsidR="00105EDB">
        <w:t xml:space="preserve"> </w:t>
      </w:r>
      <w:r w:rsidR="00620F03">
        <w:t>who</w:t>
      </w:r>
      <w:del w:id="29" w:author="Loeske Kruuk" w:date="2020-02-07T09:54:00Z">
        <w:r w:rsidR="00620F03" w:rsidDel="00D2766E">
          <w:delText>’</w:delText>
        </w:r>
      </w:del>
      <w:r w:rsidR="00620F03">
        <w:t>s</w:t>
      </w:r>
      <w:ins w:id="30" w:author="Loeske Kruuk" w:date="2020-02-07T09:54:00Z">
        <w:r w:rsidR="00D2766E">
          <w:t>e</w:t>
        </w:r>
      </w:ins>
      <w:r w:rsidR="00620F03">
        <w:t xml:space="preserve"> genetic father was a helper on their natal territory</w:t>
      </w:r>
      <w:r w:rsidR="00105EDB">
        <w:t xml:space="preserve"> (165 birds</w:t>
      </w:r>
      <w:r w:rsidR="0080242D">
        <w:t>/3% of initial sample)</w:t>
      </w:r>
    </w:p>
    <w:p w14:paraId="2DD221BD" w14:textId="7F3A85BA" w:rsidR="00DA3AA7" w:rsidRPr="0059727F" w:rsidRDefault="00105EDB" w:rsidP="00350DF2">
      <w:pPr>
        <w:pStyle w:val="ListParagraph"/>
        <w:numPr>
          <w:ilvl w:val="0"/>
          <w:numId w:val="1"/>
        </w:numPr>
        <w:rPr>
          <w:u w:val="single"/>
        </w:rPr>
      </w:pPr>
      <w:r>
        <w:t xml:space="preserve">Early life trait </w:t>
      </w:r>
      <w:r w:rsidR="00620F03">
        <w:t>s</w:t>
      </w:r>
      <w:r w:rsidR="00EC263E">
        <w:t>ample size: 4361</w:t>
      </w:r>
      <w:ins w:id="31" w:author="Loeske Kruuk" w:date="2020-02-07T09:52:00Z">
        <w:r w:rsidR="00B52368">
          <w:t xml:space="preserve"> chicks?, XX nests from Y mothers, YY, social fathers and YYZ genetic fathers</w:t>
        </w:r>
      </w:ins>
      <w:r w:rsidR="00620F03">
        <w:t xml:space="preserve">, </w:t>
      </w:r>
      <w:r w:rsidR="0062482E">
        <w:t xml:space="preserve">with </w:t>
      </w:r>
      <w:commentRangeStart w:id="32"/>
      <w:r w:rsidR="0062482E">
        <w:t xml:space="preserve">53% male and 47% </w:t>
      </w:r>
      <w:commentRangeEnd w:id="32"/>
      <w:r w:rsidR="00B52368">
        <w:rPr>
          <w:rStyle w:val="CommentReference"/>
        </w:rPr>
        <w:commentReference w:id="32"/>
      </w:r>
      <w:r w:rsidR="0062482E">
        <w:t>female</w:t>
      </w:r>
      <w:r w:rsidR="00B36FBE">
        <w:t xml:space="preserve"> </w:t>
      </w:r>
    </w:p>
    <w:p w14:paraId="1B1A92BE" w14:textId="55BD80C3" w:rsidR="0059727F" w:rsidRPr="00B36FBE" w:rsidRDefault="0059727F" w:rsidP="00350DF2">
      <w:pPr>
        <w:pStyle w:val="ListParagraph"/>
        <w:numPr>
          <w:ilvl w:val="0"/>
          <w:numId w:val="1"/>
        </w:numPr>
        <w:rPr>
          <w:u w:val="single"/>
        </w:rPr>
      </w:pPr>
      <w:r>
        <w:t xml:space="preserve">Recruitment into the breeding population could only be </w:t>
      </w:r>
      <w:del w:id="33" w:author="Loeske Kruuk" w:date="2020-02-07T09:53:00Z">
        <w:r w:rsidDel="00B52368">
          <w:delText xml:space="preserve">measured </w:delText>
        </w:r>
      </w:del>
      <w:ins w:id="34" w:author="Loeske Kruuk" w:date="2020-02-07T09:53:00Z">
        <w:r w:rsidR="00B52368">
          <w:t xml:space="preserve">assessed </w:t>
        </w:r>
      </w:ins>
      <w:r>
        <w:t>in males since</w:t>
      </w:r>
      <w:ins w:id="35" w:author="Loeske Kruuk" w:date="2020-02-07T09:53:00Z">
        <w:r w:rsidR="00B52368">
          <w:t xml:space="preserve"> for females</w:t>
        </w:r>
      </w:ins>
      <w:r>
        <w:t xml:space="preserve"> death cannot be distinguished from emigration from the study area </w:t>
      </w:r>
      <w:del w:id="36" w:author="Loeske Kruuk" w:date="2020-02-07T09:53:00Z">
        <w:r w:rsidDel="00B52368">
          <w:delText xml:space="preserve">for females </w:delText>
        </w:r>
      </w:del>
      <w:r>
        <w:t xml:space="preserve">during their first year of life. </w:t>
      </w:r>
      <w:r w:rsidR="00C00C26">
        <w:t xml:space="preserve">Males are highly philopatric and easily tracked. </w:t>
      </w:r>
      <w:r w:rsidR="00E62BB4">
        <w:t>After excluding males for which emigration or death was uncertain due to living close to the study area bor</w:t>
      </w:r>
      <w:r w:rsidR="0062482E">
        <w:t>der, 2278 males were used in this</w:t>
      </w:r>
      <w:r w:rsidR="00E62BB4">
        <w:t xml:space="preserve"> analysis.</w:t>
      </w:r>
    </w:p>
    <w:p w14:paraId="2351EE22" w14:textId="77777777" w:rsidR="00E5588E" w:rsidRDefault="00E5588E">
      <w:pPr>
        <w:rPr>
          <w:u w:val="single"/>
        </w:rPr>
      </w:pPr>
      <w:r>
        <w:rPr>
          <w:u w:val="single"/>
        </w:rPr>
        <w:t>Statistical analysis</w:t>
      </w:r>
    </w:p>
    <w:p w14:paraId="665B401A" w14:textId="74352D67" w:rsidR="0080242D" w:rsidRDefault="0080242D" w:rsidP="00E5588E">
      <w:pPr>
        <w:pStyle w:val="ListParagraph"/>
        <w:numPr>
          <w:ilvl w:val="0"/>
          <w:numId w:val="1"/>
        </w:numPr>
      </w:pPr>
      <w:r>
        <w:t xml:space="preserve">Each of </w:t>
      </w:r>
      <w:commentRangeStart w:id="37"/>
      <w:r>
        <w:t xml:space="preserve">the </w:t>
      </w:r>
      <w:r w:rsidR="0062482E">
        <w:t>3</w:t>
      </w:r>
      <w:r>
        <w:t xml:space="preserve"> </w:t>
      </w:r>
      <w:r w:rsidR="008B02E6">
        <w:t xml:space="preserve">fitness-related </w:t>
      </w:r>
      <w:r>
        <w:t>traits</w:t>
      </w:r>
      <w:r w:rsidR="008B02E6">
        <w:t xml:space="preserve"> </w:t>
      </w:r>
      <w:commentRangeEnd w:id="37"/>
      <w:r w:rsidR="00B52368">
        <w:rPr>
          <w:rStyle w:val="CommentReference"/>
        </w:rPr>
        <w:commentReference w:id="37"/>
      </w:r>
      <w:r w:rsidR="008B02E6">
        <w:t>in chicks</w:t>
      </w:r>
      <w:r>
        <w:t xml:space="preserve"> were modelled separately using mixed effects models</w:t>
      </w:r>
      <w:r w:rsidR="008B02E6">
        <w:t xml:space="preserve"> with an appropriate error distribution</w:t>
      </w:r>
      <w:r>
        <w:t xml:space="preserve">. Random effects for each parental ID (mother, social father, and genetic father) were included to control for the non-independence of repeated measures from the same parents across </w:t>
      </w:r>
      <w:r w:rsidR="0036458B">
        <w:t>chicks</w:t>
      </w:r>
      <w:r>
        <w:t>.</w:t>
      </w:r>
      <w:r w:rsidR="0062482E">
        <w:t xml:space="preserve"> For male recruitment, social father was </w:t>
      </w:r>
      <w:r w:rsidR="0062482E">
        <w:lastRenderedPageBreak/>
        <w:t>nested within mother in order to avoid over-parameterization of this model given it</w:t>
      </w:r>
      <w:del w:id="38" w:author="Loeske Kruuk" w:date="2020-02-07T09:54:00Z">
        <w:r w:rsidR="0062482E" w:rsidDel="00D2766E">
          <w:delText>’</w:delText>
        </w:r>
      </w:del>
      <w:r w:rsidR="0062482E">
        <w:t xml:space="preserve">s relatively smaller sample size. </w:t>
      </w:r>
      <w:r>
        <w:t xml:space="preserve"> Cohort was included as a random effect to control for </w:t>
      </w:r>
      <w:r w:rsidR="008B02E6">
        <w:t xml:space="preserve">unmeasured heterogeneity in environmental conditions between years. </w:t>
      </w:r>
    </w:p>
    <w:p w14:paraId="096B3EA2" w14:textId="77AAE0D7" w:rsidR="0036458B" w:rsidRDefault="0036458B" w:rsidP="0036458B">
      <w:pPr>
        <w:pStyle w:val="ListParagraph"/>
        <w:numPr>
          <w:ilvl w:val="0"/>
          <w:numId w:val="1"/>
        </w:numPr>
      </w:pPr>
      <w:r>
        <w:rPr>
          <w:i/>
        </w:rPr>
        <w:t xml:space="preserve">Weight: </w:t>
      </w:r>
      <w:r>
        <w:t xml:space="preserve">The majority of weights were taken 7 days after hatching, but sometimes day(s) earlier or later and so age in days at weighing was controlled for in this model. At the time of weighing, chicks had not yet fledged from their natal nest and relied completely on others for food. </w:t>
      </w:r>
      <w:ins w:id="39" w:author="Loeske Kruuk" w:date="2020-02-07T10:04:00Z">
        <w:r w:rsidR="009F6209">
          <w:t xml:space="preserve">A two-level factor of </w:t>
        </w:r>
      </w:ins>
      <w:r>
        <w:t>Pre-1992</w:t>
      </w:r>
      <w:ins w:id="40" w:author="Loeske Kruuk" w:date="2020-02-07T10:05:00Z">
        <w:r w:rsidR="009F6209">
          <w:t xml:space="preserve"> or not</w:t>
        </w:r>
      </w:ins>
      <w:r>
        <w:t xml:space="preserve"> was also included to control for a change in </w:t>
      </w:r>
      <w:ins w:id="41" w:author="Loeske Kruuk" w:date="2020-02-07T10:05:00Z">
        <w:r w:rsidR="009F6209">
          <w:t xml:space="preserve">protocol in </w:t>
        </w:r>
      </w:ins>
      <w:r>
        <w:t>the time of day chicks were weighed from this year forward. Weight followed a normal distribution and so a linear model</w:t>
      </w:r>
      <w:ins w:id="42" w:author="Loeske Kruuk" w:date="2020-02-07T10:03:00Z">
        <w:r w:rsidR="00D2766E">
          <w:t xml:space="preserve"> with Gaussian error structure</w:t>
        </w:r>
      </w:ins>
      <w:r>
        <w:t xml:space="preserve"> was used. </w:t>
      </w:r>
    </w:p>
    <w:p w14:paraId="724E9348" w14:textId="6EB8D0ED" w:rsidR="0036458B" w:rsidRDefault="0036458B" w:rsidP="0036458B">
      <w:pPr>
        <w:pStyle w:val="ListParagraph"/>
        <w:numPr>
          <w:ilvl w:val="0"/>
          <w:numId w:val="1"/>
        </w:numPr>
      </w:pPr>
      <w:r>
        <w:rPr>
          <w:i/>
        </w:rPr>
        <w:t xml:space="preserve">Survival: </w:t>
      </w:r>
      <w:r>
        <w:t>Early-life survival was measured from the late nestling stage (approximately 7 days old, when chicks are banded and blood sampled), until 4 weeks after fledging when they reach independence from their parents and may then disperse to anoth</w:t>
      </w:r>
      <w:r w:rsidR="00FF4C2B">
        <w:t>er territory</w:t>
      </w:r>
      <w:ins w:id="43" w:author="Loeske Kruuk" w:date="2020-02-07T10:04:00Z">
        <w:r w:rsidR="00D2766E">
          <w:t xml:space="preserve"> (fledging occurs at about 13 days, so independence is ~41 days)</w:t>
        </w:r>
      </w:ins>
      <w:r w:rsidR="00FF4C2B">
        <w:t>.</w:t>
      </w:r>
      <w:r w:rsidR="0062482E">
        <w:t xml:space="preserve"> </w:t>
      </w:r>
      <w:ins w:id="44" w:author="Loeske Kruuk" w:date="2020-02-07T10:04:00Z">
        <w:r w:rsidR="009F6209">
          <w:t xml:space="preserve">We included chick weight in the model of survival, corrected for </w:t>
        </w:r>
      </w:ins>
      <w:del w:id="45" w:author="Loeske Kruuk" w:date="2020-02-07T10:04:00Z">
        <w:r w:rsidR="004F667B" w:rsidDel="009F6209">
          <w:delText xml:space="preserve">Residual values from the chick weight regressed against </w:delText>
        </w:r>
      </w:del>
      <w:r w:rsidR="004F667B">
        <w:t xml:space="preserve">age at weighing and the pre-1992 variable (see </w:t>
      </w:r>
      <w:r w:rsidR="004F667B">
        <w:rPr>
          <w:i/>
        </w:rPr>
        <w:t xml:space="preserve">weight </w:t>
      </w:r>
      <w:r w:rsidR="004F667B">
        <w:t>above) were included as a variable in the model. Controlling for t</w:t>
      </w:r>
      <w:r w:rsidR="0062482E">
        <w:t xml:space="preserve">he weight of each chick as a </w:t>
      </w:r>
      <w:r w:rsidR="004F667B">
        <w:t>nestling allow</w:t>
      </w:r>
      <w:ins w:id="46" w:author="Loeske Kruuk" w:date="2020-02-07T10:05:00Z">
        <w:r w:rsidR="009F6209">
          <w:t>ed</w:t>
        </w:r>
      </w:ins>
      <w:del w:id="47" w:author="Loeske Kruuk" w:date="2020-02-07T10:05:00Z">
        <w:r w:rsidR="004F667B" w:rsidDel="009F6209">
          <w:delText>s</w:delText>
        </w:r>
      </w:del>
      <w:r w:rsidR="004F667B">
        <w:t xml:space="preserve"> us to</w:t>
      </w:r>
      <w:r w:rsidR="0062482E">
        <w:t xml:space="preserve"> distinguish direct effects of parental ages on survival from secondary effects resultant from any parental age effects on weight.</w:t>
      </w:r>
      <w:r w:rsidR="00FF4C2B">
        <w:t xml:space="preserve"> Survival was modeled using</w:t>
      </w:r>
      <w:r>
        <w:t xml:space="preserve"> a Bernoulli di</w:t>
      </w:r>
      <w:r w:rsidR="00FF4C2B">
        <w:t>stribution (fitted with a logit-</w:t>
      </w:r>
      <w:r>
        <w:t>link function).</w:t>
      </w:r>
      <w:r w:rsidR="0062482E">
        <w:t xml:space="preserve"> </w:t>
      </w:r>
    </w:p>
    <w:p w14:paraId="2836D865" w14:textId="7632451E" w:rsidR="00432201" w:rsidRDefault="00432201" w:rsidP="00432201">
      <w:pPr>
        <w:pStyle w:val="ListParagraph"/>
        <w:numPr>
          <w:ilvl w:val="0"/>
          <w:numId w:val="1"/>
        </w:numPr>
      </w:pPr>
      <w:r>
        <w:t>To investigate sex differences in the parental-age effects on these traits</w:t>
      </w:r>
      <w:r w:rsidR="00FF4C2B">
        <w:t>,</w:t>
      </w:r>
      <w:r>
        <w:t xml:space="preserve"> a second model with an in interaction between each parental age and chick sex was used. </w:t>
      </w:r>
    </w:p>
    <w:p w14:paraId="20664870" w14:textId="27C19333" w:rsidR="00E62BB4" w:rsidRDefault="00E62BB4" w:rsidP="00432201">
      <w:pPr>
        <w:pStyle w:val="ListParagraph"/>
        <w:numPr>
          <w:ilvl w:val="0"/>
          <w:numId w:val="1"/>
        </w:numPr>
      </w:pPr>
      <w:r>
        <w:rPr>
          <w:i/>
        </w:rPr>
        <w:t>Recruitment:</w:t>
      </w:r>
      <w:r>
        <w:t xml:space="preserve"> Survival from nestling to recruitment (measured as being alive at the start of the next breeding season) was measured in only males (see </w:t>
      </w:r>
      <w:r>
        <w:rPr>
          <w:i/>
        </w:rPr>
        <w:t>data selection</w:t>
      </w:r>
      <w:r>
        <w:t xml:space="preserve"> above). Recruitment probability was modeled using a Bernoulli distribution (fitted with a logit-link function).</w:t>
      </w:r>
    </w:p>
    <w:p w14:paraId="23A04B78" w14:textId="67BFBD03" w:rsidR="008B02E6" w:rsidRDefault="00432201" w:rsidP="00E5588E">
      <w:pPr>
        <w:pStyle w:val="ListParagraph"/>
        <w:numPr>
          <w:ilvl w:val="0"/>
          <w:numId w:val="1"/>
        </w:numPr>
      </w:pPr>
      <w:r>
        <w:t>For each trait, t</w:t>
      </w:r>
      <w:r w:rsidR="008B02E6">
        <w:t xml:space="preserve">he </w:t>
      </w:r>
      <w:r>
        <w:t>predictor</w:t>
      </w:r>
      <w:r w:rsidR="0036458B">
        <w:t xml:space="preserve"> variables of</w:t>
      </w:r>
      <w:r w:rsidR="008B02E6">
        <w:t xml:space="preserve"> interest were m</w:t>
      </w:r>
      <w:r w:rsidR="00286509">
        <w:t>aternal age, and paternal age. For EG chicks, this includes two paternal ages (</w:t>
      </w:r>
      <w:ins w:id="48" w:author="Loeske Kruuk" w:date="2020-02-07T10:23:00Z">
        <w:r w:rsidR="00DD4028">
          <w:t>age of the ‘genetic father’ and of the ‘</w:t>
        </w:r>
      </w:ins>
      <w:r w:rsidR="00286509">
        <w:t xml:space="preserve">social </w:t>
      </w:r>
      <w:ins w:id="49" w:author="Loeske Kruuk" w:date="2020-02-07T10:23:00Z">
        <w:r w:rsidR="00DD4028">
          <w:t>father’</w:t>
        </w:r>
      </w:ins>
      <w:del w:id="50" w:author="Loeske Kruuk" w:date="2020-02-07T10:23:00Z">
        <w:r w:rsidR="00286509" w:rsidDel="00DD4028">
          <w:delText>and genetic</w:delText>
        </w:r>
      </w:del>
      <w:r w:rsidR="00286509">
        <w:t>).</w:t>
      </w:r>
      <w:r w:rsidR="008B02E6">
        <w:t xml:space="preserve"> </w:t>
      </w:r>
      <w:r w:rsidR="00286509">
        <w:t>In order to estimate</w:t>
      </w:r>
      <w:r w:rsidR="008B02E6">
        <w:t xml:space="preserve"> both EG and WP paternal age effects within the same model</w:t>
      </w:r>
      <w:r w:rsidR="00286509">
        <w:t>, i</w:t>
      </w:r>
      <w:r w:rsidR="008B02E6">
        <w:t xml:space="preserve">nteractions between the binary variable of EG (0 or 1) and social and genetic father age, as well as an interaction between WP (0 or 1) and genetic father age were included in each </w:t>
      </w:r>
      <w:commentRangeStart w:id="51"/>
      <w:r w:rsidR="008B02E6">
        <w:t>model</w:t>
      </w:r>
      <w:commentRangeEnd w:id="51"/>
      <w:r w:rsidR="00DD4028">
        <w:rPr>
          <w:rStyle w:val="CommentReference"/>
        </w:rPr>
        <w:commentReference w:id="51"/>
      </w:r>
      <w:r w:rsidR="008B02E6">
        <w:t xml:space="preserve">. </w:t>
      </w:r>
    </w:p>
    <w:p w14:paraId="4EC7468D" w14:textId="0401814E" w:rsidR="00875D21" w:rsidRDefault="00286509" w:rsidP="00875D21">
      <w:pPr>
        <w:pStyle w:val="ListParagraph"/>
        <w:numPr>
          <w:ilvl w:val="0"/>
          <w:numId w:val="1"/>
        </w:numPr>
      </w:pPr>
      <w:r>
        <w:t xml:space="preserve">Incubation date </w:t>
      </w:r>
      <w:ins w:id="52" w:author="Loeske Kruuk" w:date="2020-02-07T10:24:00Z">
        <w:r w:rsidR="00DD4028">
          <w:t xml:space="preserve">was </w:t>
        </w:r>
      </w:ins>
      <w:r>
        <w:t>controlled for in each model</w:t>
      </w:r>
      <w:ins w:id="53" w:author="Loeske Kruuk" w:date="2020-02-07T10:24:00Z">
        <w:r w:rsidR="00DD4028">
          <w:t xml:space="preserve"> as a covariate?/quadratic?</w:t>
        </w:r>
      </w:ins>
      <w:r>
        <w:t xml:space="preserve">, as it can have considerable effects on both early and late life fitness. </w:t>
      </w:r>
    </w:p>
    <w:p w14:paraId="15581692" w14:textId="46ADE17C" w:rsidR="00875D21" w:rsidRDefault="00875D21" w:rsidP="00875D21">
      <w:pPr>
        <w:pStyle w:val="ListParagraph"/>
        <w:numPr>
          <w:ilvl w:val="0"/>
          <w:numId w:val="1"/>
        </w:numPr>
      </w:pPr>
      <w:commentRangeStart w:id="54"/>
      <w:r>
        <w:t xml:space="preserve">In order to address our second aim </w:t>
      </w:r>
      <w:commentRangeEnd w:id="54"/>
      <w:r w:rsidR="00DD4028">
        <w:rPr>
          <w:rStyle w:val="CommentReference"/>
        </w:rPr>
        <w:commentReference w:id="54"/>
      </w:r>
      <w:r>
        <w:t xml:space="preserve">(Quantify age-related effects that are not due to age </w:t>
      </w:r>
      <w:r w:rsidRPr="00875D21">
        <w:rPr>
          <w:i/>
        </w:rPr>
        <w:t xml:space="preserve">per se, </w:t>
      </w:r>
      <w:r>
        <w:t>but instead are a result of a correlation between lifespa</w:t>
      </w:r>
      <w:r w:rsidR="00FF4C2B">
        <w:t xml:space="preserve">n and average offspring fitness), </w:t>
      </w:r>
      <w:r>
        <w:t>we included the lifespans of the mother and father(s) in all models.</w:t>
      </w:r>
    </w:p>
    <w:p w14:paraId="4F0F3924" w14:textId="52B35386" w:rsidR="00875D21" w:rsidRDefault="00875D21" w:rsidP="00875D21">
      <w:pPr>
        <w:pStyle w:val="ListParagraph"/>
        <w:numPr>
          <w:ilvl w:val="0"/>
          <w:numId w:val="1"/>
        </w:numPr>
      </w:pPr>
      <w:r>
        <w:t>In order to address our third aim (Investigate whether age-related effects are a result of intrinsic improvements in parental care, or an improvement i</w:t>
      </w:r>
      <w:r w:rsidR="00FF4C2B">
        <w:t xml:space="preserve">n parental environment with age), </w:t>
      </w:r>
      <w:r>
        <w:t xml:space="preserve">we ran each model a second time including a categorical variable for the number of helpers (zero, one, two or more) on the natal territory. </w:t>
      </w:r>
    </w:p>
    <w:p w14:paraId="78DD82C1" w14:textId="49315275" w:rsidR="00E74A78" w:rsidRPr="00E5588E" w:rsidRDefault="00E74A78" w:rsidP="00E5588E">
      <w:pPr>
        <w:pStyle w:val="ListParagraph"/>
        <w:numPr>
          <w:ilvl w:val="0"/>
          <w:numId w:val="1"/>
        </w:numPr>
      </w:pPr>
      <w:r>
        <w:t>All analysis done in R</w:t>
      </w:r>
      <w:r w:rsidR="004F667B">
        <w:t xml:space="preserve"> version 3.5.0</w:t>
      </w:r>
      <w:r>
        <w:t>, LMMs/GLMMs fitted using lme4</w:t>
      </w:r>
      <w:r w:rsidR="0036458B">
        <w:t xml:space="preserve"> </w:t>
      </w:r>
    </w:p>
    <w:p w14:paraId="2FC3CBE0" w14:textId="77777777" w:rsidR="00E5588E" w:rsidRPr="00260CDE" w:rsidRDefault="00E5588E">
      <w:pPr>
        <w:rPr>
          <w:u w:val="single"/>
        </w:rPr>
      </w:pPr>
    </w:p>
    <w:p w14:paraId="05710FC5" w14:textId="77777777" w:rsidR="00A93574" w:rsidRDefault="00A93574">
      <w:pPr>
        <w:rPr>
          <w:b/>
        </w:rPr>
      </w:pPr>
      <w:r>
        <w:rPr>
          <w:b/>
        </w:rPr>
        <w:t>Results</w:t>
      </w:r>
    </w:p>
    <w:p w14:paraId="5D769F4E" w14:textId="2F6D7C53" w:rsidR="002874A1" w:rsidRDefault="002874A1">
      <w:pPr>
        <w:rPr>
          <w:u w:val="single"/>
        </w:rPr>
      </w:pPr>
      <w:r>
        <w:rPr>
          <w:u w:val="single"/>
        </w:rPr>
        <w:t>Weight</w:t>
      </w:r>
    </w:p>
    <w:p w14:paraId="1647480F" w14:textId="5D58185F" w:rsidR="00164083" w:rsidRPr="00805A0B" w:rsidRDefault="00164083" w:rsidP="00164083">
      <w:pPr>
        <w:pStyle w:val="ListParagraph"/>
        <w:numPr>
          <w:ilvl w:val="0"/>
          <w:numId w:val="1"/>
        </w:numPr>
        <w:rPr>
          <w:u w:val="single"/>
        </w:rPr>
      </w:pPr>
      <w:r>
        <w:lastRenderedPageBreak/>
        <w:t xml:space="preserve">The weight of chicks sired </w:t>
      </w:r>
      <w:commentRangeStart w:id="55"/>
      <w:r>
        <w:t xml:space="preserve">within-pair </w:t>
      </w:r>
      <w:commentRangeStart w:id="56"/>
      <w:r>
        <w:t>increases</w:t>
      </w:r>
      <w:commentRangeEnd w:id="56"/>
      <w:r w:rsidR="00DD4028">
        <w:rPr>
          <w:rStyle w:val="CommentReference"/>
        </w:rPr>
        <w:commentReference w:id="56"/>
      </w:r>
      <w:r>
        <w:t xml:space="preserve"> with increasing father age</w:t>
      </w:r>
      <w:r w:rsidR="00805A0B">
        <w:t>, while for chicks sired extra-group</w:t>
      </w:r>
      <w:commentRangeEnd w:id="55"/>
      <w:r w:rsidR="00DD4028">
        <w:rPr>
          <w:rStyle w:val="CommentReference"/>
        </w:rPr>
        <w:commentReference w:id="55"/>
      </w:r>
      <w:r w:rsidR="00805A0B">
        <w:t>, there is no effect of either the age of the social or the genetic father (table 1).</w:t>
      </w:r>
    </w:p>
    <w:p w14:paraId="7773DC7A" w14:textId="66D404EA" w:rsidR="00805A0B" w:rsidRPr="00B835E3" w:rsidRDefault="00805A0B" w:rsidP="00164083">
      <w:pPr>
        <w:pStyle w:val="ListParagraph"/>
        <w:numPr>
          <w:ilvl w:val="0"/>
          <w:numId w:val="1"/>
        </w:numPr>
        <w:rPr>
          <w:u w:val="single"/>
        </w:rPr>
      </w:pPr>
      <w:r>
        <w:t>Chick weight improves with the number of helpers on the territory, and this improvement largely drives the within-pair father age effect (table 2).</w:t>
      </w:r>
    </w:p>
    <w:p w14:paraId="6ECD72A0" w14:textId="578B5D28" w:rsidR="00B835E3" w:rsidRPr="00164083" w:rsidRDefault="00934D6F" w:rsidP="00164083">
      <w:pPr>
        <w:pStyle w:val="ListParagraph"/>
        <w:numPr>
          <w:ilvl w:val="0"/>
          <w:numId w:val="1"/>
        </w:numPr>
        <w:rPr>
          <w:u w:val="single"/>
        </w:rPr>
      </w:pPr>
      <w:r>
        <w:t xml:space="preserve">There was a significant interaction between maternal lifespan and sex (supplementary), where males had a non-significant increase in weight, and females had a non-significant decrease in weight with increasing maternal lifespan. </w:t>
      </w:r>
      <w:r w:rsidR="00440C80">
        <w:t>None of the other paternal age or lifespan effects had a significant interaction with sex (supplementary).</w:t>
      </w:r>
    </w:p>
    <w:p w14:paraId="26A66626" w14:textId="3423EEF5" w:rsidR="00ED4002" w:rsidRDefault="00ED4002">
      <w:pPr>
        <w:rPr>
          <w:u w:val="single"/>
        </w:rPr>
      </w:pPr>
      <w:r>
        <w:rPr>
          <w:b/>
        </w:rPr>
        <w:t xml:space="preserve">Table 1. </w:t>
      </w:r>
      <w:r>
        <w:t xml:space="preserve">Effects </w:t>
      </w:r>
      <w:ins w:id="57" w:author="Loeske Kruuk" w:date="2020-02-07T10:39:00Z">
        <w:r w:rsidR="00833A97">
          <w:t xml:space="preserve">on chick weight </w:t>
        </w:r>
      </w:ins>
      <w:r>
        <w:t xml:space="preserve">of </w:t>
      </w:r>
      <w:ins w:id="58" w:author="Loeske Kruuk" w:date="2020-02-07T10:27:00Z">
        <w:r w:rsidR="00DD4028">
          <w:t xml:space="preserve">effect of </w:t>
        </w:r>
      </w:ins>
      <w:r>
        <w:t>parent</w:t>
      </w:r>
      <w:r w:rsidR="007E10EC">
        <w:t>al age</w:t>
      </w:r>
      <w:r w:rsidR="008D7810">
        <w:t>s</w:t>
      </w:r>
      <w:r w:rsidR="007E10EC">
        <w:t xml:space="preserve"> and lifespan</w:t>
      </w:r>
      <w:r w:rsidR="008D7810">
        <w:t>s</w:t>
      </w:r>
      <w:r w:rsidR="007E10EC">
        <w:t xml:space="preserve"> </w:t>
      </w:r>
      <w:del w:id="59" w:author="Loeske Kruuk" w:date="2020-02-07T10:38:00Z">
        <w:r w:rsidR="007E10EC" w:rsidDel="00833A97">
          <w:delText>on chick</w:delText>
        </w:r>
        <w:r w:rsidDel="00833A97">
          <w:delText xml:space="preserve"> weight </w:delText>
        </w:r>
      </w:del>
      <w:r>
        <w:t>as a nestling (appr</w:t>
      </w:r>
      <w:r w:rsidR="007E10EC">
        <w:t>oximately 7 days post-hatching) from a linear mixed</w:t>
      </w:r>
      <w:ins w:id="60" w:author="Loeske Kruuk" w:date="2020-02-07T10:27:00Z">
        <w:r w:rsidR="00DD4028">
          <w:t xml:space="preserve"> </w:t>
        </w:r>
      </w:ins>
      <w:del w:id="61" w:author="Loeske Kruuk" w:date="2020-02-07T10:27:00Z">
        <w:r w:rsidR="007E10EC" w:rsidDel="00DD4028">
          <w:delText>-</w:delText>
        </w:r>
      </w:del>
      <w:r w:rsidR="007E10EC">
        <w:t>model.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690"/>
        <w:gridCol w:w="1502"/>
        <w:gridCol w:w="1828"/>
        <w:gridCol w:w="1073"/>
      </w:tblGrid>
      <w:tr w:rsidR="00ED4002" w:rsidRPr="00ED4002" w14:paraId="366BE18A" w14:textId="77777777" w:rsidTr="00495E26">
        <w:trPr>
          <w:trHeight w:val="144"/>
        </w:trPr>
        <w:tc>
          <w:tcPr>
            <w:tcW w:w="3690" w:type="dxa"/>
            <w:tcBorders>
              <w:top w:val="single" w:sz="4" w:space="0" w:color="auto"/>
              <w:left w:val="nil"/>
              <w:bottom w:val="single" w:sz="4" w:space="0" w:color="auto"/>
              <w:right w:val="nil"/>
            </w:tcBorders>
            <w:tcMar>
              <w:top w:w="80" w:type="dxa"/>
              <w:left w:w="80" w:type="dxa"/>
              <w:bottom w:w="80" w:type="dxa"/>
              <w:right w:w="80" w:type="dxa"/>
            </w:tcMar>
            <w:hideMark/>
          </w:tcPr>
          <w:p w14:paraId="4964F2D8" w14:textId="7D4979CD"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Predictors</w:t>
            </w:r>
          </w:p>
        </w:tc>
        <w:tc>
          <w:tcPr>
            <w:tcW w:w="1502" w:type="dxa"/>
            <w:tcBorders>
              <w:top w:val="single" w:sz="4" w:space="0" w:color="auto"/>
              <w:left w:val="nil"/>
              <w:bottom w:val="single" w:sz="4" w:space="0" w:color="auto"/>
              <w:right w:val="nil"/>
            </w:tcBorders>
            <w:tcMar>
              <w:top w:w="80" w:type="dxa"/>
              <w:left w:w="80" w:type="dxa"/>
              <w:bottom w:w="80" w:type="dxa"/>
              <w:right w:w="80" w:type="dxa"/>
            </w:tcMar>
            <w:hideMark/>
          </w:tcPr>
          <w:p w14:paraId="40C5175E"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Estimates</w:t>
            </w:r>
          </w:p>
        </w:tc>
        <w:tc>
          <w:tcPr>
            <w:tcW w:w="1828" w:type="dxa"/>
            <w:tcBorders>
              <w:top w:val="single" w:sz="4" w:space="0" w:color="auto"/>
              <w:left w:val="nil"/>
              <w:bottom w:val="single" w:sz="4" w:space="0" w:color="auto"/>
              <w:right w:val="nil"/>
            </w:tcBorders>
            <w:tcMar>
              <w:top w:w="80" w:type="dxa"/>
              <w:left w:w="80" w:type="dxa"/>
              <w:bottom w:w="80" w:type="dxa"/>
              <w:right w:w="80" w:type="dxa"/>
            </w:tcMar>
            <w:hideMark/>
          </w:tcPr>
          <w:p w14:paraId="641E5540" w14:textId="0315E805" w:rsidR="00ED4002" w:rsidRPr="00ED4002" w:rsidRDefault="00DD4028" w:rsidP="00ED4002">
            <w:pPr>
              <w:spacing w:after="0" w:line="240" w:lineRule="auto"/>
              <w:rPr>
                <w:rFonts w:eastAsia="Times New Roman" w:cstheme="minorHAnsi"/>
                <w:lang w:val="en-AU" w:eastAsia="en-AU"/>
              </w:rPr>
            </w:pPr>
            <w:ins w:id="62" w:author="Loeske Kruuk" w:date="2020-02-07T10:28:00Z">
              <w:r>
                <w:rPr>
                  <w:rFonts w:eastAsia="Times New Roman" w:cstheme="minorHAnsi"/>
                  <w:lang w:val="en-AU" w:eastAsia="en-AU"/>
                </w:rPr>
                <w:t xml:space="preserve">95% </w:t>
              </w:r>
            </w:ins>
            <w:r w:rsidR="00ED4002" w:rsidRPr="00ED4002">
              <w:rPr>
                <w:rFonts w:eastAsia="Times New Roman" w:cstheme="minorHAns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7AB96BDC"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p</w:t>
            </w:r>
          </w:p>
        </w:tc>
      </w:tr>
      <w:tr w:rsidR="00495E26" w:rsidRPr="00ED4002" w14:paraId="25B5A05D" w14:textId="77777777" w:rsidTr="00495E26">
        <w:trPr>
          <w:trHeight w:val="144"/>
        </w:trPr>
        <w:tc>
          <w:tcPr>
            <w:tcW w:w="3690" w:type="dxa"/>
            <w:tcBorders>
              <w:top w:val="single" w:sz="4" w:space="0" w:color="auto"/>
              <w:left w:val="nil"/>
              <w:bottom w:val="nil"/>
              <w:right w:val="nil"/>
            </w:tcBorders>
            <w:tcMar>
              <w:top w:w="80" w:type="dxa"/>
              <w:left w:w="80" w:type="dxa"/>
              <w:bottom w:w="80" w:type="dxa"/>
              <w:right w:w="80" w:type="dxa"/>
            </w:tcMar>
            <w:vAlign w:val="center"/>
            <w:hideMark/>
          </w:tcPr>
          <w:p w14:paraId="63B84678" w14:textId="0BA63C5E" w:rsidR="00495E26" w:rsidRPr="00ED4002" w:rsidRDefault="00495E26" w:rsidP="00495E26">
            <w:pPr>
              <w:spacing w:after="0" w:line="240" w:lineRule="auto"/>
              <w:rPr>
                <w:rFonts w:eastAsia="Times New Roman" w:cstheme="minorHAnsi"/>
                <w:lang w:val="en-AU" w:eastAsia="en-AU"/>
              </w:rPr>
            </w:pPr>
            <w:r>
              <w:t>Intercept</w:t>
            </w:r>
          </w:p>
        </w:tc>
        <w:tc>
          <w:tcPr>
            <w:tcW w:w="1502" w:type="dxa"/>
            <w:tcBorders>
              <w:top w:val="single" w:sz="4" w:space="0" w:color="auto"/>
              <w:left w:val="nil"/>
              <w:bottom w:val="nil"/>
              <w:right w:val="nil"/>
            </w:tcBorders>
            <w:tcMar>
              <w:top w:w="80" w:type="dxa"/>
              <w:left w:w="80" w:type="dxa"/>
              <w:bottom w:w="80" w:type="dxa"/>
              <w:right w:w="80" w:type="dxa"/>
            </w:tcMar>
            <w:vAlign w:val="center"/>
            <w:hideMark/>
          </w:tcPr>
          <w:p w14:paraId="2F74538B" w14:textId="12A37FFF" w:rsidR="00495E26" w:rsidRPr="00ED4002" w:rsidRDefault="00495E26" w:rsidP="00495E26">
            <w:pPr>
              <w:spacing w:after="0" w:line="240" w:lineRule="auto"/>
              <w:rPr>
                <w:rFonts w:eastAsia="Times New Roman" w:cstheme="minorHAnsi"/>
                <w:lang w:val="en-AU" w:eastAsia="en-AU"/>
              </w:rPr>
            </w:pPr>
            <w:r>
              <w:t>0.700</w:t>
            </w:r>
          </w:p>
        </w:tc>
        <w:tc>
          <w:tcPr>
            <w:tcW w:w="1828" w:type="dxa"/>
            <w:tcBorders>
              <w:top w:val="single" w:sz="4" w:space="0" w:color="auto"/>
              <w:left w:val="nil"/>
              <w:bottom w:val="nil"/>
              <w:right w:val="nil"/>
            </w:tcBorders>
            <w:tcMar>
              <w:top w:w="80" w:type="dxa"/>
              <w:left w:w="80" w:type="dxa"/>
              <w:bottom w:w="80" w:type="dxa"/>
              <w:right w:w="80" w:type="dxa"/>
            </w:tcMar>
            <w:vAlign w:val="center"/>
            <w:hideMark/>
          </w:tcPr>
          <w:p w14:paraId="1CB5CF32" w14:textId="25762BCD" w:rsidR="00495E26" w:rsidRPr="00ED4002" w:rsidRDefault="00495E26" w:rsidP="00495E26">
            <w:pPr>
              <w:spacing w:after="0" w:line="240" w:lineRule="auto"/>
              <w:rPr>
                <w:rFonts w:eastAsia="Times New Roman" w:cstheme="minorHAnsi"/>
                <w:lang w:val="en-AU" w:eastAsia="en-AU"/>
              </w:rPr>
            </w:pPr>
            <w:r>
              <w:t>0.443 – 0.957</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05DA6086" w14:textId="2B81D9DE"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7AAD3C4"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3D5E5A7" w14:textId="4096B2EB" w:rsidR="00495E26" w:rsidRPr="00ED4002" w:rsidRDefault="00495E26" w:rsidP="00495E26">
            <w:pPr>
              <w:spacing w:after="0" w:line="240" w:lineRule="auto"/>
              <w:rPr>
                <w:rFonts w:eastAsia="Times New Roman" w:cstheme="minorHAnsi"/>
                <w:lang w:val="en-AU" w:eastAsia="en-AU"/>
              </w:rPr>
            </w:pPr>
            <w:r>
              <w:t>Mother Age</w:t>
            </w:r>
          </w:p>
        </w:tc>
        <w:tc>
          <w:tcPr>
            <w:tcW w:w="1502" w:type="dxa"/>
            <w:tcBorders>
              <w:top w:val="nil"/>
              <w:left w:val="nil"/>
              <w:bottom w:val="nil"/>
              <w:right w:val="nil"/>
            </w:tcBorders>
            <w:tcMar>
              <w:top w:w="80" w:type="dxa"/>
              <w:left w:w="80" w:type="dxa"/>
              <w:bottom w:w="80" w:type="dxa"/>
              <w:right w:w="80" w:type="dxa"/>
            </w:tcMar>
            <w:vAlign w:val="center"/>
            <w:hideMark/>
          </w:tcPr>
          <w:p w14:paraId="7FD817A6" w14:textId="63EC76DD" w:rsidR="00495E26" w:rsidRPr="00ED4002" w:rsidRDefault="00495E26" w:rsidP="00495E26">
            <w:pPr>
              <w:spacing w:after="0" w:line="240" w:lineRule="auto"/>
              <w:rPr>
                <w:rFonts w:eastAsia="Times New Roman" w:cstheme="minorHAnsi"/>
                <w:lang w:val="en-AU" w:eastAsia="en-AU"/>
              </w:rPr>
            </w:pPr>
            <w:r>
              <w:t>-0.003</w:t>
            </w:r>
          </w:p>
        </w:tc>
        <w:tc>
          <w:tcPr>
            <w:tcW w:w="1828" w:type="dxa"/>
            <w:tcBorders>
              <w:top w:val="nil"/>
              <w:left w:val="nil"/>
              <w:bottom w:val="nil"/>
              <w:right w:val="nil"/>
            </w:tcBorders>
            <w:tcMar>
              <w:top w:w="80" w:type="dxa"/>
              <w:left w:w="80" w:type="dxa"/>
              <w:bottom w:w="80" w:type="dxa"/>
              <w:right w:w="80" w:type="dxa"/>
            </w:tcMar>
            <w:vAlign w:val="center"/>
            <w:hideMark/>
          </w:tcPr>
          <w:p w14:paraId="20102F4C" w14:textId="640165C1" w:rsidR="00495E26" w:rsidRPr="00ED4002" w:rsidRDefault="00495E26" w:rsidP="00495E26">
            <w:pPr>
              <w:spacing w:after="0" w:line="240" w:lineRule="auto"/>
              <w:rPr>
                <w:rFonts w:eastAsia="Times New Roman" w:cstheme="minorHAnsi"/>
                <w:lang w:val="en-AU" w:eastAsia="en-AU"/>
              </w:rPr>
            </w:pPr>
            <w:r>
              <w:t>-0.025 – 0.020</w:t>
            </w:r>
          </w:p>
        </w:tc>
        <w:tc>
          <w:tcPr>
            <w:tcW w:w="900" w:type="dxa"/>
            <w:tcBorders>
              <w:top w:val="nil"/>
              <w:left w:val="nil"/>
              <w:bottom w:val="nil"/>
              <w:right w:val="nil"/>
            </w:tcBorders>
            <w:tcMar>
              <w:top w:w="80" w:type="dxa"/>
              <w:left w:w="80" w:type="dxa"/>
              <w:bottom w:w="80" w:type="dxa"/>
              <w:right w:w="80" w:type="dxa"/>
            </w:tcMar>
            <w:vAlign w:val="center"/>
            <w:hideMark/>
          </w:tcPr>
          <w:p w14:paraId="27F330FB" w14:textId="173C29A3" w:rsidR="00495E26" w:rsidRPr="00ED4002" w:rsidRDefault="00495E26" w:rsidP="00495E26">
            <w:pPr>
              <w:spacing w:after="0" w:line="240" w:lineRule="auto"/>
              <w:rPr>
                <w:rFonts w:eastAsia="Times New Roman" w:cstheme="minorHAnsi"/>
                <w:lang w:val="en-AU" w:eastAsia="en-AU"/>
              </w:rPr>
            </w:pPr>
            <w:r>
              <w:t>0.810</w:t>
            </w:r>
          </w:p>
        </w:tc>
      </w:tr>
      <w:tr w:rsidR="00495E26" w:rsidRPr="00ED4002" w14:paraId="45A9F27A"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F8AE417" w14:textId="3C4F2D2B" w:rsidR="00495E26" w:rsidRPr="00ED4002" w:rsidRDefault="00495E26" w:rsidP="00495E26">
            <w:pPr>
              <w:spacing w:after="0" w:line="240" w:lineRule="auto"/>
              <w:rPr>
                <w:rFonts w:eastAsia="Times New Roman" w:cstheme="minorHAnsi"/>
                <w:lang w:val="en-AU" w:eastAsia="en-AU"/>
              </w:rPr>
            </w:pPr>
            <w:r>
              <w:t>Mother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7E5D10AE" w14:textId="2F0ADB86" w:rsidR="00495E26" w:rsidRPr="00ED4002" w:rsidRDefault="00495E26" w:rsidP="00495E26">
            <w:pPr>
              <w:spacing w:after="0" w:line="240" w:lineRule="auto"/>
              <w:rPr>
                <w:rFonts w:eastAsia="Times New Roman" w:cstheme="minorHAnsi"/>
                <w:lang w:val="en-AU" w:eastAsia="en-AU"/>
              </w:rPr>
            </w:pPr>
            <w:r>
              <w:t>0.003</w:t>
            </w:r>
          </w:p>
        </w:tc>
        <w:tc>
          <w:tcPr>
            <w:tcW w:w="1828" w:type="dxa"/>
            <w:tcBorders>
              <w:top w:val="nil"/>
              <w:left w:val="nil"/>
              <w:bottom w:val="nil"/>
              <w:right w:val="nil"/>
            </w:tcBorders>
            <w:tcMar>
              <w:top w:w="80" w:type="dxa"/>
              <w:left w:w="80" w:type="dxa"/>
              <w:bottom w:w="80" w:type="dxa"/>
              <w:right w:w="80" w:type="dxa"/>
            </w:tcMar>
            <w:vAlign w:val="center"/>
            <w:hideMark/>
          </w:tcPr>
          <w:p w14:paraId="5355EA9B" w14:textId="3069B6F5" w:rsidR="00495E26" w:rsidRPr="00ED4002" w:rsidRDefault="00495E26" w:rsidP="00495E26">
            <w:pPr>
              <w:spacing w:after="0" w:line="240" w:lineRule="auto"/>
              <w:rPr>
                <w:rFonts w:eastAsia="Times New Roman" w:cstheme="minorHAnsi"/>
                <w:lang w:val="en-AU" w:eastAsia="en-AU"/>
              </w:rPr>
            </w:pPr>
            <w:r>
              <w:t>-0.019 – 0.025</w:t>
            </w:r>
          </w:p>
        </w:tc>
        <w:tc>
          <w:tcPr>
            <w:tcW w:w="900" w:type="dxa"/>
            <w:tcBorders>
              <w:top w:val="nil"/>
              <w:left w:val="nil"/>
              <w:bottom w:val="nil"/>
              <w:right w:val="nil"/>
            </w:tcBorders>
            <w:tcMar>
              <w:top w:w="80" w:type="dxa"/>
              <w:left w:w="80" w:type="dxa"/>
              <w:bottom w:w="80" w:type="dxa"/>
              <w:right w:w="80" w:type="dxa"/>
            </w:tcMar>
            <w:vAlign w:val="center"/>
            <w:hideMark/>
          </w:tcPr>
          <w:p w14:paraId="22161ED7" w14:textId="2D90C14D" w:rsidR="00495E26" w:rsidRPr="00ED4002" w:rsidRDefault="00495E26" w:rsidP="00495E26">
            <w:pPr>
              <w:spacing w:after="0" w:line="240" w:lineRule="auto"/>
              <w:rPr>
                <w:rFonts w:eastAsia="Times New Roman" w:cstheme="minorHAnsi"/>
                <w:lang w:val="en-AU" w:eastAsia="en-AU"/>
              </w:rPr>
            </w:pPr>
            <w:r>
              <w:t>0.795</w:t>
            </w:r>
          </w:p>
        </w:tc>
      </w:tr>
      <w:tr w:rsidR="00495E26" w:rsidRPr="00ED4002" w14:paraId="011F23E1"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3C7FA07" w14:textId="33439B3D" w:rsidR="00495E26" w:rsidRPr="00ED4002" w:rsidRDefault="00495E26" w:rsidP="00495E26">
            <w:pPr>
              <w:spacing w:after="0" w:line="240" w:lineRule="auto"/>
              <w:rPr>
                <w:rFonts w:eastAsia="Times New Roman" w:cstheme="minorHAnsi"/>
                <w:lang w:val="en-AU" w:eastAsia="en-AU"/>
              </w:rPr>
            </w:pPr>
            <w:r>
              <w:t>Extra-pair Genetic Father Age</w:t>
            </w:r>
          </w:p>
        </w:tc>
        <w:tc>
          <w:tcPr>
            <w:tcW w:w="1502" w:type="dxa"/>
            <w:tcBorders>
              <w:top w:val="nil"/>
              <w:left w:val="nil"/>
              <w:bottom w:val="nil"/>
              <w:right w:val="nil"/>
            </w:tcBorders>
            <w:tcMar>
              <w:top w:w="80" w:type="dxa"/>
              <w:left w:w="80" w:type="dxa"/>
              <w:bottom w:w="80" w:type="dxa"/>
              <w:right w:w="80" w:type="dxa"/>
            </w:tcMar>
            <w:vAlign w:val="center"/>
            <w:hideMark/>
          </w:tcPr>
          <w:p w14:paraId="49CFB1DD" w14:textId="03BD90A0" w:rsidR="00495E26" w:rsidRPr="00ED4002" w:rsidRDefault="00495E26" w:rsidP="00495E26">
            <w:pPr>
              <w:spacing w:after="0" w:line="240" w:lineRule="auto"/>
              <w:rPr>
                <w:rFonts w:eastAsia="Times New Roman" w:cstheme="minorHAnsi"/>
                <w:lang w:val="en-AU" w:eastAsia="en-AU"/>
              </w:rPr>
            </w:pPr>
            <w:r>
              <w:t>-0.009</w:t>
            </w:r>
          </w:p>
        </w:tc>
        <w:tc>
          <w:tcPr>
            <w:tcW w:w="1828" w:type="dxa"/>
            <w:tcBorders>
              <w:top w:val="nil"/>
              <w:left w:val="nil"/>
              <w:bottom w:val="nil"/>
              <w:right w:val="nil"/>
            </w:tcBorders>
            <w:tcMar>
              <w:top w:w="80" w:type="dxa"/>
              <w:left w:w="80" w:type="dxa"/>
              <w:bottom w:w="80" w:type="dxa"/>
              <w:right w:w="80" w:type="dxa"/>
            </w:tcMar>
            <w:vAlign w:val="center"/>
            <w:hideMark/>
          </w:tcPr>
          <w:p w14:paraId="3FE74486" w14:textId="3BE35346" w:rsidR="00495E26" w:rsidRPr="00ED4002" w:rsidRDefault="00495E26" w:rsidP="00495E26">
            <w:pPr>
              <w:spacing w:after="0" w:line="240" w:lineRule="auto"/>
              <w:rPr>
                <w:rFonts w:eastAsia="Times New Roman" w:cstheme="minorHAnsi"/>
                <w:lang w:val="en-AU" w:eastAsia="en-AU"/>
              </w:rPr>
            </w:pPr>
            <w:r>
              <w:t>-0.032 – 0.014</w:t>
            </w:r>
          </w:p>
        </w:tc>
        <w:tc>
          <w:tcPr>
            <w:tcW w:w="900" w:type="dxa"/>
            <w:tcBorders>
              <w:top w:val="nil"/>
              <w:left w:val="nil"/>
              <w:bottom w:val="nil"/>
              <w:right w:val="nil"/>
            </w:tcBorders>
            <w:tcMar>
              <w:top w:w="80" w:type="dxa"/>
              <w:left w:w="80" w:type="dxa"/>
              <w:bottom w:w="80" w:type="dxa"/>
              <w:right w:w="80" w:type="dxa"/>
            </w:tcMar>
            <w:vAlign w:val="center"/>
            <w:hideMark/>
          </w:tcPr>
          <w:p w14:paraId="263CAF55" w14:textId="2F6A384F" w:rsidR="00495E26" w:rsidRPr="00ED4002" w:rsidRDefault="00495E26" w:rsidP="00495E26">
            <w:pPr>
              <w:spacing w:after="0" w:line="240" w:lineRule="auto"/>
              <w:rPr>
                <w:rFonts w:eastAsia="Times New Roman" w:cstheme="minorHAnsi"/>
                <w:lang w:val="en-AU" w:eastAsia="en-AU"/>
              </w:rPr>
            </w:pPr>
            <w:r>
              <w:t>0.449</w:t>
            </w:r>
          </w:p>
        </w:tc>
      </w:tr>
      <w:tr w:rsidR="00495E26" w:rsidRPr="00ED4002" w14:paraId="6CF75FED"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2B0139B" w14:textId="0A9B6BF2" w:rsidR="00495E26" w:rsidRPr="00ED4002" w:rsidRDefault="00495E26" w:rsidP="00495E26">
            <w:pPr>
              <w:spacing w:after="0" w:line="240" w:lineRule="auto"/>
              <w:rPr>
                <w:rFonts w:eastAsia="Times New Roman" w:cstheme="minorHAnsi"/>
                <w:lang w:val="en-AU" w:eastAsia="en-AU"/>
              </w:rPr>
            </w:pPr>
            <w:r>
              <w:t>Extra-pair Genetic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57ECE2DF" w14:textId="2A082FCF" w:rsidR="00495E26" w:rsidRPr="00ED4002" w:rsidRDefault="00495E26" w:rsidP="00495E26">
            <w:pPr>
              <w:spacing w:after="0" w:line="240" w:lineRule="auto"/>
              <w:rPr>
                <w:rFonts w:eastAsia="Times New Roman" w:cstheme="minorHAnsi"/>
                <w:lang w:val="en-AU" w:eastAsia="en-AU"/>
              </w:rPr>
            </w:pPr>
            <w:r>
              <w:t>-0.012</w:t>
            </w:r>
          </w:p>
        </w:tc>
        <w:tc>
          <w:tcPr>
            <w:tcW w:w="1828" w:type="dxa"/>
            <w:tcBorders>
              <w:top w:val="nil"/>
              <w:left w:val="nil"/>
              <w:bottom w:val="nil"/>
              <w:right w:val="nil"/>
            </w:tcBorders>
            <w:tcMar>
              <w:top w:w="80" w:type="dxa"/>
              <w:left w:w="80" w:type="dxa"/>
              <w:bottom w:w="80" w:type="dxa"/>
              <w:right w:w="80" w:type="dxa"/>
            </w:tcMar>
            <w:vAlign w:val="center"/>
            <w:hideMark/>
          </w:tcPr>
          <w:p w14:paraId="35C867E1" w14:textId="16BFD7C2" w:rsidR="00495E26" w:rsidRPr="00ED4002" w:rsidRDefault="00495E26" w:rsidP="00495E26">
            <w:pPr>
              <w:spacing w:after="0" w:line="240" w:lineRule="auto"/>
              <w:rPr>
                <w:rFonts w:eastAsia="Times New Roman" w:cstheme="minorHAnsi"/>
                <w:lang w:val="en-AU" w:eastAsia="en-AU"/>
              </w:rPr>
            </w:pPr>
            <w:r>
              <w:t>-0.034 – 0.010</w:t>
            </w:r>
          </w:p>
        </w:tc>
        <w:tc>
          <w:tcPr>
            <w:tcW w:w="900" w:type="dxa"/>
            <w:tcBorders>
              <w:top w:val="nil"/>
              <w:left w:val="nil"/>
              <w:bottom w:val="nil"/>
              <w:right w:val="nil"/>
            </w:tcBorders>
            <w:tcMar>
              <w:top w:w="80" w:type="dxa"/>
              <w:left w:w="80" w:type="dxa"/>
              <w:bottom w:w="80" w:type="dxa"/>
              <w:right w:w="80" w:type="dxa"/>
            </w:tcMar>
            <w:vAlign w:val="center"/>
            <w:hideMark/>
          </w:tcPr>
          <w:p w14:paraId="6446033E" w14:textId="1788D931" w:rsidR="00495E26" w:rsidRPr="00ED4002" w:rsidRDefault="00495E26" w:rsidP="00495E26">
            <w:pPr>
              <w:spacing w:after="0" w:line="240" w:lineRule="auto"/>
              <w:rPr>
                <w:rFonts w:eastAsia="Times New Roman" w:cstheme="minorHAnsi"/>
                <w:lang w:val="en-AU" w:eastAsia="en-AU"/>
              </w:rPr>
            </w:pPr>
            <w:r>
              <w:t>0.282</w:t>
            </w:r>
          </w:p>
        </w:tc>
      </w:tr>
      <w:tr w:rsidR="00495E26" w:rsidRPr="00ED4002" w14:paraId="4D9460DA"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6927F158" w14:textId="1C15DFF1" w:rsidR="00495E26" w:rsidRPr="00ED4002" w:rsidRDefault="00495E26" w:rsidP="00495E26">
            <w:pPr>
              <w:spacing w:after="0" w:line="240" w:lineRule="auto"/>
              <w:rPr>
                <w:rFonts w:eastAsia="Times New Roman" w:cstheme="minorHAnsi"/>
                <w:lang w:val="en-AU" w:eastAsia="en-AU"/>
              </w:rPr>
            </w:pPr>
            <w:r>
              <w:t>Cuckolded Social Father Age</w:t>
            </w:r>
          </w:p>
        </w:tc>
        <w:tc>
          <w:tcPr>
            <w:tcW w:w="1502" w:type="dxa"/>
            <w:tcBorders>
              <w:top w:val="nil"/>
              <w:left w:val="nil"/>
              <w:bottom w:val="nil"/>
              <w:right w:val="nil"/>
            </w:tcBorders>
            <w:tcMar>
              <w:top w:w="80" w:type="dxa"/>
              <w:left w:w="80" w:type="dxa"/>
              <w:bottom w:w="80" w:type="dxa"/>
              <w:right w:w="80" w:type="dxa"/>
            </w:tcMar>
            <w:vAlign w:val="center"/>
            <w:hideMark/>
          </w:tcPr>
          <w:p w14:paraId="3C62ACB0" w14:textId="69B842E2" w:rsidR="00495E26" w:rsidRPr="00ED4002" w:rsidRDefault="00495E26" w:rsidP="00495E26">
            <w:pPr>
              <w:spacing w:after="0" w:line="240" w:lineRule="auto"/>
              <w:rPr>
                <w:rFonts w:eastAsia="Times New Roman" w:cstheme="minorHAnsi"/>
                <w:lang w:val="en-AU" w:eastAsia="en-AU"/>
              </w:rPr>
            </w:pPr>
            <w:r>
              <w:t>0.008</w:t>
            </w:r>
          </w:p>
        </w:tc>
        <w:tc>
          <w:tcPr>
            <w:tcW w:w="1828" w:type="dxa"/>
            <w:tcBorders>
              <w:top w:val="nil"/>
              <w:left w:val="nil"/>
              <w:bottom w:val="nil"/>
              <w:right w:val="nil"/>
            </w:tcBorders>
            <w:tcMar>
              <w:top w:w="80" w:type="dxa"/>
              <w:left w:w="80" w:type="dxa"/>
              <w:bottom w:w="80" w:type="dxa"/>
              <w:right w:w="80" w:type="dxa"/>
            </w:tcMar>
            <w:vAlign w:val="center"/>
            <w:hideMark/>
          </w:tcPr>
          <w:p w14:paraId="3087AF1C" w14:textId="35935B60" w:rsidR="00495E26" w:rsidRPr="00ED4002" w:rsidRDefault="00495E26" w:rsidP="00495E26">
            <w:pPr>
              <w:spacing w:after="0" w:line="240" w:lineRule="auto"/>
              <w:rPr>
                <w:rFonts w:eastAsia="Times New Roman" w:cstheme="minorHAnsi"/>
                <w:lang w:val="en-AU" w:eastAsia="en-AU"/>
              </w:rPr>
            </w:pPr>
            <w:r>
              <w:t>-0.015 – 0.032</w:t>
            </w:r>
          </w:p>
        </w:tc>
        <w:tc>
          <w:tcPr>
            <w:tcW w:w="900" w:type="dxa"/>
            <w:tcBorders>
              <w:top w:val="nil"/>
              <w:left w:val="nil"/>
              <w:bottom w:val="nil"/>
              <w:right w:val="nil"/>
            </w:tcBorders>
            <w:tcMar>
              <w:top w:w="80" w:type="dxa"/>
              <w:left w:w="80" w:type="dxa"/>
              <w:bottom w:w="80" w:type="dxa"/>
              <w:right w:w="80" w:type="dxa"/>
            </w:tcMar>
            <w:vAlign w:val="center"/>
            <w:hideMark/>
          </w:tcPr>
          <w:p w14:paraId="60559079" w14:textId="3D2190CF" w:rsidR="00495E26" w:rsidRPr="00ED4002" w:rsidRDefault="00495E26" w:rsidP="00495E26">
            <w:pPr>
              <w:spacing w:after="0" w:line="240" w:lineRule="auto"/>
              <w:rPr>
                <w:rFonts w:eastAsia="Times New Roman" w:cstheme="minorHAnsi"/>
                <w:lang w:val="en-AU" w:eastAsia="en-AU"/>
              </w:rPr>
            </w:pPr>
            <w:r>
              <w:t>0.490</w:t>
            </w:r>
          </w:p>
        </w:tc>
      </w:tr>
      <w:tr w:rsidR="00495E26" w:rsidRPr="00ED4002" w14:paraId="60376192"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50545E71" w14:textId="107643C2" w:rsidR="00495E26" w:rsidRPr="00ED4002" w:rsidRDefault="00495E26" w:rsidP="00495E26">
            <w:pPr>
              <w:spacing w:after="0" w:line="240" w:lineRule="auto"/>
              <w:rPr>
                <w:rFonts w:eastAsia="Times New Roman" w:cstheme="minorHAnsi"/>
                <w:lang w:val="en-AU" w:eastAsia="en-AU"/>
              </w:rPr>
            </w:pPr>
            <w:r>
              <w:t>Cuckolded Social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4FB7E752" w14:textId="77C0580C" w:rsidR="00495E26" w:rsidRPr="00ED4002" w:rsidRDefault="00495E26" w:rsidP="00495E26">
            <w:pPr>
              <w:spacing w:after="0" w:line="240" w:lineRule="auto"/>
              <w:rPr>
                <w:rFonts w:eastAsia="Times New Roman" w:cstheme="minorHAnsi"/>
                <w:lang w:val="en-AU" w:eastAsia="en-AU"/>
              </w:rPr>
            </w:pPr>
            <w:r>
              <w:t>-0.004</w:t>
            </w:r>
          </w:p>
        </w:tc>
        <w:tc>
          <w:tcPr>
            <w:tcW w:w="1828" w:type="dxa"/>
            <w:tcBorders>
              <w:top w:val="nil"/>
              <w:left w:val="nil"/>
              <w:bottom w:val="nil"/>
              <w:right w:val="nil"/>
            </w:tcBorders>
            <w:tcMar>
              <w:top w:w="80" w:type="dxa"/>
              <w:left w:w="80" w:type="dxa"/>
              <w:bottom w:w="80" w:type="dxa"/>
              <w:right w:w="80" w:type="dxa"/>
            </w:tcMar>
            <w:vAlign w:val="center"/>
            <w:hideMark/>
          </w:tcPr>
          <w:p w14:paraId="5D321F8F" w14:textId="4E5AB5FE" w:rsidR="00495E26" w:rsidRPr="00ED4002" w:rsidRDefault="00495E26" w:rsidP="00495E26">
            <w:pPr>
              <w:spacing w:after="0" w:line="240" w:lineRule="auto"/>
              <w:rPr>
                <w:rFonts w:eastAsia="Times New Roman" w:cstheme="minorHAnsi"/>
                <w:lang w:val="en-AU" w:eastAsia="en-AU"/>
              </w:rPr>
            </w:pPr>
            <w:r>
              <w:t>-0.026 – 0.018</w:t>
            </w:r>
          </w:p>
        </w:tc>
        <w:tc>
          <w:tcPr>
            <w:tcW w:w="900" w:type="dxa"/>
            <w:tcBorders>
              <w:top w:val="nil"/>
              <w:left w:val="nil"/>
              <w:bottom w:val="nil"/>
              <w:right w:val="nil"/>
            </w:tcBorders>
            <w:tcMar>
              <w:top w:w="80" w:type="dxa"/>
              <w:left w:w="80" w:type="dxa"/>
              <w:bottom w:w="80" w:type="dxa"/>
              <w:right w:w="80" w:type="dxa"/>
            </w:tcMar>
            <w:vAlign w:val="center"/>
            <w:hideMark/>
          </w:tcPr>
          <w:p w14:paraId="66F1AAEE" w14:textId="154A5082" w:rsidR="00495E26" w:rsidRPr="00ED4002" w:rsidRDefault="00495E26" w:rsidP="00495E26">
            <w:pPr>
              <w:spacing w:after="0" w:line="240" w:lineRule="auto"/>
              <w:rPr>
                <w:rFonts w:eastAsia="Times New Roman" w:cstheme="minorHAnsi"/>
                <w:lang w:val="en-AU" w:eastAsia="en-AU"/>
              </w:rPr>
            </w:pPr>
            <w:r>
              <w:t>0.714</w:t>
            </w:r>
          </w:p>
        </w:tc>
      </w:tr>
      <w:tr w:rsidR="00495E26" w:rsidRPr="00ED4002" w14:paraId="4EE5B83C"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7A71A92" w14:textId="03CA11E6" w:rsidR="00495E26" w:rsidRPr="00ED4002" w:rsidRDefault="00495E26" w:rsidP="00495E26">
            <w:pPr>
              <w:spacing w:after="0" w:line="240" w:lineRule="auto"/>
              <w:rPr>
                <w:rFonts w:eastAsia="Times New Roman" w:cstheme="minorHAnsi"/>
                <w:lang w:val="en-AU" w:eastAsia="en-AU"/>
              </w:rPr>
            </w:pPr>
            <w:r>
              <w:t>Within-pair Father Age</w:t>
            </w:r>
          </w:p>
        </w:tc>
        <w:tc>
          <w:tcPr>
            <w:tcW w:w="1502" w:type="dxa"/>
            <w:tcBorders>
              <w:top w:val="nil"/>
              <w:left w:val="nil"/>
              <w:bottom w:val="nil"/>
              <w:right w:val="nil"/>
            </w:tcBorders>
            <w:tcMar>
              <w:top w:w="80" w:type="dxa"/>
              <w:left w:w="80" w:type="dxa"/>
              <w:bottom w:w="80" w:type="dxa"/>
              <w:right w:w="80" w:type="dxa"/>
            </w:tcMar>
            <w:vAlign w:val="center"/>
            <w:hideMark/>
          </w:tcPr>
          <w:p w14:paraId="70B32888" w14:textId="535995FB" w:rsidR="00495E26" w:rsidRPr="00ED4002" w:rsidRDefault="00495E26" w:rsidP="00495E26">
            <w:pPr>
              <w:spacing w:after="0" w:line="240" w:lineRule="auto"/>
              <w:rPr>
                <w:rFonts w:eastAsia="Times New Roman" w:cstheme="minorHAnsi"/>
                <w:lang w:val="en-AU" w:eastAsia="en-AU"/>
              </w:rPr>
            </w:pPr>
            <w:r>
              <w:t>0.029</w:t>
            </w:r>
          </w:p>
        </w:tc>
        <w:tc>
          <w:tcPr>
            <w:tcW w:w="1828" w:type="dxa"/>
            <w:tcBorders>
              <w:top w:val="nil"/>
              <w:left w:val="nil"/>
              <w:bottom w:val="nil"/>
              <w:right w:val="nil"/>
            </w:tcBorders>
            <w:tcMar>
              <w:top w:w="80" w:type="dxa"/>
              <w:left w:w="80" w:type="dxa"/>
              <w:bottom w:w="80" w:type="dxa"/>
              <w:right w:w="80" w:type="dxa"/>
            </w:tcMar>
            <w:vAlign w:val="center"/>
            <w:hideMark/>
          </w:tcPr>
          <w:p w14:paraId="2426CCEA" w14:textId="3C550DF8" w:rsidR="00495E26" w:rsidRPr="00ED4002" w:rsidRDefault="00495E26" w:rsidP="00495E26">
            <w:pPr>
              <w:spacing w:after="0" w:line="240" w:lineRule="auto"/>
              <w:rPr>
                <w:rFonts w:eastAsia="Times New Roman" w:cstheme="minorHAnsi"/>
                <w:lang w:val="en-AU" w:eastAsia="en-AU"/>
              </w:rPr>
            </w:pPr>
            <w:r>
              <w:t>0.002 – 0.056</w:t>
            </w:r>
          </w:p>
        </w:tc>
        <w:tc>
          <w:tcPr>
            <w:tcW w:w="900" w:type="dxa"/>
            <w:tcBorders>
              <w:top w:val="nil"/>
              <w:left w:val="nil"/>
              <w:bottom w:val="nil"/>
              <w:right w:val="nil"/>
            </w:tcBorders>
            <w:tcMar>
              <w:top w:w="80" w:type="dxa"/>
              <w:left w:w="80" w:type="dxa"/>
              <w:bottom w:w="80" w:type="dxa"/>
              <w:right w:w="80" w:type="dxa"/>
            </w:tcMar>
            <w:vAlign w:val="center"/>
            <w:hideMark/>
          </w:tcPr>
          <w:p w14:paraId="7F8FE8DF" w14:textId="4447F8D8" w:rsidR="00495E26" w:rsidRPr="00ED4002" w:rsidRDefault="00495E26" w:rsidP="00495E26">
            <w:pPr>
              <w:spacing w:after="0" w:line="240" w:lineRule="auto"/>
              <w:rPr>
                <w:rFonts w:eastAsia="Times New Roman" w:cstheme="minorHAnsi"/>
                <w:lang w:val="en-AU" w:eastAsia="en-AU"/>
              </w:rPr>
            </w:pPr>
            <w:r>
              <w:rPr>
                <w:rStyle w:val="Strong"/>
              </w:rPr>
              <w:t>0.036</w:t>
            </w:r>
          </w:p>
        </w:tc>
      </w:tr>
      <w:tr w:rsidR="00495E26" w:rsidRPr="00ED4002" w14:paraId="5E068B65"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5DD9AE23" w14:textId="7508940B" w:rsidR="00495E26" w:rsidRPr="00ED4002" w:rsidRDefault="00495E26" w:rsidP="00495E26">
            <w:pPr>
              <w:spacing w:after="0" w:line="240" w:lineRule="auto"/>
              <w:rPr>
                <w:rFonts w:eastAsia="Times New Roman" w:cstheme="minorHAnsi"/>
                <w:lang w:val="en-AU" w:eastAsia="en-AU"/>
              </w:rPr>
            </w:pPr>
            <w:r>
              <w:t>Within-pair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02FA547A" w14:textId="40E879D4" w:rsidR="00495E26" w:rsidRPr="00ED4002" w:rsidRDefault="00495E26" w:rsidP="00495E26">
            <w:pPr>
              <w:spacing w:after="0" w:line="240" w:lineRule="auto"/>
              <w:rPr>
                <w:rFonts w:eastAsia="Times New Roman" w:cstheme="minorHAnsi"/>
                <w:lang w:val="en-AU" w:eastAsia="en-AU"/>
              </w:rPr>
            </w:pPr>
            <w:r>
              <w:t>0.002</w:t>
            </w:r>
          </w:p>
        </w:tc>
        <w:tc>
          <w:tcPr>
            <w:tcW w:w="1828" w:type="dxa"/>
            <w:tcBorders>
              <w:top w:val="nil"/>
              <w:left w:val="nil"/>
              <w:bottom w:val="nil"/>
              <w:right w:val="nil"/>
            </w:tcBorders>
            <w:tcMar>
              <w:top w:w="80" w:type="dxa"/>
              <w:left w:w="80" w:type="dxa"/>
              <w:bottom w:w="80" w:type="dxa"/>
              <w:right w:w="80" w:type="dxa"/>
            </w:tcMar>
            <w:vAlign w:val="center"/>
            <w:hideMark/>
          </w:tcPr>
          <w:p w14:paraId="5887850A" w14:textId="7596CE0D" w:rsidR="00495E26" w:rsidRPr="00ED4002" w:rsidRDefault="00495E26" w:rsidP="00495E26">
            <w:pPr>
              <w:spacing w:after="0" w:line="240" w:lineRule="auto"/>
              <w:rPr>
                <w:rFonts w:eastAsia="Times New Roman" w:cstheme="minorHAnsi"/>
                <w:lang w:val="en-AU" w:eastAsia="en-AU"/>
              </w:rPr>
            </w:pPr>
            <w:r>
              <w:t>-0.024 – 0.027</w:t>
            </w:r>
          </w:p>
        </w:tc>
        <w:tc>
          <w:tcPr>
            <w:tcW w:w="900" w:type="dxa"/>
            <w:tcBorders>
              <w:top w:val="nil"/>
              <w:left w:val="nil"/>
              <w:bottom w:val="nil"/>
              <w:right w:val="nil"/>
            </w:tcBorders>
            <w:tcMar>
              <w:top w:w="80" w:type="dxa"/>
              <w:left w:w="80" w:type="dxa"/>
              <w:bottom w:w="80" w:type="dxa"/>
              <w:right w:w="80" w:type="dxa"/>
            </w:tcMar>
            <w:vAlign w:val="center"/>
            <w:hideMark/>
          </w:tcPr>
          <w:p w14:paraId="6207BDBB" w14:textId="018F6EB7" w:rsidR="00495E26" w:rsidRPr="00ED4002" w:rsidRDefault="00495E26" w:rsidP="00495E26">
            <w:pPr>
              <w:spacing w:after="0" w:line="240" w:lineRule="auto"/>
              <w:rPr>
                <w:rFonts w:eastAsia="Times New Roman" w:cstheme="minorHAnsi"/>
                <w:lang w:val="en-AU" w:eastAsia="en-AU"/>
              </w:rPr>
            </w:pPr>
            <w:r>
              <w:t>0.894</w:t>
            </w:r>
          </w:p>
        </w:tc>
      </w:tr>
      <w:tr w:rsidR="00495E26" w:rsidRPr="00ED4002" w14:paraId="586C01E7"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3C1E8113" w14:textId="1D8B45AC" w:rsidR="00495E26" w:rsidRPr="00ED4002" w:rsidRDefault="00495E26" w:rsidP="00495E26">
            <w:pPr>
              <w:spacing w:after="0" w:line="240" w:lineRule="auto"/>
              <w:rPr>
                <w:rFonts w:eastAsia="Times New Roman" w:cstheme="minorHAnsi"/>
                <w:lang w:val="en-AU" w:eastAsia="en-AU"/>
              </w:rPr>
            </w:pPr>
            <w:r>
              <w:t>Extra-Group [yes]</w:t>
            </w:r>
          </w:p>
        </w:tc>
        <w:tc>
          <w:tcPr>
            <w:tcW w:w="1502" w:type="dxa"/>
            <w:tcBorders>
              <w:top w:val="nil"/>
              <w:left w:val="nil"/>
              <w:bottom w:val="nil"/>
              <w:right w:val="nil"/>
            </w:tcBorders>
            <w:tcMar>
              <w:top w:w="80" w:type="dxa"/>
              <w:left w:w="80" w:type="dxa"/>
              <w:bottom w:w="80" w:type="dxa"/>
              <w:right w:w="80" w:type="dxa"/>
            </w:tcMar>
            <w:vAlign w:val="center"/>
            <w:hideMark/>
          </w:tcPr>
          <w:p w14:paraId="794A9881" w14:textId="2D3253A1" w:rsidR="00495E26" w:rsidRPr="00ED4002" w:rsidRDefault="00495E26" w:rsidP="00495E26">
            <w:pPr>
              <w:spacing w:after="0" w:line="240" w:lineRule="auto"/>
              <w:rPr>
                <w:rFonts w:eastAsia="Times New Roman" w:cstheme="minorHAnsi"/>
                <w:lang w:val="en-AU" w:eastAsia="en-AU"/>
              </w:rPr>
            </w:pPr>
            <w:r>
              <w:t>0.235</w:t>
            </w:r>
          </w:p>
        </w:tc>
        <w:tc>
          <w:tcPr>
            <w:tcW w:w="1828" w:type="dxa"/>
            <w:tcBorders>
              <w:top w:val="nil"/>
              <w:left w:val="nil"/>
              <w:bottom w:val="nil"/>
              <w:right w:val="nil"/>
            </w:tcBorders>
            <w:tcMar>
              <w:top w:w="80" w:type="dxa"/>
              <w:left w:w="80" w:type="dxa"/>
              <w:bottom w:w="80" w:type="dxa"/>
              <w:right w:w="80" w:type="dxa"/>
            </w:tcMar>
            <w:vAlign w:val="center"/>
            <w:hideMark/>
          </w:tcPr>
          <w:p w14:paraId="3DC98E91" w14:textId="0077F55B" w:rsidR="00495E26" w:rsidRPr="00ED4002" w:rsidRDefault="00495E26" w:rsidP="00495E26">
            <w:pPr>
              <w:spacing w:after="0" w:line="240" w:lineRule="auto"/>
              <w:rPr>
                <w:rFonts w:eastAsia="Times New Roman" w:cstheme="minorHAnsi"/>
                <w:lang w:val="en-AU" w:eastAsia="en-AU"/>
              </w:rPr>
            </w:pPr>
            <w:r>
              <w:t>0.065 – 0.404</w:t>
            </w:r>
          </w:p>
        </w:tc>
        <w:tc>
          <w:tcPr>
            <w:tcW w:w="900" w:type="dxa"/>
            <w:tcBorders>
              <w:top w:val="nil"/>
              <w:left w:val="nil"/>
              <w:bottom w:val="nil"/>
              <w:right w:val="nil"/>
            </w:tcBorders>
            <w:tcMar>
              <w:top w:w="80" w:type="dxa"/>
              <w:left w:w="80" w:type="dxa"/>
              <w:bottom w:w="80" w:type="dxa"/>
              <w:right w:w="80" w:type="dxa"/>
            </w:tcMar>
            <w:vAlign w:val="center"/>
            <w:hideMark/>
          </w:tcPr>
          <w:p w14:paraId="786F1455" w14:textId="16DFE4ED" w:rsidR="00495E26" w:rsidRPr="00DD4028" w:rsidRDefault="00495E26" w:rsidP="00495E26">
            <w:pPr>
              <w:spacing w:after="0" w:line="240" w:lineRule="auto"/>
              <w:rPr>
                <w:rFonts w:eastAsia="Times New Roman" w:cstheme="minorHAnsi"/>
                <w:b/>
                <w:lang w:val="en-AU" w:eastAsia="en-AU"/>
                <w:rPrChange w:id="63" w:author="Loeske Kruuk" w:date="2020-02-07T10:30:00Z">
                  <w:rPr>
                    <w:rFonts w:eastAsia="Times New Roman" w:cstheme="minorHAnsi"/>
                    <w:lang w:val="en-AU" w:eastAsia="en-AU"/>
                  </w:rPr>
                </w:rPrChange>
              </w:rPr>
            </w:pPr>
            <w:commentRangeStart w:id="64"/>
            <w:r w:rsidRPr="00DD4028">
              <w:rPr>
                <w:rStyle w:val="Strong"/>
                <w:b w:val="0"/>
                <w:rPrChange w:id="65" w:author="Loeske Kruuk" w:date="2020-02-07T10:30:00Z">
                  <w:rPr>
                    <w:rStyle w:val="Strong"/>
                  </w:rPr>
                </w:rPrChange>
              </w:rPr>
              <w:t>0.007</w:t>
            </w:r>
            <w:commentRangeEnd w:id="64"/>
            <w:r w:rsidR="00DD4028">
              <w:rPr>
                <w:rStyle w:val="CommentReference"/>
              </w:rPr>
              <w:commentReference w:id="64"/>
            </w:r>
          </w:p>
        </w:tc>
      </w:tr>
      <w:tr w:rsidR="00495E26" w:rsidRPr="00ED4002" w14:paraId="4513D007"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291F307" w14:textId="0337CDC3" w:rsidR="00495E26" w:rsidRPr="00ED4002" w:rsidRDefault="00495E26" w:rsidP="00495E26">
            <w:pPr>
              <w:spacing w:after="0" w:line="240" w:lineRule="auto"/>
              <w:rPr>
                <w:rFonts w:eastAsia="Times New Roman" w:cstheme="minorHAnsi"/>
                <w:lang w:val="en-AU" w:eastAsia="en-AU"/>
              </w:rPr>
            </w:pPr>
            <w:r>
              <w:t>Incubation Date</w:t>
            </w:r>
          </w:p>
        </w:tc>
        <w:tc>
          <w:tcPr>
            <w:tcW w:w="1502" w:type="dxa"/>
            <w:tcBorders>
              <w:top w:val="nil"/>
              <w:left w:val="nil"/>
              <w:bottom w:val="nil"/>
              <w:right w:val="nil"/>
            </w:tcBorders>
            <w:tcMar>
              <w:top w:w="80" w:type="dxa"/>
              <w:left w:w="80" w:type="dxa"/>
              <w:bottom w:w="80" w:type="dxa"/>
              <w:right w:w="80" w:type="dxa"/>
            </w:tcMar>
            <w:vAlign w:val="center"/>
            <w:hideMark/>
          </w:tcPr>
          <w:p w14:paraId="742533E6" w14:textId="5C610EBC" w:rsidR="00495E26" w:rsidRPr="00ED4002" w:rsidRDefault="00495E26" w:rsidP="00495E26">
            <w:pPr>
              <w:spacing w:after="0" w:line="240" w:lineRule="auto"/>
              <w:rPr>
                <w:rFonts w:eastAsia="Times New Roman" w:cstheme="minorHAnsi"/>
                <w:lang w:val="en-AU" w:eastAsia="en-AU"/>
              </w:rPr>
            </w:pPr>
            <w:r>
              <w:t>0.322</w:t>
            </w:r>
          </w:p>
        </w:tc>
        <w:tc>
          <w:tcPr>
            <w:tcW w:w="1828" w:type="dxa"/>
            <w:tcBorders>
              <w:top w:val="nil"/>
              <w:left w:val="nil"/>
              <w:bottom w:val="nil"/>
              <w:right w:val="nil"/>
            </w:tcBorders>
            <w:tcMar>
              <w:top w:w="80" w:type="dxa"/>
              <w:left w:w="80" w:type="dxa"/>
              <w:bottom w:w="80" w:type="dxa"/>
              <w:right w:w="80" w:type="dxa"/>
            </w:tcMar>
            <w:vAlign w:val="center"/>
            <w:hideMark/>
          </w:tcPr>
          <w:p w14:paraId="5244EF05" w14:textId="349347D1" w:rsidR="00495E26" w:rsidRPr="00ED4002" w:rsidRDefault="00495E26" w:rsidP="00495E26">
            <w:pPr>
              <w:spacing w:after="0" w:line="240" w:lineRule="auto"/>
              <w:rPr>
                <w:rFonts w:eastAsia="Times New Roman" w:cstheme="minorHAnsi"/>
                <w:lang w:val="en-AU" w:eastAsia="en-AU"/>
              </w:rPr>
            </w:pPr>
            <w:r>
              <w:t>0.189 – 0.455</w:t>
            </w:r>
          </w:p>
        </w:tc>
        <w:tc>
          <w:tcPr>
            <w:tcW w:w="900" w:type="dxa"/>
            <w:tcBorders>
              <w:top w:val="nil"/>
              <w:left w:val="nil"/>
              <w:bottom w:val="nil"/>
              <w:right w:val="nil"/>
            </w:tcBorders>
            <w:tcMar>
              <w:top w:w="80" w:type="dxa"/>
              <w:left w:w="80" w:type="dxa"/>
              <w:bottom w:w="80" w:type="dxa"/>
              <w:right w:w="80" w:type="dxa"/>
            </w:tcMar>
            <w:vAlign w:val="center"/>
            <w:hideMark/>
          </w:tcPr>
          <w:p w14:paraId="39928562" w14:textId="02106CA0"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F6FD79F"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42064B3" w14:textId="3A051ECC" w:rsidR="00495E26" w:rsidRPr="00ED4002" w:rsidRDefault="00495E26" w:rsidP="00495E26">
            <w:pPr>
              <w:spacing w:after="0" w:line="240" w:lineRule="auto"/>
              <w:rPr>
                <w:rFonts w:eastAsia="Times New Roman" w:cstheme="minorHAnsi"/>
                <w:lang w:val="en-AU" w:eastAsia="en-AU"/>
              </w:rPr>
            </w:pPr>
            <w:r>
              <w:t>Age at Weighing</w:t>
            </w:r>
          </w:p>
        </w:tc>
        <w:tc>
          <w:tcPr>
            <w:tcW w:w="1502" w:type="dxa"/>
            <w:tcBorders>
              <w:top w:val="nil"/>
              <w:left w:val="nil"/>
              <w:bottom w:val="nil"/>
              <w:right w:val="nil"/>
            </w:tcBorders>
            <w:tcMar>
              <w:top w:w="80" w:type="dxa"/>
              <w:left w:w="80" w:type="dxa"/>
              <w:bottom w:w="80" w:type="dxa"/>
              <w:right w:w="80" w:type="dxa"/>
            </w:tcMar>
            <w:vAlign w:val="center"/>
            <w:hideMark/>
          </w:tcPr>
          <w:p w14:paraId="09C3FDCC" w14:textId="1F40B447" w:rsidR="00495E26" w:rsidRPr="00ED4002" w:rsidRDefault="00495E26" w:rsidP="00495E26">
            <w:pPr>
              <w:spacing w:after="0" w:line="240" w:lineRule="auto"/>
              <w:rPr>
                <w:rFonts w:eastAsia="Times New Roman" w:cstheme="minorHAnsi"/>
                <w:lang w:val="en-AU" w:eastAsia="en-AU"/>
              </w:rPr>
            </w:pPr>
            <w:r>
              <w:t>0.850</w:t>
            </w:r>
          </w:p>
        </w:tc>
        <w:tc>
          <w:tcPr>
            <w:tcW w:w="1828" w:type="dxa"/>
            <w:tcBorders>
              <w:top w:val="nil"/>
              <w:left w:val="nil"/>
              <w:bottom w:val="nil"/>
              <w:right w:val="nil"/>
            </w:tcBorders>
            <w:tcMar>
              <w:top w:w="80" w:type="dxa"/>
              <w:left w:w="80" w:type="dxa"/>
              <w:bottom w:w="80" w:type="dxa"/>
              <w:right w:w="80" w:type="dxa"/>
            </w:tcMar>
            <w:vAlign w:val="center"/>
            <w:hideMark/>
          </w:tcPr>
          <w:p w14:paraId="3EEC3B9F" w14:textId="040A994B" w:rsidR="00495E26" w:rsidRPr="00ED4002" w:rsidRDefault="00495E26" w:rsidP="00495E26">
            <w:pPr>
              <w:spacing w:after="0" w:line="240" w:lineRule="auto"/>
              <w:rPr>
                <w:rFonts w:eastAsia="Times New Roman" w:cstheme="minorHAnsi"/>
                <w:lang w:val="en-AU" w:eastAsia="en-AU"/>
              </w:rPr>
            </w:pPr>
            <w:r>
              <w:t>0.822 – 0.879</w:t>
            </w:r>
          </w:p>
        </w:tc>
        <w:tc>
          <w:tcPr>
            <w:tcW w:w="900" w:type="dxa"/>
            <w:tcBorders>
              <w:top w:val="nil"/>
              <w:left w:val="nil"/>
              <w:bottom w:val="nil"/>
              <w:right w:val="nil"/>
            </w:tcBorders>
            <w:tcMar>
              <w:top w:w="80" w:type="dxa"/>
              <w:left w:w="80" w:type="dxa"/>
              <w:bottom w:w="80" w:type="dxa"/>
              <w:right w:w="80" w:type="dxa"/>
            </w:tcMar>
            <w:vAlign w:val="center"/>
            <w:hideMark/>
          </w:tcPr>
          <w:p w14:paraId="07B82BAA" w14:textId="285A0984"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B57D255" w14:textId="77777777" w:rsidTr="00495E26">
        <w:trPr>
          <w:trHeight w:val="144"/>
        </w:trPr>
        <w:tc>
          <w:tcPr>
            <w:tcW w:w="3690" w:type="dxa"/>
            <w:tcBorders>
              <w:top w:val="nil"/>
              <w:left w:val="nil"/>
              <w:bottom w:val="single" w:sz="4" w:space="0" w:color="auto"/>
              <w:right w:val="nil"/>
            </w:tcBorders>
            <w:tcMar>
              <w:top w:w="80" w:type="dxa"/>
              <w:left w:w="80" w:type="dxa"/>
              <w:bottom w:w="80" w:type="dxa"/>
              <w:right w:w="80" w:type="dxa"/>
            </w:tcMar>
            <w:vAlign w:val="center"/>
            <w:hideMark/>
          </w:tcPr>
          <w:p w14:paraId="40AFD7D0" w14:textId="2ABADD02" w:rsidR="00495E26" w:rsidRPr="00ED4002" w:rsidRDefault="00495E26" w:rsidP="00495E26">
            <w:pPr>
              <w:spacing w:after="0" w:line="240" w:lineRule="auto"/>
              <w:rPr>
                <w:rFonts w:eastAsia="Times New Roman" w:cstheme="minorHAnsi"/>
                <w:lang w:val="en-AU" w:eastAsia="en-AU"/>
              </w:rPr>
            </w:pPr>
            <w:r>
              <w:t>Pre-1992</w:t>
            </w:r>
          </w:p>
        </w:tc>
        <w:tc>
          <w:tcPr>
            <w:tcW w:w="1502" w:type="dxa"/>
            <w:tcBorders>
              <w:top w:val="nil"/>
              <w:left w:val="nil"/>
              <w:bottom w:val="single" w:sz="4" w:space="0" w:color="auto"/>
              <w:right w:val="nil"/>
            </w:tcBorders>
            <w:tcMar>
              <w:top w:w="80" w:type="dxa"/>
              <w:left w:w="80" w:type="dxa"/>
              <w:bottom w:w="80" w:type="dxa"/>
              <w:right w:w="80" w:type="dxa"/>
            </w:tcMar>
            <w:vAlign w:val="center"/>
            <w:hideMark/>
          </w:tcPr>
          <w:p w14:paraId="34F7135D" w14:textId="451DB9FD" w:rsidR="00495E26" w:rsidRPr="00ED4002" w:rsidRDefault="00495E26" w:rsidP="00495E26">
            <w:pPr>
              <w:spacing w:after="0" w:line="240" w:lineRule="auto"/>
              <w:rPr>
                <w:rFonts w:eastAsia="Times New Roman" w:cstheme="minorHAnsi"/>
                <w:lang w:val="en-AU" w:eastAsia="en-AU"/>
              </w:rPr>
            </w:pPr>
            <w:r>
              <w:t>0.413</w:t>
            </w:r>
          </w:p>
        </w:tc>
        <w:tc>
          <w:tcPr>
            <w:tcW w:w="1828" w:type="dxa"/>
            <w:tcBorders>
              <w:top w:val="nil"/>
              <w:left w:val="nil"/>
              <w:bottom w:val="single" w:sz="4" w:space="0" w:color="auto"/>
              <w:right w:val="nil"/>
            </w:tcBorders>
            <w:tcMar>
              <w:top w:w="80" w:type="dxa"/>
              <w:left w:w="80" w:type="dxa"/>
              <w:bottom w:w="80" w:type="dxa"/>
              <w:right w:w="80" w:type="dxa"/>
            </w:tcMar>
            <w:vAlign w:val="center"/>
            <w:hideMark/>
          </w:tcPr>
          <w:p w14:paraId="05AEB799" w14:textId="432427AA" w:rsidR="00495E26" w:rsidRPr="00ED4002" w:rsidRDefault="00495E26" w:rsidP="00495E26">
            <w:pPr>
              <w:spacing w:after="0" w:line="240" w:lineRule="auto"/>
              <w:rPr>
                <w:rFonts w:eastAsia="Times New Roman" w:cstheme="minorHAnsi"/>
                <w:lang w:val="en-AU" w:eastAsia="en-AU"/>
              </w:rPr>
            </w:pPr>
            <w:r>
              <w:t>0.085 – 0.742</w:t>
            </w:r>
          </w:p>
        </w:tc>
        <w:tc>
          <w:tcPr>
            <w:tcW w:w="900" w:type="dxa"/>
            <w:tcBorders>
              <w:top w:val="nil"/>
              <w:left w:val="nil"/>
              <w:bottom w:val="single" w:sz="4" w:space="0" w:color="auto"/>
              <w:right w:val="nil"/>
            </w:tcBorders>
            <w:tcMar>
              <w:top w:w="80" w:type="dxa"/>
              <w:left w:w="80" w:type="dxa"/>
              <w:bottom w:w="80" w:type="dxa"/>
              <w:right w:w="80" w:type="dxa"/>
            </w:tcMar>
            <w:vAlign w:val="center"/>
            <w:hideMark/>
          </w:tcPr>
          <w:p w14:paraId="1AC60FC6" w14:textId="26EEE385" w:rsidR="00495E26" w:rsidRPr="00ED4002" w:rsidRDefault="00495E26" w:rsidP="00495E26">
            <w:pPr>
              <w:spacing w:after="0" w:line="240" w:lineRule="auto"/>
              <w:rPr>
                <w:rFonts w:eastAsia="Times New Roman" w:cstheme="minorHAnsi"/>
                <w:lang w:val="en-AU" w:eastAsia="en-AU"/>
              </w:rPr>
            </w:pPr>
            <w:r>
              <w:rPr>
                <w:rStyle w:val="Strong"/>
              </w:rPr>
              <w:t>0.015</w:t>
            </w:r>
          </w:p>
        </w:tc>
      </w:tr>
    </w:tbl>
    <w:p w14:paraId="1C3041F4" w14:textId="40F9B242" w:rsidR="00ED4002" w:rsidRDefault="007E10EC">
      <w:pPr>
        <w:rPr>
          <w:rFonts w:eastAsia="Times New Roman" w:cstheme="minorHAnsi"/>
          <w:sz w:val="18"/>
          <w:szCs w:val="18"/>
          <w:lang w:val="en-AU" w:eastAsia="en-AU"/>
        </w:rPr>
      </w:pPr>
      <w:r w:rsidRPr="007E10EC">
        <w:rPr>
          <w:sz w:val="18"/>
          <w:szCs w:val="18"/>
        </w:rPr>
        <w:t xml:space="preserve">Note: </w:t>
      </w:r>
      <w:r w:rsidR="00495E26">
        <w:rPr>
          <w:sz w:val="18"/>
          <w:szCs w:val="18"/>
        </w:rPr>
        <w:t>Sample size is 4361</w:t>
      </w:r>
      <w:r w:rsidR="008D7810" w:rsidRPr="007E10EC">
        <w:rPr>
          <w:sz w:val="18"/>
          <w:szCs w:val="18"/>
        </w:rPr>
        <w:t xml:space="preserve"> individual chicks. The model </w:t>
      </w:r>
      <w:commentRangeStart w:id="66"/>
      <w:r w:rsidR="008D7810" w:rsidRPr="007E10EC">
        <w:rPr>
          <w:sz w:val="18"/>
          <w:szCs w:val="18"/>
        </w:rPr>
        <w:t>includes random effects of mother ID (</w:t>
      </w:r>
      <w:r w:rsidR="008D7810">
        <w:rPr>
          <w:sz w:val="18"/>
          <w:szCs w:val="18"/>
        </w:rPr>
        <w:t xml:space="preserve">n = 534, </w:t>
      </w:r>
      <w:commentRangeStart w:id="67"/>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w:t>
      </w:r>
      <w:commentRangeEnd w:id="67"/>
      <w:r w:rsidR="00DD4028">
        <w:rPr>
          <w:rStyle w:val="CommentReference"/>
        </w:rPr>
        <w:commentReference w:id="67"/>
      </w:r>
      <w:r w:rsidR="008D7810" w:rsidRPr="007E10EC">
        <w:rPr>
          <w:rFonts w:eastAsia="Times New Roman" w:cstheme="minorHAnsi"/>
          <w:sz w:val="18"/>
          <w:szCs w:val="18"/>
          <w:lang w:val="en-AU" w:eastAsia="en-AU"/>
        </w:rPr>
        <w:t>= 0.08), social father ID (</w:t>
      </w:r>
      <w:r w:rsidR="008D7810">
        <w:rPr>
          <w:rFonts w:eastAsia="Times New Roman" w:cstheme="minorHAnsi"/>
          <w:sz w:val="18"/>
          <w:szCs w:val="18"/>
          <w:lang w:val="en-AU" w:eastAsia="en-AU"/>
        </w:rPr>
        <w:t xml:space="preserve">n = 484,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0.05), genetic father ID (</w:t>
      </w:r>
      <w:r w:rsidR="00755A59">
        <w:rPr>
          <w:rFonts w:eastAsia="Times New Roman" w:cstheme="minorHAnsi"/>
          <w:sz w:val="18"/>
          <w:szCs w:val="18"/>
          <w:lang w:val="en-AU" w:eastAsia="en-AU"/>
        </w:rPr>
        <w:t>n = 565</w:t>
      </w:r>
      <w:r w:rsidR="008D7810">
        <w:rPr>
          <w:rFonts w:eastAsia="Times New Roman" w:cstheme="minorHAnsi"/>
          <w:sz w:val="18"/>
          <w:szCs w:val="18"/>
          <w:lang w:val="en-AU" w:eastAsia="en-AU"/>
        </w:rPr>
        <w:t xml:space="preserve">,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0.04), and cohort (</w:t>
      </w:r>
      <w:r w:rsidR="00821DDB">
        <w:rPr>
          <w:rFonts w:eastAsia="Times New Roman" w:cstheme="minorHAnsi"/>
          <w:sz w:val="18"/>
          <w:szCs w:val="18"/>
          <w:lang w:val="en-AU" w:eastAsia="en-AU"/>
        </w:rPr>
        <w:t xml:space="preserve">n= 30,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0.02). </w:t>
      </w:r>
      <w:r w:rsidRPr="007E10EC">
        <w:rPr>
          <w:rFonts w:eastAsia="Times New Roman" w:cstheme="minorHAnsi"/>
          <w:sz w:val="18"/>
          <w:szCs w:val="18"/>
          <w:lang w:val="en-AU" w:eastAsia="en-AU"/>
        </w:rPr>
        <w:t>The residual variance is 0.45.</w:t>
      </w:r>
      <w:r w:rsidR="00E975D1">
        <w:rPr>
          <w:rFonts w:eastAsia="Times New Roman" w:cstheme="minorHAnsi"/>
          <w:sz w:val="18"/>
          <w:szCs w:val="18"/>
          <w:lang w:val="en-AU" w:eastAsia="en-AU"/>
        </w:rPr>
        <w:t xml:space="preserve"> </w:t>
      </w:r>
      <w:commentRangeEnd w:id="66"/>
      <w:r w:rsidR="00DD4028">
        <w:rPr>
          <w:rStyle w:val="CommentReference"/>
        </w:rPr>
        <w:commentReference w:id="66"/>
      </w:r>
      <w:commentRangeStart w:id="68"/>
      <w:r w:rsidR="00E975D1">
        <w:rPr>
          <w:rFonts w:eastAsia="Times New Roman" w:cstheme="minorHAnsi"/>
          <w:sz w:val="18"/>
          <w:szCs w:val="18"/>
          <w:lang w:val="en-AU" w:eastAsia="en-AU"/>
        </w:rPr>
        <w:t xml:space="preserve">A value of 1 </w:t>
      </w:r>
      <w:commentRangeEnd w:id="68"/>
      <w:r w:rsidR="00DD4028">
        <w:rPr>
          <w:rStyle w:val="CommentReference"/>
        </w:rPr>
        <w:commentReference w:id="68"/>
      </w:r>
      <w:r w:rsidR="00E975D1">
        <w:rPr>
          <w:rFonts w:eastAsia="Times New Roman" w:cstheme="minorHAnsi"/>
          <w:sz w:val="18"/>
          <w:szCs w:val="18"/>
          <w:lang w:val="en-AU" w:eastAsia="en-AU"/>
        </w:rPr>
        <w:t xml:space="preserve">for the binomial variable ‘extra-group’ indicates the chick was </w:t>
      </w:r>
      <w:commentRangeStart w:id="69"/>
      <w:r w:rsidR="00E975D1">
        <w:rPr>
          <w:rFonts w:eastAsia="Times New Roman" w:cstheme="minorHAnsi"/>
          <w:sz w:val="18"/>
          <w:szCs w:val="18"/>
          <w:lang w:val="en-AU" w:eastAsia="en-AU"/>
        </w:rPr>
        <w:t>sired by a male outside the natal territory</w:t>
      </w:r>
      <w:commentRangeEnd w:id="69"/>
      <w:r w:rsidR="00DD4028">
        <w:rPr>
          <w:rStyle w:val="CommentReference"/>
        </w:rPr>
        <w:commentReference w:id="69"/>
      </w:r>
      <w:r w:rsidR="00E975D1">
        <w:rPr>
          <w:rFonts w:eastAsia="Times New Roman" w:cstheme="minorHAnsi"/>
          <w:sz w:val="18"/>
          <w:szCs w:val="18"/>
          <w:lang w:val="en-AU" w:eastAsia="en-AU"/>
        </w:rPr>
        <w:t>, while a value of 0 indicates the sire was the within-pair social mate. All extra-pair father terms are interaction terms between the effect and the extra-pair binomial variable.</w:t>
      </w:r>
      <w:r w:rsidR="00164083">
        <w:rPr>
          <w:rFonts w:eastAsia="Times New Roman" w:cstheme="minorHAnsi"/>
          <w:sz w:val="18"/>
          <w:szCs w:val="18"/>
          <w:lang w:val="en-AU" w:eastAsia="en-AU"/>
        </w:rPr>
        <w:t xml:space="preserve"> Both within-pair father terms are also interaction terms, with each effect interacting with a second dummy variable for within-pair sire (0/1). </w:t>
      </w:r>
    </w:p>
    <w:p w14:paraId="4A426020" w14:textId="77777777" w:rsidR="00DE740B" w:rsidRDefault="00DE740B">
      <w:pPr>
        <w:rPr>
          <w:b/>
        </w:rPr>
      </w:pPr>
    </w:p>
    <w:p w14:paraId="20BFB96F" w14:textId="77777777" w:rsidR="00DE740B" w:rsidRDefault="00DE740B">
      <w:pPr>
        <w:rPr>
          <w:b/>
        </w:rPr>
      </w:pPr>
    </w:p>
    <w:p w14:paraId="0A2B7641" w14:textId="77777777" w:rsidR="00097E36" w:rsidRDefault="00097E36">
      <w:pPr>
        <w:rPr>
          <w:ins w:id="70" w:author="Loeske Kruuk" w:date="2020-02-07T10:33:00Z"/>
          <w:b/>
        </w:rPr>
      </w:pPr>
      <w:ins w:id="71" w:author="Loeske Kruuk" w:date="2020-02-07T10:33:00Z">
        <w:r>
          <w:rPr>
            <w:b/>
          </w:rPr>
          <w:br w:type="page"/>
        </w:r>
      </w:ins>
    </w:p>
    <w:p w14:paraId="7C76CA01" w14:textId="6B903EDB" w:rsidR="00164083" w:rsidRPr="00164083" w:rsidRDefault="00164083">
      <w:pPr>
        <w:rPr>
          <w:u w:val="single"/>
        </w:rPr>
      </w:pPr>
      <w:r>
        <w:rPr>
          <w:b/>
        </w:rPr>
        <w:lastRenderedPageBreak/>
        <w:t xml:space="preserve">Table 2. </w:t>
      </w:r>
      <w:r>
        <w:t xml:space="preserve">Effects </w:t>
      </w:r>
      <w:ins w:id="72" w:author="Loeske Kruuk" w:date="2020-02-07T10:38:00Z">
        <w:r w:rsidR="00833A97">
          <w:t xml:space="preserve">on chick weight </w:t>
        </w:r>
      </w:ins>
      <w:r>
        <w:t>of parental age</w:t>
      </w:r>
      <w:r w:rsidR="008D7810">
        <w:t>s</w:t>
      </w:r>
      <w:r>
        <w:t>, parental lifespan</w:t>
      </w:r>
      <w:r w:rsidR="008D7810">
        <w:t>s</w:t>
      </w:r>
      <w:r>
        <w:t>, and number of helpers residing on the natal territory as a nestling (approximately 7 days post-hatching) from a linear mixed-model.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683"/>
        <w:gridCol w:w="2250"/>
        <w:gridCol w:w="900"/>
      </w:tblGrid>
      <w:tr w:rsidR="00E975D1" w:rsidRPr="00E975D1" w14:paraId="7F293E0F" w14:textId="77777777" w:rsidTr="00495E26">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5D6DE00D"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Predictors</w:t>
            </w:r>
          </w:p>
        </w:tc>
        <w:tc>
          <w:tcPr>
            <w:tcW w:w="1683" w:type="dxa"/>
            <w:tcBorders>
              <w:top w:val="single" w:sz="4" w:space="0" w:color="auto"/>
              <w:left w:val="nil"/>
              <w:bottom w:val="single" w:sz="4" w:space="0" w:color="auto"/>
              <w:right w:val="nil"/>
            </w:tcBorders>
            <w:tcMar>
              <w:top w:w="80" w:type="dxa"/>
              <w:left w:w="80" w:type="dxa"/>
              <w:bottom w:w="80" w:type="dxa"/>
              <w:right w:w="80" w:type="dxa"/>
            </w:tcMar>
            <w:hideMark/>
          </w:tcPr>
          <w:p w14:paraId="5B392DE9"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Estimates</w:t>
            </w:r>
          </w:p>
        </w:tc>
        <w:tc>
          <w:tcPr>
            <w:tcW w:w="2250" w:type="dxa"/>
            <w:tcBorders>
              <w:top w:val="single" w:sz="4" w:space="0" w:color="auto"/>
              <w:left w:val="nil"/>
              <w:bottom w:val="single" w:sz="4" w:space="0" w:color="auto"/>
              <w:right w:val="nil"/>
            </w:tcBorders>
            <w:tcMar>
              <w:top w:w="80" w:type="dxa"/>
              <w:left w:w="80" w:type="dxa"/>
              <w:bottom w:w="80" w:type="dxa"/>
              <w:right w:w="80" w:type="dxa"/>
            </w:tcMar>
            <w:hideMark/>
          </w:tcPr>
          <w:p w14:paraId="3BA31FA8"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7C024BF7"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p</w:t>
            </w:r>
          </w:p>
        </w:tc>
      </w:tr>
      <w:tr w:rsidR="00495E26" w:rsidRPr="00E975D1" w14:paraId="2E05DC55" w14:textId="77777777" w:rsidTr="00495E26">
        <w:tc>
          <w:tcPr>
            <w:tcW w:w="3357" w:type="dxa"/>
            <w:tcBorders>
              <w:top w:val="single" w:sz="4" w:space="0" w:color="auto"/>
              <w:left w:val="nil"/>
              <w:bottom w:val="nil"/>
              <w:right w:val="nil"/>
            </w:tcBorders>
            <w:tcMar>
              <w:top w:w="80" w:type="dxa"/>
              <w:left w:w="80" w:type="dxa"/>
              <w:bottom w:w="80" w:type="dxa"/>
              <w:right w:w="80" w:type="dxa"/>
            </w:tcMar>
            <w:vAlign w:val="center"/>
            <w:hideMark/>
          </w:tcPr>
          <w:p w14:paraId="6C3EC50D" w14:textId="288A3450" w:rsidR="00495E26" w:rsidRPr="00E975D1" w:rsidRDefault="00495E26" w:rsidP="00495E26">
            <w:pPr>
              <w:spacing w:after="0" w:line="240" w:lineRule="auto"/>
              <w:rPr>
                <w:rFonts w:ascii="Calibri" w:eastAsia="Times New Roman" w:hAnsi="Calibri" w:cs="Calibri"/>
                <w:lang w:val="en-AU" w:eastAsia="en-AU"/>
              </w:rPr>
            </w:pPr>
            <w:r>
              <w:t>Intercept</w:t>
            </w:r>
          </w:p>
        </w:tc>
        <w:tc>
          <w:tcPr>
            <w:tcW w:w="1683" w:type="dxa"/>
            <w:tcBorders>
              <w:top w:val="single" w:sz="4" w:space="0" w:color="auto"/>
              <w:left w:val="nil"/>
              <w:bottom w:val="nil"/>
              <w:right w:val="nil"/>
            </w:tcBorders>
            <w:tcMar>
              <w:top w:w="80" w:type="dxa"/>
              <w:left w:w="80" w:type="dxa"/>
              <w:bottom w:w="80" w:type="dxa"/>
              <w:right w:w="80" w:type="dxa"/>
            </w:tcMar>
            <w:vAlign w:val="center"/>
            <w:hideMark/>
          </w:tcPr>
          <w:p w14:paraId="3F1A6A73" w14:textId="47B2B1B3" w:rsidR="00495E26" w:rsidRPr="00E975D1" w:rsidRDefault="00495E26" w:rsidP="00495E26">
            <w:pPr>
              <w:spacing w:after="0" w:line="240" w:lineRule="auto"/>
              <w:rPr>
                <w:rFonts w:ascii="Calibri" w:eastAsia="Times New Roman" w:hAnsi="Calibri" w:cs="Calibri"/>
                <w:lang w:val="en-AU" w:eastAsia="en-AU"/>
              </w:rPr>
            </w:pPr>
            <w:r>
              <w:t>0.708</w:t>
            </w:r>
          </w:p>
        </w:tc>
        <w:tc>
          <w:tcPr>
            <w:tcW w:w="2250" w:type="dxa"/>
            <w:tcBorders>
              <w:top w:val="single" w:sz="4" w:space="0" w:color="auto"/>
              <w:left w:val="nil"/>
              <w:bottom w:val="nil"/>
              <w:right w:val="nil"/>
            </w:tcBorders>
            <w:tcMar>
              <w:top w:w="80" w:type="dxa"/>
              <w:left w:w="80" w:type="dxa"/>
              <w:bottom w:w="80" w:type="dxa"/>
              <w:right w:w="80" w:type="dxa"/>
            </w:tcMar>
            <w:vAlign w:val="center"/>
            <w:hideMark/>
          </w:tcPr>
          <w:p w14:paraId="737298D0" w14:textId="22CECEAF" w:rsidR="00495E26" w:rsidRPr="00E975D1" w:rsidRDefault="00495E26" w:rsidP="00495E26">
            <w:pPr>
              <w:spacing w:after="0" w:line="240" w:lineRule="auto"/>
              <w:rPr>
                <w:rFonts w:ascii="Calibri" w:eastAsia="Times New Roman" w:hAnsi="Calibri" w:cs="Calibri"/>
                <w:lang w:val="en-AU" w:eastAsia="en-AU"/>
              </w:rPr>
            </w:pPr>
            <w:r>
              <w:t>0.451 – 0.965</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0E5D5801" w14:textId="785467A9"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0DE7B3F4"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1E264AC" w14:textId="4BD443C7" w:rsidR="00495E26" w:rsidRPr="00E975D1" w:rsidRDefault="00495E26" w:rsidP="00495E26">
            <w:pPr>
              <w:spacing w:after="0" w:line="240" w:lineRule="auto"/>
              <w:rPr>
                <w:rFonts w:ascii="Calibri" w:eastAsia="Times New Roman" w:hAnsi="Calibri" w:cs="Calibri"/>
                <w:lang w:val="en-AU" w:eastAsia="en-AU"/>
              </w:rPr>
            </w:pPr>
            <w:r>
              <w:t>Mother Age</w:t>
            </w:r>
          </w:p>
        </w:tc>
        <w:tc>
          <w:tcPr>
            <w:tcW w:w="1683" w:type="dxa"/>
            <w:tcBorders>
              <w:top w:val="nil"/>
              <w:left w:val="nil"/>
              <w:bottom w:val="nil"/>
              <w:right w:val="nil"/>
            </w:tcBorders>
            <w:tcMar>
              <w:top w:w="80" w:type="dxa"/>
              <w:left w:w="80" w:type="dxa"/>
              <w:bottom w:w="80" w:type="dxa"/>
              <w:right w:w="80" w:type="dxa"/>
            </w:tcMar>
            <w:vAlign w:val="center"/>
            <w:hideMark/>
          </w:tcPr>
          <w:p w14:paraId="553CF260" w14:textId="0A8AA8EA" w:rsidR="00495E26" w:rsidRPr="00E975D1" w:rsidRDefault="00495E26" w:rsidP="00495E26">
            <w:pPr>
              <w:spacing w:after="0" w:line="240" w:lineRule="auto"/>
              <w:rPr>
                <w:rFonts w:ascii="Calibri" w:eastAsia="Times New Roman" w:hAnsi="Calibri" w:cs="Calibri"/>
                <w:lang w:val="en-AU" w:eastAsia="en-AU"/>
              </w:rPr>
            </w:pPr>
            <w:r>
              <w:t>-0.005</w:t>
            </w:r>
          </w:p>
        </w:tc>
        <w:tc>
          <w:tcPr>
            <w:tcW w:w="2250" w:type="dxa"/>
            <w:tcBorders>
              <w:top w:val="nil"/>
              <w:left w:val="nil"/>
              <w:bottom w:val="nil"/>
              <w:right w:val="nil"/>
            </w:tcBorders>
            <w:tcMar>
              <w:top w:w="80" w:type="dxa"/>
              <w:left w:w="80" w:type="dxa"/>
              <w:bottom w:w="80" w:type="dxa"/>
              <w:right w:w="80" w:type="dxa"/>
            </w:tcMar>
            <w:vAlign w:val="center"/>
            <w:hideMark/>
          </w:tcPr>
          <w:p w14:paraId="1E2B2930" w14:textId="1293BEE6" w:rsidR="00495E26" w:rsidRPr="00E975D1" w:rsidRDefault="00495E26" w:rsidP="00495E26">
            <w:pPr>
              <w:spacing w:after="0" w:line="240" w:lineRule="auto"/>
              <w:rPr>
                <w:rFonts w:ascii="Calibri" w:eastAsia="Times New Roman" w:hAnsi="Calibri" w:cs="Calibri"/>
                <w:lang w:val="en-AU" w:eastAsia="en-AU"/>
              </w:rPr>
            </w:pPr>
            <w:r>
              <w:t>-0.027 – 0.017</w:t>
            </w:r>
          </w:p>
        </w:tc>
        <w:tc>
          <w:tcPr>
            <w:tcW w:w="900" w:type="dxa"/>
            <w:tcBorders>
              <w:top w:val="nil"/>
              <w:left w:val="nil"/>
              <w:bottom w:val="nil"/>
              <w:right w:val="nil"/>
            </w:tcBorders>
            <w:tcMar>
              <w:top w:w="80" w:type="dxa"/>
              <w:left w:w="80" w:type="dxa"/>
              <w:bottom w:w="80" w:type="dxa"/>
              <w:right w:w="80" w:type="dxa"/>
            </w:tcMar>
            <w:vAlign w:val="center"/>
            <w:hideMark/>
          </w:tcPr>
          <w:p w14:paraId="78D7E7E2" w14:textId="682EE230" w:rsidR="00495E26" w:rsidRPr="00E975D1" w:rsidRDefault="00495E26" w:rsidP="00495E26">
            <w:pPr>
              <w:spacing w:after="0" w:line="240" w:lineRule="auto"/>
              <w:rPr>
                <w:rFonts w:ascii="Calibri" w:eastAsia="Times New Roman" w:hAnsi="Calibri" w:cs="Calibri"/>
                <w:lang w:val="en-AU" w:eastAsia="en-AU"/>
              </w:rPr>
            </w:pPr>
            <w:r>
              <w:t>0.664</w:t>
            </w:r>
          </w:p>
        </w:tc>
      </w:tr>
      <w:tr w:rsidR="00495E26" w:rsidRPr="00E975D1" w14:paraId="0933CC9F"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CEF4C05" w14:textId="73D8B8E2" w:rsidR="00495E26" w:rsidRPr="00E975D1" w:rsidRDefault="00495E26" w:rsidP="00495E26">
            <w:pPr>
              <w:spacing w:after="0" w:line="240" w:lineRule="auto"/>
              <w:rPr>
                <w:rFonts w:ascii="Calibri" w:eastAsia="Times New Roman" w:hAnsi="Calibri" w:cs="Calibri"/>
                <w:lang w:val="en-AU" w:eastAsia="en-AU"/>
              </w:rPr>
            </w:pPr>
            <w:r>
              <w:t>Mother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53440E04" w14:textId="2B67536E" w:rsidR="00495E26" w:rsidRPr="00E975D1" w:rsidRDefault="00495E26" w:rsidP="00495E26">
            <w:pPr>
              <w:spacing w:after="0" w:line="240" w:lineRule="auto"/>
              <w:rPr>
                <w:rFonts w:ascii="Calibri" w:eastAsia="Times New Roman" w:hAnsi="Calibri" w:cs="Calibri"/>
                <w:lang w:val="en-AU" w:eastAsia="en-AU"/>
              </w:rPr>
            </w:pPr>
            <w:r>
              <w:t>0.002</w:t>
            </w:r>
          </w:p>
        </w:tc>
        <w:tc>
          <w:tcPr>
            <w:tcW w:w="2250" w:type="dxa"/>
            <w:tcBorders>
              <w:top w:val="nil"/>
              <w:left w:val="nil"/>
              <w:bottom w:val="nil"/>
              <w:right w:val="nil"/>
            </w:tcBorders>
            <w:tcMar>
              <w:top w:w="80" w:type="dxa"/>
              <w:left w:w="80" w:type="dxa"/>
              <w:bottom w:w="80" w:type="dxa"/>
              <w:right w:w="80" w:type="dxa"/>
            </w:tcMar>
            <w:vAlign w:val="center"/>
            <w:hideMark/>
          </w:tcPr>
          <w:p w14:paraId="74DAA41D" w14:textId="1526E0B2" w:rsidR="00495E26" w:rsidRPr="00E975D1" w:rsidRDefault="00495E26" w:rsidP="00495E26">
            <w:pPr>
              <w:spacing w:after="0" w:line="240" w:lineRule="auto"/>
              <w:rPr>
                <w:rFonts w:ascii="Calibri" w:eastAsia="Times New Roman" w:hAnsi="Calibri" w:cs="Calibri"/>
                <w:lang w:val="en-AU" w:eastAsia="en-AU"/>
              </w:rPr>
            </w:pPr>
            <w:r>
              <w:t>-0.021 – 0.024</w:t>
            </w:r>
          </w:p>
        </w:tc>
        <w:tc>
          <w:tcPr>
            <w:tcW w:w="900" w:type="dxa"/>
            <w:tcBorders>
              <w:top w:val="nil"/>
              <w:left w:val="nil"/>
              <w:bottom w:val="nil"/>
              <w:right w:val="nil"/>
            </w:tcBorders>
            <w:tcMar>
              <w:top w:w="80" w:type="dxa"/>
              <w:left w:w="80" w:type="dxa"/>
              <w:bottom w:w="80" w:type="dxa"/>
              <w:right w:w="80" w:type="dxa"/>
            </w:tcMar>
            <w:vAlign w:val="center"/>
            <w:hideMark/>
          </w:tcPr>
          <w:p w14:paraId="02D6E5A0" w14:textId="416BC0E5" w:rsidR="00495E26" w:rsidRPr="00E975D1" w:rsidRDefault="00495E26" w:rsidP="00495E26">
            <w:pPr>
              <w:spacing w:after="0" w:line="240" w:lineRule="auto"/>
              <w:rPr>
                <w:rFonts w:ascii="Calibri" w:eastAsia="Times New Roman" w:hAnsi="Calibri" w:cs="Calibri"/>
                <w:lang w:val="en-AU" w:eastAsia="en-AU"/>
              </w:rPr>
            </w:pPr>
            <w:r>
              <w:t>0.871</w:t>
            </w:r>
          </w:p>
        </w:tc>
      </w:tr>
      <w:tr w:rsidR="00495E26" w:rsidRPr="00E975D1" w14:paraId="328AD97E"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33DAAA9" w14:textId="24F80E93" w:rsidR="00495E26" w:rsidRPr="00E975D1" w:rsidRDefault="00495E26" w:rsidP="00495E26">
            <w:pPr>
              <w:spacing w:after="0" w:line="240" w:lineRule="auto"/>
              <w:rPr>
                <w:rFonts w:ascii="Calibri" w:eastAsia="Times New Roman" w:hAnsi="Calibri" w:cs="Calibri"/>
                <w:lang w:val="en-AU" w:eastAsia="en-AU"/>
              </w:rPr>
            </w:pPr>
            <w:r>
              <w:t>Extra-pair Genetic Father Age</w:t>
            </w:r>
          </w:p>
        </w:tc>
        <w:tc>
          <w:tcPr>
            <w:tcW w:w="1683" w:type="dxa"/>
            <w:tcBorders>
              <w:top w:val="nil"/>
              <w:left w:val="nil"/>
              <w:bottom w:val="nil"/>
              <w:right w:val="nil"/>
            </w:tcBorders>
            <w:tcMar>
              <w:top w:w="80" w:type="dxa"/>
              <w:left w:w="80" w:type="dxa"/>
              <w:bottom w:w="80" w:type="dxa"/>
              <w:right w:w="80" w:type="dxa"/>
            </w:tcMar>
            <w:vAlign w:val="center"/>
            <w:hideMark/>
          </w:tcPr>
          <w:p w14:paraId="0FC8D707" w14:textId="3A307186" w:rsidR="00495E26" w:rsidRPr="00E975D1" w:rsidRDefault="00495E26" w:rsidP="00495E26">
            <w:pPr>
              <w:spacing w:after="0" w:line="240" w:lineRule="auto"/>
              <w:rPr>
                <w:rFonts w:ascii="Calibri" w:eastAsia="Times New Roman" w:hAnsi="Calibri" w:cs="Calibri"/>
                <w:lang w:val="en-AU" w:eastAsia="en-AU"/>
              </w:rPr>
            </w:pPr>
            <w:r>
              <w:t>-0.009</w:t>
            </w:r>
          </w:p>
        </w:tc>
        <w:tc>
          <w:tcPr>
            <w:tcW w:w="2250" w:type="dxa"/>
            <w:tcBorders>
              <w:top w:val="nil"/>
              <w:left w:val="nil"/>
              <w:bottom w:val="nil"/>
              <w:right w:val="nil"/>
            </w:tcBorders>
            <w:tcMar>
              <w:top w:w="80" w:type="dxa"/>
              <w:left w:w="80" w:type="dxa"/>
              <w:bottom w:w="80" w:type="dxa"/>
              <w:right w:w="80" w:type="dxa"/>
            </w:tcMar>
            <w:vAlign w:val="center"/>
            <w:hideMark/>
          </w:tcPr>
          <w:p w14:paraId="26EDD045" w14:textId="18A2345E" w:rsidR="00495E26" w:rsidRPr="00E975D1" w:rsidRDefault="00495E26" w:rsidP="00495E26">
            <w:pPr>
              <w:spacing w:after="0" w:line="240" w:lineRule="auto"/>
              <w:rPr>
                <w:rFonts w:ascii="Calibri" w:eastAsia="Times New Roman" w:hAnsi="Calibri" w:cs="Calibri"/>
                <w:lang w:val="en-AU" w:eastAsia="en-AU"/>
              </w:rPr>
            </w:pPr>
            <w:r>
              <w:t>-0.032 – 0.014</w:t>
            </w:r>
          </w:p>
        </w:tc>
        <w:tc>
          <w:tcPr>
            <w:tcW w:w="900" w:type="dxa"/>
            <w:tcBorders>
              <w:top w:val="nil"/>
              <w:left w:val="nil"/>
              <w:bottom w:val="nil"/>
              <w:right w:val="nil"/>
            </w:tcBorders>
            <w:tcMar>
              <w:top w:w="80" w:type="dxa"/>
              <w:left w:w="80" w:type="dxa"/>
              <w:bottom w:w="80" w:type="dxa"/>
              <w:right w:w="80" w:type="dxa"/>
            </w:tcMar>
            <w:vAlign w:val="center"/>
            <w:hideMark/>
          </w:tcPr>
          <w:p w14:paraId="0C5BA30D" w14:textId="51A86278" w:rsidR="00495E26" w:rsidRPr="00E975D1" w:rsidRDefault="00495E26" w:rsidP="00495E26">
            <w:pPr>
              <w:spacing w:after="0" w:line="240" w:lineRule="auto"/>
              <w:rPr>
                <w:rFonts w:ascii="Calibri" w:eastAsia="Times New Roman" w:hAnsi="Calibri" w:cs="Calibri"/>
                <w:lang w:val="en-AU" w:eastAsia="en-AU"/>
              </w:rPr>
            </w:pPr>
            <w:r>
              <w:t>0.433</w:t>
            </w:r>
          </w:p>
        </w:tc>
      </w:tr>
      <w:tr w:rsidR="00495E26" w:rsidRPr="00E975D1" w14:paraId="6E41B149"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13C6759B" w14:textId="14CE4361" w:rsidR="00495E26" w:rsidRPr="00E975D1" w:rsidRDefault="00495E26" w:rsidP="00495E26">
            <w:pPr>
              <w:spacing w:after="0" w:line="240" w:lineRule="auto"/>
              <w:rPr>
                <w:rFonts w:ascii="Calibri" w:eastAsia="Times New Roman" w:hAnsi="Calibri" w:cs="Calibri"/>
                <w:lang w:val="en-AU" w:eastAsia="en-AU"/>
              </w:rPr>
            </w:pPr>
            <w:r>
              <w:t>Extra-pair Genetic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3F9A6754" w14:textId="1941E673" w:rsidR="00495E26" w:rsidRPr="00E975D1" w:rsidRDefault="00495E26" w:rsidP="00495E26">
            <w:pPr>
              <w:spacing w:after="0" w:line="240" w:lineRule="auto"/>
              <w:rPr>
                <w:rFonts w:ascii="Calibri" w:eastAsia="Times New Roman" w:hAnsi="Calibri" w:cs="Calibri"/>
                <w:lang w:val="en-AU" w:eastAsia="en-AU"/>
              </w:rPr>
            </w:pPr>
            <w:r>
              <w:t>-0.012</w:t>
            </w:r>
          </w:p>
        </w:tc>
        <w:tc>
          <w:tcPr>
            <w:tcW w:w="2250" w:type="dxa"/>
            <w:tcBorders>
              <w:top w:val="nil"/>
              <w:left w:val="nil"/>
              <w:bottom w:val="nil"/>
              <w:right w:val="nil"/>
            </w:tcBorders>
            <w:tcMar>
              <w:top w:w="80" w:type="dxa"/>
              <w:left w:w="80" w:type="dxa"/>
              <w:bottom w:w="80" w:type="dxa"/>
              <w:right w:w="80" w:type="dxa"/>
            </w:tcMar>
            <w:vAlign w:val="center"/>
            <w:hideMark/>
          </w:tcPr>
          <w:p w14:paraId="217AE390" w14:textId="7C57F425" w:rsidR="00495E26" w:rsidRPr="00E975D1" w:rsidRDefault="00495E26" w:rsidP="00495E26">
            <w:pPr>
              <w:spacing w:after="0" w:line="240" w:lineRule="auto"/>
              <w:rPr>
                <w:rFonts w:ascii="Calibri" w:eastAsia="Times New Roman" w:hAnsi="Calibri" w:cs="Calibri"/>
                <w:lang w:val="en-AU" w:eastAsia="en-AU"/>
              </w:rPr>
            </w:pPr>
            <w:r>
              <w:t>-0.034 – 0.010</w:t>
            </w:r>
          </w:p>
        </w:tc>
        <w:tc>
          <w:tcPr>
            <w:tcW w:w="900" w:type="dxa"/>
            <w:tcBorders>
              <w:top w:val="nil"/>
              <w:left w:val="nil"/>
              <w:bottom w:val="nil"/>
              <w:right w:val="nil"/>
            </w:tcBorders>
            <w:tcMar>
              <w:top w:w="80" w:type="dxa"/>
              <w:left w:w="80" w:type="dxa"/>
              <w:bottom w:w="80" w:type="dxa"/>
              <w:right w:w="80" w:type="dxa"/>
            </w:tcMar>
            <w:vAlign w:val="center"/>
            <w:hideMark/>
          </w:tcPr>
          <w:p w14:paraId="0278C59C" w14:textId="4B217C6F" w:rsidR="00495E26" w:rsidRPr="00E975D1" w:rsidRDefault="00495E26" w:rsidP="00495E26">
            <w:pPr>
              <w:spacing w:after="0" w:line="240" w:lineRule="auto"/>
              <w:rPr>
                <w:rFonts w:ascii="Calibri" w:eastAsia="Times New Roman" w:hAnsi="Calibri" w:cs="Calibri"/>
                <w:lang w:val="en-AU" w:eastAsia="en-AU"/>
              </w:rPr>
            </w:pPr>
            <w:r>
              <w:t>0.294</w:t>
            </w:r>
          </w:p>
        </w:tc>
      </w:tr>
      <w:tr w:rsidR="00495E26" w:rsidRPr="00E975D1" w14:paraId="53C4967B"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693B1F87" w14:textId="0E526D15" w:rsidR="00495E26" w:rsidRPr="00E975D1" w:rsidRDefault="00495E26" w:rsidP="00495E26">
            <w:pPr>
              <w:spacing w:after="0" w:line="240" w:lineRule="auto"/>
              <w:rPr>
                <w:rFonts w:ascii="Calibri" w:eastAsia="Times New Roman" w:hAnsi="Calibri" w:cs="Calibri"/>
                <w:lang w:val="en-AU" w:eastAsia="en-AU"/>
              </w:rPr>
            </w:pPr>
            <w:r>
              <w:t>Cuckolded Social Father Age</w:t>
            </w:r>
          </w:p>
        </w:tc>
        <w:tc>
          <w:tcPr>
            <w:tcW w:w="1683" w:type="dxa"/>
            <w:tcBorders>
              <w:top w:val="nil"/>
              <w:left w:val="nil"/>
              <w:bottom w:val="nil"/>
              <w:right w:val="nil"/>
            </w:tcBorders>
            <w:tcMar>
              <w:top w:w="80" w:type="dxa"/>
              <w:left w:w="80" w:type="dxa"/>
              <w:bottom w:w="80" w:type="dxa"/>
              <w:right w:w="80" w:type="dxa"/>
            </w:tcMar>
            <w:vAlign w:val="center"/>
            <w:hideMark/>
          </w:tcPr>
          <w:p w14:paraId="1C355F14" w14:textId="34D1F7A6" w:rsidR="00495E26" w:rsidRPr="00E975D1" w:rsidRDefault="00495E26" w:rsidP="00495E26">
            <w:pPr>
              <w:spacing w:after="0" w:line="240" w:lineRule="auto"/>
              <w:rPr>
                <w:rFonts w:ascii="Calibri" w:eastAsia="Times New Roman" w:hAnsi="Calibri" w:cs="Calibri"/>
                <w:lang w:val="en-AU" w:eastAsia="en-AU"/>
              </w:rPr>
            </w:pPr>
            <w:r>
              <w:t>0.002</w:t>
            </w:r>
          </w:p>
        </w:tc>
        <w:tc>
          <w:tcPr>
            <w:tcW w:w="2250" w:type="dxa"/>
            <w:tcBorders>
              <w:top w:val="nil"/>
              <w:left w:val="nil"/>
              <w:bottom w:val="nil"/>
              <w:right w:val="nil"/>
            </w:tcBorders>
            <w:tcMar>
              <w:top w:w="80" w:type="dxa"/>
              <w:left w:w="80" w:type="dxa"/>
              <w:bottom w:w="80" w:type="dxa"/>
              <w:right w:w="80" w:type="dxa"/>
            </w:tcMar>
            <w:vAlign w:val="center"/>
            <w:hideMark/>
          </w:tcPr>
          <w:p w14:paraId="468D3E5C" w14:textId="533D64C8" w:rsidR="00495E26" w:rsidRPr="00E975D1" w:rsidRDefault="00495E26" w:rsidP="00495E26">
            <w:pPr>
              <w:spacing w:after="0" w:line="240" w:lineRule="auto"/>
              <w:rPr>
                <w:rFonts w:ascii="Calibri" w:eastAsia="Times New Roman" w:hAnsi="Calibri" w:cs="Calibri"/>
                <w:lang w:val="en-AU" w:eastAsia="en-AU"/>
              </w:rPr>
            </w:pPr>
            <w:r>
              <w:t>-0.022 – 0.026</w:t>
            </w:r>
          </w:p>
        </w:tc>
        <w:tc>
          <w:tcPr>
            <w:tcW w:w="900" w:type="dxa"/>
            <w:tcBorders>
              <w:top w:val="nil"/>
              <w:left w:val="nil"/>
              <w:bottom w:val="nil"/>
              <w:right w:val="nil"/>
            </w:tcBorders>
            <w:tcMar>
              <w:top w:w="80" w:type="dxa"/>
              <w:left w:w="80" w:type="dxa"/>
              <w:bottom w:w="80" w:type="dxa"/>
              <w:right w:w="80" w:type="dxa"/>
            </w:tcMar>
            <w:vAlign w:val="center"/>
            <w:hideMark/>
          </w:tcPr>
          <w:p w14:paraId="339E1CD3" w14:textId="1F82A092" w:rsidR="00495E26" w:rsidRPr="00E975D1" w:rsidRDefault="00495E26" w:rsidP="00495E26">
            <w:pPr>
              <w:spacing w:after="0" w:line="240" w:lineRule="auto"/>
              <w:rPr>
                <w:rFonts w:ascii="Calibri" w:eastAsia="Times New Roman" w:hAnsi="Calibri" w:cs="Calibri"/>
                <w:lang w:val="en-AU" w:eastAsia="en-AU"/>
              </w:rPr>
            </w:pPr>
            <w:r>
              <w:t>0.854</w:t>
            </w:r>
          </w:p>
        </w:tc>
      </w:tr>
      <w:tr w:rsidR="00495E26" w:rsidRPr="00E975D1" w14:paraId="3C28C605"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7CDBFA1" w14:textId="26357F2E" w:rsidR="00495E26" w:rsidRPr="00E975D1" w:rsidRDefault="00495E26" w:rsidP="00495E26">
            <w:pPr>
              <w:spacing w:after="0" w:line="240" w:lineRule="auto"/>
              <w:rPr>
                <w:rFonts w:ascii="Calibri" w:eastAsia="Times New Roman" w:hAnsi="Calibri" w:cs="Calibri"/>
                <w:lang w:val="en-AU" w:eastAsia="en-AU"/>
              </w:rPr>
            </w:pPr>
            <w:r>
              <w:t>Cuckolded Social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6B3D603F" w14:textId="1B23DF7D" w:rsidR="00495E26" w:rsidRPr="00E975D1" w:rsidRDefault="00495E26" w:rsidP="00495E26">
            <w:pPr>
              <w:spacing w:after="0" w:line="240" w:lineRule="auto"/>
              <w:rPr>
                <w:rFonts w:ascii="Calibri" w:eastAsia="Times New Roman" w:hAnsi="Calibri" w:cs="Calibri"/>
                <w:lang w:val="en-AU" w:eastAsia="en-AU"/>
              </w:rPr>
            </w:pPr>
            <w:r>
              <w:t>-0.005</w:t>
            </w:r>
          </w:p>
        </w:tc>
        <w:tc>
          <w:tcPr>
            <w:tcW w:w="2250" w:type="dxa"/>
            <w:tcBorders>
              <w:top w:val="nil"/>
              <w:left w:val="nil"/>
              <w:bottom w:val="nil"/>
              <w:right w:val="nil"/>
            </w:tcBorders>
            <w:tcMar>
              <w:top w:w="80" w:type="dxa"/>
              <w:left w:w="80" w:type="dxa"/>
              <w:bottom w:w="80" w:type="dxa"/>
              <w:right w:w="80" w:type="dxa"/>
            </w:tcMar>
            <w:vAlign w:val="center"/>
            <w:hideMark/>
          </w:tcPr>
          <w:p w14:paraId="2CA24C25" w14:textId="4EBD407A" w:rsidR="00495E26" w:rsidRPr="00E975D1" w:rsidRDefault="00495E26" w:rsidP="00495E26">
            <w:pPr>
              <w:spacing w:after="0" w:line="240" w:lineRule="auto"/>
              <w:rPr>
                <w:rFonts w:ascii="Calibri" w:eastAsia="Times New Roman" w:hAnsi="Calibri" w:cs="Calibri"/>
                <w:lang w:val="en-AU" w:eastAsia="en-AU"/>
              </w:rPr>
            </w:pPr>
            <w:r>
              <w:t>-0.027 – 0.017</w:t>
            </w:r>
          </w:p>
        </w:tc>
        <w:tc>
          <w:tcPr>
            <w:tcW w:w="900" w:type="dxa"/>
            <w:tcBorders>
              <w:top w:val="nil"/>
              <w:left w:val="nil"/>
              <w:bottom w:val="nil"/>
              <w:right w:val="nil"/>
            </w:tcBorders>
            <w:tcMar>
              <w:top w:w="80" w:type="dxa"/>
              <w:left w:w="80" w:type="dxa"/>
              <w:bottom w:w="80" w:type="dxa"/>
              <w:right w:w="80" w:type="dxa"/>
            </w:tcMar>
            <w:vAlign w:val="center"/>
            <w:hideMark/>
          </w:tcPr>
          <w:p w14:paraId="694FF9A3" w14:textId="606AC360" w:rsidR="00495E26" w:rsidRPr="00E975D1" w:rsidRDefault="00495E26" w:rsidP="00495E26">
            <w:pPr>
              <w:spacing w:after="0" w:line="240" w:lineRule="auto"/>
              <w:rPr>
                <w:rFonts w:ascii="Calibri" w:eastAsia="Times New Roman" w:hAnsi="Calibri" w:cs="Calibri"/>
                <w:lang w:val="en-AU" w:eastAsia="en-AU"/>
              </w:rPr>
            </w:pPr>
            <w:r>
              <w:t>0.655</w:t>
            </w:r>
          </w:p>
        </w:tc>
      </w:tr>
      <w:tr w:rsidR="00495E26" w:rsidRPr="00E975D1" w14:paraId="794334D7"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3418590" w14:textId="01ED2316" w:rsidR="00495E26" w:rsidRPr="00E975D1" w:rsidRDefault="00495E26" w:rsidP="00495E26">
            <w:pPr>
              <w:spacing w:after="0" w:line="240" w:lineRule="auto"/>
              <w:rPr>
                <w:rFonts w:ascii="Calibri" w:eastAsia="Times New Roman" w:hAnsi="Calibri" w:cs="Calibri"/>
                <w:lang w:val="en-AU" w:eastAsia="en-AU"/>
              </w:rPr>
            </w:pPr>
            <w:r>
              <w:t>Within-pair Father Age</w:t>
            </w:r>
          </w:p>
        </w:tc>
        <w:tc>
          <w:tcPr>
            <w:tcW w:w="1683" w:type="dxa"/>
            <w:tcBorders>
              <w:top w:val="nil"/>
              <w:left w:val="nil"/>
              <w:bottom w:val="nil"/>
              <w:right w:val="nil"/>
            </w:tcBorders>
            <w:tcMar>
              <w:top w:w="80" w:type="dxa"/>
              <w:left w:w="80" w:type="dxa"/>
              <w:bottom w:w="80" w:type="dxa"/>
              <w:right w:w="80" w:type="dxa"/>
            </w:tcMar>
            <w:vAlign w:val="center"/>
            <w:hideMark/>
          </w:tcPr>
          <w:p w14:paraId="03AD8D54" w14:textId="0462592B" w:rsidR="00495E26" w:rsidRPr="00E975D1" w:rsidRDefault="00495E26" w:rsidP="00495E26">
            <w:pPr>
              <w:spacing w:after="0" w:line="240" w:lineRule="auto"/>
              <w:rPr>
                <w:rFonts w:ascii="Calibri" w:eastAsia="Times New Roman" w:hAnsi="Calibri" w:cs="Calibri"/>
                <w:lang w:val="en-AU" w:eastAsia="en-AU"/>
              </w:rPr>
            </w:pPr>
            <w:r>
              <w:t>0.022</w:t>
            </w:r>
          </w:p>
        </w:tc>
        <w:tc>
          <w:tcPr>
            <w:tcW w:w="2250" w:type="dxa"/>
            <w:tcBorders>
              <w:top w:val="nil"/>
              <w:left w:val="nil"/>
              <w:bottom w:val="nil"/>
              <w:right w:val="nil"/>
            </w:tcBorders>
            <w:tcMar>
              <w:top w:w="80" w:type="dxa"/>
              <w:left w:w="80" w:type="dxa"/>
              <w:bottom w:w="80" w:type="dxa"/>
              <w:right w:w="80" w:type="dxa"/>
            </w:tcMar>
            <w:vAlign w:val="center"/>
            <w:hideMark/>
          </w:tcPr>
          <w:p w14:paraId="341382D8" w14:textId="39D7A724" w:rsidR="00495E26" w:rsidRPr="00E975D1" w:rsidRDefault="00495E26" w:rsidP="00495E26">
            <w:pPr>
              <w:spacing w:after="0" w:line="240" w:lineRule="auto"/>
              <w:rPr>
                <w:rFonts w:ascii="Calibri" w:eastAsia="Times New Roman" w:hAnsi="Calibri" w:cs="Calibri"/>
                <w:lang w:val="en-AU" w:eastAsia="en-AU"/>
              </w:rPr>
            </w:pPr>
            <w:r>
              <w:t>-0.005 – 0.049</w:t>
            </w:r>
          </w:p>
        </w:tc>
        <w:tc>
          <w:tcPr>
            <w:tcW w:w="900" w:type="dxa"/>
            <w:tcBorders>
              <w:top w:val="nil"/>
              <w:left w:val="nil"/>
              <w:bottom w:val="nil"/>
              <w:right w:val="nil"/>
            </w:tcBorders>
            <w:tcMar>
              <w:top w:w="80" w:type="dxa"/>
              <w:left w:w="80" w:type="dxa"/>
              <w:bottom w:w="80" w:type="dxa"/>
              <w:right w:w="80" w:type="dxa"/>
            </w:tcMar>
            <w:vAlign w:val="center"/>
            <w:hideMark/>
          </w:tcPr>
          <w:p w14:paraId="6B8F7332" w14:textId="5DD8A29B" w:rsidR="00495E26" w:rsidRPr="00E975D1" w:rsidRDefault="00495E26" w:rsidP="00495E26">
            <w:pPr>
              <w:spacing w:after="0" w:line="240" w:lineRule="auto"/>
              <w:rPr>
                <w:rFonts w:ascii="Calibri" w:eastAsia="Times New Roman" w:hAnsi="Calibri" w:cs="Calibri"/>
                <w:lang w:val="en-AU" w:eastAsia="en-AU"/>
              </w:rPr>
            </w:pPr>
            <w:r>
              <w:t>0.114</w:t>
            </w:r>
          </w:p>
        </w:tc>
      </w:tr>
      <w:tr w:rsidR="00495E26" w:rsidRPr="00E975D1" w14:paraId="3CA1276A"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24F2573" w14:textId="4F3B94F3" w:rsidR="00495E26" w:rsidRPr="00E975D1" w:rsidRDefault="00495E26" w:rsidP="00495E26">
            <w:pPr>
              <w:spacing w:after="0" w:line="240" w:lineRule="auto"/>
              <w:rPr>
                <w:rFonts w:ascii="Calibri" w:eastAsia="Times New Roman" w:hAnsi="Calibri" w:cs="Calibri"/>
                <w:lang w:val="en-AU" w:eastAsia="en-AU"/>
              </w:rPr>
            </w:pPr>
            <w:r>
              <w:t>Within-pair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515C84AB" w14:textId="6B6A8970" w:rsidR="00495E26" w:rsidRPr="00E975D1" w:rsidRDefault="00495E26" w:rsidP="00495E26">
            <w:pPr>
              <w:spacing w:after="0" w:line="240" w:lineRule="auto"/>
              <w:rPr>
                <w:rFonts w:ascii="Calibri" w:eastAsia="Times New Roman" w:hAnsi="Calibri" w:cs="Calibri"/>
                <w:lang w:val="en-AU" w:eastAsia="en-AU"/>
              </w:rPr>
            </w:pPr>
            <w:r>
              <w:t>0.001</w:t>
            </w:r>
          </w:p>
        </w:tc>
        <w:tc>
          <w:tcPr>
            <w:tcW w:w="2250" w:type="dxa"/>
            <w:tcBorders>
              <w:top w:val="nil"/>
              <w:left w:val="nil"/>
              <w:bottom w:val="nil"/>
              <w:right w:val="nil"/>
            </w:tcBorders>
            <w:tcMar>
              <w:top w:w="80" w:type="dxa"/>
              <w:left w:w="80" w:type="dxa"/>
              <w:bottom w:w="80" w:type="dxa"/>
              <w:right w:w="80" w:type="dxa"/>
            </w:tcMar>
            <w:vAlign w:val="center"/>
            <w:hideMark/>
          </w:tcPr>
          <w:p w14:paraId="655A706E" w14:textId="12257C10" w:rsidR="00495E26" w:rsidRPr="00E975D1" w:rsidRDefault="00495E26" w:rsidP="00495E26">
            <w:pPr>
              <w:spacing w:after="0" w:line="240" w:lineRule="auto"/>
              <w:rPr>
                <w:rFonts w:ascii="Calibri" w:eastAsia="Times New Roman" w:hAnsi="Calibri" w:cs="Calibri"/>
                <w:lang w:val="en-AU" w:eastAsia="en-AU"/>
              </w:rPr>
            </w:pPr>
            <w:r>
              <w:t>-0.024 – 0.026</w:t>
            </w:r>
          </w:p>
        </w:tc>
        <w:tc>
          <w:tcPr>
            <w:tcW w:w="900" w:type="dxa"/>
            <w:tcBorders>
              <w:top w:val="nil"/>
              <w:left w:val="nil"/>
              <w:bottom w:val="nil"/>
              <w:right w:val="nil"/>
            </w:tcBorders>
            <w:tcMar>
              <w:top w:w="80" w:type="dxa"/>
              <w:left w:w="80" w:type="dxa"/>
              <w:bottom w:w="80" w:type="dxa"/>
              <w:right w:w="80" w:type="dxa"/>
            </w:tcMar>
            <w:vAlign w:val="center"/>
            <w:hideMark/>
          </w:tcPr>
          <w:p w14:paraId="599823C5" w14:textId="1EBFC87C" w:rsidR="00495E26" w:rsidRPr="00E975D1" w:rsidRDefault="00495E26" w:rsidP="00495E26">
            <w:pPr>
              <w:spacing w:after="0" w:line="240" w:lineRule="auto"/>
              <w:rPr>
                <w:rFonts w:ascii="Calibri" w:eastAsia="Times New Roman" w:hAnsi="Calibri" w:cs="Calibri"/>
                <w:lang w:val="en-AU" w:eastAsia="en-AU"/>
              </w:rPr>
            </w:pPr>
            <w:r>
              <w:t>0.937</w:t>
            </w:r>
          </w:p>
        </w:tc>
      </w:tr>
      <w:tr w:rsidR="00495E26" w:rsidRPr="00E975D1" w14:paraId="204F670D"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D71E819" w14:textId="121020D0" w:rsidR="00495E26" w:rsidRPr="00E975D1" w:rsidRDefault="00495E26" w:rsidP="00495E26">
            <w:pPr>
              <w:spacing w:after="0" w:line="240" w:lineRule="auto"/>
              <w:rPr>
                <w:rFonts w:ascii="Calibri" w:eastAsia="Times New Roman" w:hAnsi="Calibri" w:cs="Calibri"/>
                <w:lang w:val="en-AU" w:eastAsia="en-AU"/>
              </w:rPr>
            </w:pPr>
            <w:r>
              <w:t>Extra-Group [yes]</w:t>
            </w:r>
          </w:p>
        </w:tc>
        <w:tc>
          <w:tcPr>
            <w:tcW w:w="1683" w:type="dxa"/>
            <w:tcBorders>
              <w:top w:val="nil"/>
              <w:left w:val="nil"/>
              <w:bottom w:val="nil"/>
              <w:right w:val="nil"/>
            </w:tcBorders>
            <w:tcMar>
              <w:top w:w="80" w:type="dxa"/>
              <w:left w:w="80" w:type="dxa"/>
              <w:bottom w:w="80" w:type="dxa"/>
              <w:right w:w="80" w:type="dxa"/>
            </w:tcMar>
            <w:vAlign w:val="center"/>
            <w:hideMark/>
          </w:tcPr>
          <w:p w14:paraId="65E1D1B5" w14:textId="76585229" w:rsidR="00495E26" w:rsidRPr="00E975D1" w:rsidRDefault="00495E26" w:rsidP="00495E26">
            <w:pPr>
              <w:spacing w:after="0" w:line="240" w:lineRule="auto"/>
              <w:rPr>
                <w:rFonts w:ascii="Calibri" w:eastAsia="Times New Roman" w:hAnsi="Calibri" w:cs="Calibri"/>
                <w:lang w:val="en-AU" w:eastAsia="en-AU"/>
              </w:rPr>
            </w:pPr>
            <w:r>
              <w:t>0.227</w:t>
            </w:r>
          </w:p>
        </w:tc>
        <w:tc>
          <w:tcPr>
            <w:tcW w:w="2250" w:type="dxa"/>
            <w:tcBorders>
              <w:top w:val="nil"/>
              <w:left w:val="nil"/>
              <w:bottom w:val="nil"/>
              <w:right w:val="nil"/>
            </w:tcBorders>
            <w:tcMar>
              <w:top w:w="80" w:type="dxa"/>
              <w:left w:w="80" w:type="dxa"/>
              <w:bottom w:w="80" w:type="dxa"/>
              <w:right w:w="80" w:type="dxa"/>
            </w:tcMar>
            <w:vAlign w:val="center"/>
            <w:hideMark/>
          </w:tcPr>
          <w:p w14:paraId="233709A9" w14:textId="14433C67" w:rsidR="00495E26" w:rsidRPr="00E975D1" w:rsidRDefault="00495E26" w:rsidP="00495E26">
            <w:pPr>
              <w:spacing w:after="0" w:line="240" w:lineRule="auto"/>
              <w:rPr>
                <w:rFonts w:ascii="Calibri" w:eastAsia="Times New Roman" w:hAnsi="Calibri" w:cs="Calibri"/>
                <w:lang w:val="en-AU" w:eastAsia="en-AU"/>
              </w:rPr>
            </w:pPr>
            <w:r>
              <w:t>0.058 – 0.396</w:t>
            </w:r>
          </w:p>
        </w:tc>
        <w:tc>
          <w:tcPr>
            <w:tcW w:w="900" w:type="dxa"/>
            <w:tcBorders>
              <w:top w:val="nil"/>
              <w:left w:val="nil"/>
              <w:bottom w:val="nil"/>
              <w:right w:val="nil"/>
            </w:tcBorders>
            <w:tcMar>
              <w:top w:w="80" w:type="dxa"/>
              <w:left w:w="80" w:type="dxa"/>
              <w:bottom w:w="80" w:type="dxa"/>
              <w:right w:w="80" w:type="dxa"/>
            </w:tcMar>
            <w:vAlign w:val="center"/>
            <w:hideMark/>
          </w:tcPr>
          <w:p w14:paraId="117A6A5F" w14:textId="74DF5273" w:rsidR="00495E26" w:rsidRPr="00E975D1" w:rsidRDefault="00495E26" w:rsidP="00495E26">
            <w:pPr>
              <w:spacing w:after="0" w:line="240" w:lineRule="auto"/>
              <w:rPr>
                <w:rFonts w:ascii="Calibri" w:eastAsia="Times New Roman" w:hAnsi="Calibri" w:cs="Calibri"/>
                <w:lang w:val="en-AU" w:eastAsia="en-AU"/>
              </w:rPr>
            </w:pPr>
            <w:r>
              <w:rPr>
                <w:rStyle w:val="Strong"/>
              </w:rPr>
              <w:t>0.009</w:t>
            </w:r>
          </w:p>
        </w:tc>
      </w:tr>
      <w:tr w:rsidR="00495E26" w:rsidRPr="00E975D1" w14:paraId="0B47DFB5"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1311B77" w14:textId="434FBA3D" w:rsidR="00495E26" w:rsidRPr="00E975D1" w:rsidRDefault="00495E26" w:rsidP="00495E26">
            <w:pPr>
              <w:spacing w:after="0" w:line="240" w:lineRule="auto"/>
              <w:rPr>
                <w:rFonts w:ascii="Calibri" w:eastAsia="Times New Roman" w:hAnsi="Calibri" w:cs="Calibri"/>
                <w:lang w:val="en-AU" w:eastAsia="en-AU"/>
              </w:rPr>
            </w:pPr>
            <w:r>
              <w:t>Incubation Date</w:t>
            </w:r>
          </w:p>
        </w:tc>
        <w:tc>
          <w:tcPr>
            <w:tcW w:w="1683" w:type="dxa"/>
            <w:tcBorders>
              <w:top w:val="nil"/>
              <w:left w:val="nil"/>
              <w:bottom w:val="nil"/>
              <w:right w:val="nil"/>
            </w:tcBorders>
            <w:tcMar>
              <w:top w:w="80" w:type="dxa"/>
              <w:left w:w="80" w:type="dxa"/>
              <w:bottom w:w="80" w:type="dxa"/>
              <w:right w:w="80" w:type="dxa"/>
            </w:tcMar>
            <w:vAlign w:val="center"/>
            <w:hideMark/>
          </w:tcPr>
          <w:p w14:paraId="73F7717B" w14:textId="3435A451" w:rsidR="00495E26" w:rsidRPr="00E975D1" w:rsidRDefault="00495E26" w:rsidP="00495E26">
            <w:pPr>
              <w:spacing w:after="0" w:line="240" w:lineRule="auto"/>
              <w:rPr>
                <w:rFonts w:ascii="Calibri" w:eastAsia="Times New Roman" w:hAnsi="Calibri" w:cs="Calibri"/>
                <w:lang w:val="en-AU" w:eastAsia="en-AU"/>
              </w:rPr>
            </w:pPr>
            <w:r>
              <w:t>0.326</w:t>
            </w:r>
          </w:p>
        </w:tc>
        <w:tc>
          <w:tcPr>
            <w:tcW w:w="2250" w:type="dxa"/>
            <w:tcBorders>
              <w:top w:val="nil"/>
              <w:left w:val="nil"/>
              <w:bottom w:val="nil"/>
              <w:right w:val="nil"/>
            </w:tcBorders>
            <w:tcMar>
              <w:top w:w="80" w:type="dxa"/>
              <w:left w:w="80" w:type="dxa"/>
              <w:bottom w:w="80" w:type="dxa"/>
              <w:right w:w="80" w:type="dxa"/>
            </w:tcMar>
            <w:vAlign w:val="center"/>
            <w:hideMark/>
          </w:tcPr>
          <w:p w14:paraId="76C95FEF" w14:textId="1AA329A1" w:rsidR="00495E26" w:rsidRPr="00E975D1" w:rsidRDefault="00495E26" w:rsidP="00495E26">
            <w:pPr>
              <w:spacing w:after="0" w:line="240" w:lineRule="auto"/>
              <w:rPr>
                <w:rFonts w:ascii="Calibri" w:eastAsia="Times New Roman" w:hAnsi="Calibri" w:cs="Calibri"/>
                <w:lang w:val="en-AU" w:eastAsia="en-AU"/>
              </w:rPr>
            </w:pPr>
            <w:r>
              <w:t>0.193 – 0.459</w:t>
            </w:r>
          </w:p>
        </w:tc>
        <w:tc>
          <w:tcPr>
            <w:tcW w:w="900" w:type="dxa"/>
            <w:tcBorders>
              <w:top w:val="nil"/>
              <w:left w:val="nil"/>
              <w:bottom w:val="nil"/>
              <w:right w:val="nil"/>
            </w:tcBorders>
            <w:tcMar>
              <w:top w:w="80" w:type="dxa"/>
              <w:left w:w="80" w:type="dxa"/>
              <w:bottom w:w="80" w:type="dxa"/>
              <w:right w:w="80" w:type="dxa"/>
            </w:tcMar>
            <w:vAlign w:val="center"/>
            <w:hideMark/>
          </w:tcPr>
          <w:p w14:paraId="26725587" w14:textId="69D698C4"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72EB32EC"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5F5DD70D" w14:textId="2F1A5E6A" w:rsidR="00495E26" w:rsidRPr="00E975D1" w:rsidRDefault="00495E26" w:rsidP="00495E26">
            <w:pPr>
              <w:spacing w:after="0" w:line="240" w:lineRule="auto"/>
              <w:rPr>
                <w:rFonts w:ascii="Calibri" w:eastAsia="Times New Roman" w:hAnsi="Calibri" w:cs="Calibri"/>
                <w:lang w:val="en-AU" w:eastAsia="en-AU"/>
              </w:rPr>
            </w:pPr>
            <w:r>
              <w:t>Helpers [one]</w:t>
            </w:r>
          </w:p>
        </w:tc>
        <w:tc>
          <w:tcPr>
            <w:tcW w:w="1683" w:type="dxa"/>
            <w:tcBorders>
              <w:top w:val="nil"/>
              <w:left w:val="nil"/>
              <w:bottom w:val="nil"/>
              <w:right w:val="nil"/>
            </w:tcBorders>
            <w:tcMar>
              <w:top w:w="80" w:type="dxa"/>
              <w:left w:w="80" w:type="dxa"/>
              <w:bottom w:w="80" w:type="dxa"/>
              <w:right w:w="80" w:type="dxa"/>
            </w:tcMar>
            <w:vAlign w:val="center"/>
            <w:hideMark/>
          </w:tcPr>
          <w:p w14:paraId="2E1005AF" w14:textId="4DE83DDD" w:rsidR="00495E26" w:rsidRPr="00E975D1" w:rsidRDefault="00495E26" w:rsidP="00495E26">
            <w:pPr>
              <w:spacing w:after="0" w:line="240" w:lineRule="auto"/>
              <w:rPr>
                <w:rFonts w:ascii="Calibri" w:eastAsia="Times New Roman" w:hAnsi="Calibri" w:cs="Calibri"/>
                <w:lang w:val="en-AU" w:eastAsia="en-AU"/>
              </w:rPr>
            </w:pPr>
            <w:r>
              <w:t>0.098</w:t>
            </w:r>
          </w:p>
        </w:tc>
        <w:tc>
          <w:tcPr>
            <w:tcW w:w="2250" w:type="dxa"/>
            <w:tcBorders>
              <w:top w:val="nil"/>
              <w:left w:val="nil"/>
              <w:bottom w:val="nil"/>
              <w:right w:val="nil"/>
            </w:tcBorders>
            <w:tcMar>
              <w:top w:w="80" w:type="dxa"/>
              <w:left w:w="80" w:type="dxa"/>
              <w:bottom w:w="80" w:type="dxa"/>
              <w:right w:w="80" w:type="dxa"/>
            </w:tcMar>
            <w:vAlign w:val="center"/>
            <w:hideMark/>
          </w:tcPr>
          <w:p w14:paraId="37B6DCFF" w14:textId="742035D3" w:rsidR="00495E26" w:rsidRPr="00E975D1" w:rsidRDefault="00495E26" w:rsidP="00495E26">
            <w:pPr>
              <w:spacing w:after="0" w:line="240" w:lineRule="auto"/>
              <w:rPr>
                <w:rFonts w:ascii="Calibri" w:eastAsia="Times New Roman" w:hAnsi="Calibri" w:cs="Calibri"/>
                <w:lang w:val="en-AU" w:eastAsia="en-AU"/>
              </w:rPr>
            </w:pPr>
            <w:r>
              <w:t>0.033 – 0.163</w:t>
            </w:r>
          </w:p>
        </w:tc>
        <w:tc>
          <w:tcPr>
            <w:tcW w:w="900" w:type="dxa"/>
            <w:tcBorders>
              <w:top w:val="nil"/>
              <w:left w:val="nil"/>
              <w:bottom w:val="nil"/>
              <w:right w:val="nil"/>
            </w:tcBorders>
            <w:tcMar>
              <w:top w:w="80" w:type="dxa"/>
              <w:left w:w="80" w:type="dxa"/>
              <w:bottom w:w="80" w:type="dxa"/>
              <w:right w:w="80" w:type="dxa"/>
            </w:tcMar>
            <w:vAlign w:val="center"/>
            <w:hideMark/>
          </w:tcPr>
          <w:p w14:paraId="7D48F4FB" w14:textId="17813A7C" w:rsidR="00495E26" w:rsidRPr="00E975D1" w:rsidRDefault="00495E26" w:rsidP="00495E26">
            <w:pPr>
              <w:spacing w:after="0" w:line="240" w:lineRule="auto"/>
              <w:rPr>
                <w:rFonts w:ascii="Calibri" w:eastAsia="Times New Roman" w:hAnsi="Calibri" w:cs="Calibri"/>
                <w:lang w:val="en-AU" w:eastAsia="en-AU"/>
              </w:rPr>
            </w:pPr>
            <w:r>
              <w:rPr>
                <w:rStyle w:val="Strong"/>
              </w:rPr>
              <w:t>0.003</w:t>
            </w:r>
          </w:p>
        </w:tc>
      </w:tr>
      <w:tr w:rsidR="00495E26" w:rsidRPr="00E975D1" w14:paraId="14EBBFA8"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440D7DBF" w14:textId="3C0C3D23" w:rsidR="00495E26" w:rsidRPr="00E975D1" w:rsidRDefault="00495E26" w:rsidP="00495E26">
            <w:pPr>
              <w:spacing w:after="0" w:line="240" w:lineRule="auto"/>
              <w:rPr>
                <w:rFonts w:ascii="Calibri" w:eastAsia="Times New Roman" w:hAnsi="Calibri" w:cs="Calibri"/>
                <w:lang w:val="en-AU" w:eastAsia="en-AU"/>
              </w:rPr>
            </w:pPr>
            <w:r>
              <w:t>Helpers [two+]</w:t>
            </w:r>
          </w:p>
        </w:tc>
        <w:tc>
          <w:tcPr>
            <w:tcW w:w="1683" w:type="dxa"/>
            <w:tcBorders>
              <w:top w:val="nil"/>
              <w:left w:val="nil"/>
              <w:bottom w:val="nil"/>
              <w:right w:val="nil"/>
            </w:tcBorders>
            <w:tcMar>
              <w:top w:w="80" w:type="dxa"/>
              <w:left w:w="80" w:type="dxa"/>
              <w:bottom w:w="80" w:type="dxa"/>
              <w:right w:w="80" w:type="dxa"/>
            </w:tcMar>
            <w:vAlign w:val="center"/>
            <w:hideMark/>
          </w:tcPr>
          <w:p w14:paraId="549DE586" w14:textId="51B318B7" w:rsidR="00495E26" w:rsidRPr="00E975D1" w:rsidRDefault="00495E26" w:rsidP="00495E26">
            <w:pPr>
              <w:spacing w:after="0" w:line="240" w:lineRule="auto"/>
              <w:rPr>
                <w:rFonts w:ascii="Calibri" w:eastAsia="Times New Roman" w:hAnsi="Calibri" w:cs="Calibri"/>
                <w:lang w:val="en-AU" w:eastAsia="en-AU"/>
              </w:rPr>
            </w:pPr>
            <w:r>
              <w:t>0.096</w:t>
            </w:r>
          </w:p>
        </w:tc>
        <w:tc>
          <w:tcPr>
            <w:tcW w:w="2250" w:type="dxa"/>
            <w:tcBorders>
              <w:top w:val="nil"/>
              <w:left w:val="nil"/>
              <w:bottom w:val="nil"/>
              <w:right w:val="nil"/>
            </w:tcBorders>
            <w:tcMar>
              <w:top w:w="80" w:type="dxa"/>
              <w:left w:w="80" w:type="dxa"/>
              <w:bottom w:w="80" w:type="dxa"/>
              <w:right w:w="80" w:type="dxa"/>
            </w:tcMar>
            <w:vAlign w:val="center"/>
            <w:hideMark/>
          </w:tcPr>
          <w:p w14:paraId="487B170D" w14:textId="399F7F86" w:rsidR="00495E26" w:rsidRPr="00E975D1" w:rsidRDefault="00495E26" w:rsidP="00495E26">
            <w:pPr>
              <w:spacing w:after="0" w:line="240" w:lineRule="auto"/>
              <w:rPr>
                <w:rFonts w:ascii="Calibri" w:eastAsia="Times New Roman" w:hAnsi="Calibri" w:cs="Calibri"/>
                <w:lang w:val="en-AU" w:eastAsia="en-AU"/>
              </w:rPr>
            </w:pPr>
            <w:r>
              <w:t>0.012 – 0.181</w:t>
            </w:r>
          </w:p>
        </w:tc>
        <w:tc>
          <w:tcPr>
            <w:tcW w:w="900" w:type="dxa"/>
            <w:tcBorders>
              <w:top w:val="nil"/>
              <w:left w:val="nil"/>
              <w:bottom w:val="nil"/>
              <w:right w:val="nil"/>
            </w:tcBorders>
            <w:tcMar>
              <w:top w:w="80" w:type="dxa"/>
              <w:left w:w="80" w:type="dxa"/>
              <w:bottom w:w="80" w:type="dxa"/>
              <w:right w:w="80" w:type="dxa"/>
            </w:tcMar>
            <w:vAlign w:val="center"/>
            <w:hideMark/>
          </w:tcPr>
          <w:p w14:paraId="3530319A" w14:textId="15D3F63F" w:rsidR="00495E26" w:rsidRPr="00E975D1" w:rsidRDefault="00495E26" w:rsidP="00495E26">
            <w:pPr>
              <w:spacing w:after="0" w:line="240" w:lineRule="auto"/>
              <w:rPr>
                <w:rFonts w:ascii="Calibri" w:eastAsia="Times New Roman" w:hAnsi="Calibri" w:cs="Calibri"/>
                <w:lang w:val="en-AU" w:eastAsia="en-AU"/>
              </w:rPr>
            </w:pPr>
            <w:r>
              <w:rPr>
                <w:rStyle w:val="Strong"/>
              </w:rPr>
              <w:t>0.026</w:t>
            </w:r>
          </w:p>
        </w:tc>
      </w:tr>
      <w:tr w:rsidR="00495E26" w:rsidRPr="00E975D1" w14:paraId="38587A02"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3245A49" w14:textId="67008A83" w:rsidR="00495E26" w:rsidRPr="00E975D1" w:rsidRDefault="00495E26" w:rsidP="00495E26">
            <w:pPr>
              <w:spacing w:after="0" w:line="240" w:lineRule="auto"/>
              <w:rPr>
                <w:rFonts w:ascii="Calibri" w:eastAsia="Times New Roman" w:hAnsi="Calibri" w:cs="Calibri"/>
                <w:lang w:val="en-AU" w:eastAsia="en-AU"/>
              </w:rPr>
            </w:pPr>
            <w:r>
              <w:t>Age at Weighing</w:t>
            </w:r>
          </w:p>
        </w:tc>
        <w:tc>
          <w:tcPr>
            <w:tcW w:w="1683" w:type="dxa"/>
            <w:tcBorders>
              <w:top w:val="nil"/>
              <w:left w:val="nil"/>
              <w:bottom w:val="nil"/>
              <w:right w:val="nil"/>
            </w:tcBorders>
            <w:tcMar>
              <w:top w:w="80" w:type="dxa"/>
              <w:left w:w="80" w:type="dxa"/>
              <w:bottom w:w="80" w:type="dxa"/>
              <w:right w:w="80" w:type="dxa"/>
            </w:tcMar>
            <w:vAlign w:val="center"/>
            <w:hideMark/>
          </w:tcPr>
          <w:p w14:paraId="14A87C96" w14:textId="08C159DA" w:rsidR="00495E26" w:rsidRPr="00E975D1" w:rsidRDefault="00495E26" w:rsidP="00495E26">
            <w:pPr>
              <w:spacing w:after="0" w:line="240" w:lineRule="auto"/>
              <w:rPr>
                <w:rFonts w:ascii="Calibri" w:eastAsia="Times New Roman" w:hAnsi="Calibri" w:cs="Calibri"/>
                <w:lang w:val="en-AU" w:eastAsia="en-AU"/>
              </w:rPr>
            </w:pPr>
            <w:r>
              <w:t>0.850</w:t>
            </w:r>
          </w:p>
        </w:tc>
        <w:tc>
          <w:tcPr>
            <w:tcW w:w="2250" w:type="dxa"/>
            <w:tcBorders>
              <w:top w:val="nil"/>
              <w:left w:val="nil"/>
              <w:bottom w:val="nil"/>
              <w:right w:val="nil"/>
            </w:tcBorders>
            <w:tcMar>
              <w:top w:w="80" w:type="dxa"/>
              <w:left w:w="80" w:type="dxa"/>
              <w:bottom w:w="80" w:type="dxa"/>
              <w:right w:w="80" w:type="dxa"/>
            </w:tcMar>
            <w:vAlign w:val="center"/>
            <w:hideMark/>
          </w:tcPr>
          <w:p w14:paraId="1EC046B5" w14:textId="3EF97E0D" w:rsidR="00495E26" w:rsidRPr="00E975D1" w:rsidRDefault="00495E26" w:rsidP="00495E26">
            <w:pPr>
              <w:spacing w:after="0" w:line="240" w:lineRule="auto"/>
              <w:rPr>
                <w:rFonts w:ascii="Calibri" w:eastAsia="Times New Roman" w:hAnsi="Calibri" w:cs="Calibri"/>
                <w:lang w:val="en-AU" w:eastAsia="en-AU"/>
              </w:rPr>
            </w:pPr>
            <w:r>
              <w:t>0.821 – 0.878</w:t>
            </w:r>
          </w:p>
        </w:tc>
        <w:tc>
          <w:tcPr>
            <w:tcW w:w="900" w:type="dxa"/>
            <w:tcBorders>
              <w:top w:val="nil"/>
              <w:left w:val="nil"/>
              <w:bottom w:val="nil"/>
              <w:right w:val="nil"/>
            </w:tcBorders>
            <w:tcMar>
              <w:top w:w="80" w:type="dxa"/>
              <w:left w:w="80" w:type="dxa"/>
              <w:bottom w:w="80" w:type="dxa"/>
              <w:right w:w="80" w:type="dxa"/>
            </w:tcMar>
            <w:vAlign w:val="center"/>
            <w:hideMark/>
          </w:tcPr>
          <w:p w14:paraId="51655AC8" w14:textId="44C9119C"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3E014BC1" w14:textId="77777777" w:rsidTr="00495E26">
        <w:tc>
          <w:tcPr>
            <w:tcW w:w="3357" w:type="dxa"/>
            <w:tcBorders>
              <w:top w:val="nil"/>
              <w:left w:val="nil"/>
              <w:bottom w:val="single" w:sz="4" w:space="0" w:color="auto"/>
              <w:right w:val="nil"/>
            </w:tcBorders>
            <w:tcMar>
              <w:top w:w="80" w:type="dxa"/>
              <w:left w:w="80" w:type="dxa"/>
              <w:bottom w:w="80" w:type="dxa"/>
              <w:right w:w="80" w:type="dxa"/>
            </w:tcMar>
            <w:vAlign w:val="center"/>
            <w:hideMark/>
          </w:tcPr>
          <w:p w14:paraId="354D5FEA" w14:textId="79D823B1" w:rsidR="00495E26" w:rsidRPr="00E975D1" w:rsidRDefault="00495E26" w:rsidP="00495E26">
            <w:pPr>
              <w:spacing w:after="0" w:line="240" w:lineRule="auto"/>
              <w:rPr>
                <w:rFonts w:ascii="Calibri" w:eastAsia="Times New Roman" w:hAnsi="Calibri" w:cs="Calibri"/>
                <w:lang w:val="en-AU" w:eastAsia="en-AU"/>
              </w:rPr>
            </w:pPr>
            <w:r>
              <w:t>Pre-1992</w:t>
            </w:r>
          </w:p>
        </w:tc>
        <w:tc>
          <w:tcPr>
            <w:tcW w:w="1683" w:type="dxa"/>
            <w:tcBorders>
              <w:top w:val="nil"/>
              <w:left w:val="nil"/>
              <w:bottom w:val="single" w:sz="4" w:space="0" w:color="auto"/>
              <w:right w:val="nil"/>
            </w:tcBorders>
            <w:tcMar>
              <w:top w:w="80" w:type="dxa"/>
              <w:left w:w="80" w:type="dxa"/>
              <w:bottom w:w="80" w:type="dxa"/>
              <w:right w:w="80" w:type="dxa"/>
            </w:tcMar>
            <w:vAlign w:val="center"/>
            <w:hideMark/>
          </w:tcPr>
          <w:p w14:paraId="74656EE5" w14:textId="2D0A70B8" w:rsidR="00495E26" w:rsidRPr="00E975D1" w:rsidRDefault="00495E26" w:rsidP="00495E26">
            <w:pPr>
              <w:spacing w:after="0" w:line="240" w:lineRule="auto"/>
              <w:rPr>
                <w:rFonts w:ascii="Calibri" w:eastAsia="Times New Roman" w:hAnsi="Calibri" w:cs="Calibri"/>
                <w:lang w:val="en-AU" w:eastAsia="en-AU"/>
              </w:rPr>
            </w:pPr>
            <w:r>
              <w:t>0.406</w:t>
            </w:r>
          </w:p>
        </w:tc>
        <w:tc>
          <w:tcPr>
            <w:tcW w:w="2250" w:type="dxa"/>
            <w:tcBorders>
              <w:top w:val="nil"/>
              <w:left w:val="nil"/>
              <w:bottom w:val="single" w:sz="4" w:space="0" w:color="auto"/>
              <w:right w:val="nil"/>
            </w:tcBorders>
            <w:tcMar>
              <w:top w:w="80" w:type="dxa"/>
              <w:left w:w="80" w:type="dxa"/>
              <w:bottom w:w="80" w:type="dxa"/>
              <w:right w:w="80" w:type="dxa"/>
            </w:tcMar>
            <w:vAlign w:val="center"/>
            <w:hideMark/>
          </w:tcPr>
          <w:p w14:paraId="725C2DB1" w14:textId="18DD4CFA" w:rsidR="00495E26" w:rsidRPr="00E975D1" w:rsidRDefault="00495E26" w:rsidP="00495E26">
            <w:pPr>
              <w:spacing w:after="0" w:line="240" w:lineRule="auto"/>
              <w:rPr>
                <w:rFonts w:ascii="Calibri" w:eastAsia="Times New Roman" w:hAnsi="Calibri" w:cs="Calibri"/>
                <w:lang w:val="en-AU" w:eastAsia="en-AU"/>
              </w:rPr>
            </w:pPr>
            <w:r>
              <w:t>0.075 – 0.736</w:t>
            </w:r>
          </w:p>
        </w:tc>
        <w:tc>
          <w:tcPr>
            <w:tcW w:w="900" w:type="dxa"/>
            <w:tcBorders>
              <w:top w:val="nil"/>
              <w:left w:val="nil"/>
              <w:bottom w:val="single" w:sz="4" w:space="0" w:color="auto"/>
              <w:right w:val="nil"/>
            </w:tcBorders>
            <w:tcMar>
              <w:top w:w="80" w:type="dxa"/>
              <w:left w:w="80" w:type="dxa"/>
              <w:bottom w:w="80" w:type="dxa"/>
              <w:right w:w="80" w:type="dxa"/>
            </w:tcMar>
            <w:vAlign w:val="center"/>
            <w:hideMark/>
          </w:tcPr>
          <w:p w14:paraId="5551CBB9" w14:textId="099DE0F5" w:rsidR="00495E26" w:rsidRPr="00E975D1" w:rsidRDefault="00495E26" w:rsidP="00495E26">
            <w:pPr>
              <w:spacing w:after="0" w:line="240" w:lineRule="auto"/>
              <w:rPr>
                <w:rFonts w:ascii="Calibri" w:eastAsia="Times New Roman" w:hAnsi="Calibri" w:cs="Calibri"/>
                <w:lang w:val="en-AU" w:eastAsia="en-AU"/>
              </w:rPr>
            </w:pPr>
            <w:r>
              <w:rPr>
                <w:rStyle w:val="Strong"/>
              </w:rPr>
              <w:t>0.018</w:t>
            </w:r>
          </w:p>
        </w:tc>
      </w:tr>
    </w:tbl>
    <w:p w14:paraId="4AAD58C7" w14:textId="2231FC0F" w:rsidR="00E975D1" w:rsidRPr="00164083" w:rsidRDefault="00495E26" w:rsidP="00164083">
      <w:pPr>
        <w:rPr>
          <w:rFonts w:eastAsia="Times New Roman" w:cstheme="minorHAnsi"/>
          <w:sz w:val="18"/>
          <w:szCs w:val="18"/>
          <w:lang w:val="en-AU" w:eastAsia="en-AU"/>
        </w:rPr>
      </w:pPr>
      <w:r>
        <w:rPr>
          <w:sz w:val="18"/>
          <w:szCs w:val="18"/>
        </w:rPr>
        <w:t>Note: Sample size is 4361</w:t>
      </w:r>
      <w:r w:rsidR="00164083" w:rsidRPr="007E10EC">
        <w:rPr>
          <w:sz w:val="18"/>
          <w:szCs w:val="18"/>
        </w:rPr>
        <w:t xml:space="preserve"> individual chicks. The model includes random effects of mother ID (</w:t>
      </w:r>
      <w:r w:rsidR="008D7810">
        <w:rPr>
          <w:sz w:val="18"/>
          <w:szCs w:val="18"/>
        </w:rPr>
        <w:t xml:space="preserve">n = 534,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0.08), social father ID (</w:t>
      </w:r>
      <w:r w:rsidR="008D7810">
        <w:rPr>
          <w:rFonts w:eastAsia="Times New Roman" w:cstheme="minorHAnsi"/>
          <w:sz w:val="18"/>
          <w:szCs w:val="18"/>
          <w:lang w:val="en-AU" w:eastAsia="en-AU"/>
        </w:rPr>
        <w:t xml:space="preserve">n = 484,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0.05), genetic father ID (</w:t>
      </w:r>
      <w:r>
        <w:rPr>
          <w:rFonts w:eastAsia="Times New Roman" w:cstheme="minorHAnsi"/>
          <w:sz w:val="18"/>
          <w:szCs w:val="18"/>
          <w:lang w:val="en-AU" w:eastAsia="en-AU"/>
        </w:rPr>
        <w:t>n = 565</w:t>
      </w:r>
      <w:r w:rsidR="008D7810">
        <w:rPr>
          <w:rFonts w:eastAsia="Times New Roman" w:cstheme="minorHAnsi"/>
          <w:sz w:val="18"/>
          <w:szCs w:val="18"/>
          <w:lang w:val="en-AU" w:eastAsia="en-AU"/>
        </w:rPr>
        <w:t xml:space="preserve">,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0.04), and cohort (</w:t>
      </w:r>
      <w:r w:rsidR="00821DDB">
        <w:rPr>
          <w:rFonts w:eastAsia="Times New Roman" w:cstheme="minorHAnsi"/>
          <w:sz w:val="18"/>
          <w:szCs w:val="18"/>
          <w:lang w:val="en-AU" w:eastAsia="en-AU"/>
        </w:rPr>
        <w:t xml:space="preserve">n = 30,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0.02). The residual variance is 0.45.</w:t>
      </w:r>
      <w:r w:rsidR="00164083">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1BC0503E" w14:textId="77777777" w:rsidR="00DE740B" w:rsidRDefault="00DE740B">
      <w:pPr>
        <w:rPr>
          <w:u w:val="single"/>
        </w:rPr>
      </w:pPr>
    </w:p>
    <w:p w14:paraId="26C2D44B" w14:textId="77777777" w:rsidR="00DE740B" w:rsidRDefault="00DE740B">
      <w:pPr>
        <w:rPr>
          <w:u w:val="single"/>
        </w:rPr>
      </w:pPr>
    </w:p>
    <w:p w14:paraId="30E13242" w14:textId="77777777" w:rsidR="00DE740B" w:rsidRDefault="00DE740B">
      <w:pPr>
        <w:rPr>
          <w:u w:val="single"/>
        </w:rPr>
      </w:pPr>
    </w:p>
    <w:p w14:paraId="1472EA3E" w14:textId="77777777" w:rsidR="00DE740B" w:rsidRDefault="00DE740B">
      <w:pPr>
        <w:rPr>
          <w:u w:val="single"/>
        </w:rPr>
      </w:pPr>
    </w:p>
    <w:p w14:paraId="30E59CDB" w14:textId="77777777" w:rsidR="00DE740B" w:rsidRDefault="00DE740B">
      <w:pPr>
        <w:rPr>
          <w:u w:val="single"/>
        </w:rPr>
      </w:pPr>
    </w:p>
    <w:p w14:paraId="1DE5B48A" w14:textId="77777777" w:rsidR="00DE740B" w:rsidRDefault="00DE740B">
      <w:pPr>
        <w:rPr>
          <w:u w:val="single"/>
        </w:rPr>
      </w:pPr>
    </w:p>
    <w:p w14:paraId="292D7133" w14:textId="77777777" w:rsidR="00DE740B" w:rsidRDefault="00DE740B">
      <w:pPr>
        <w:rPr>
          <w:u w:val="single"/>
        </w:rPr>
      </w:pPr>
    </w:p>
    <w:p w14:paraId="4DD9A383" w14:textId="77777777" w:rsidR="00DE740B" w:rsidRDefault="00DE740B">
      <w:pPr>
        <w:rPr>
          <w:u w:val="single"/>
        </w:rPr>
      </w:pPr>
    </w:p>
    <w:p w14:paraId="2ACA49A8" w14:textId="620AA7F1" w:rsidR="002874A1" w:rsidRDefault="002874A1">
      <w:pPr>
        <w:rPr>
          <w:u w:val="single"/>
        </w:rPr>
      </w:pPr>
      <w:r>
        <w:rPr>
          <w:u w:val="single"/>
        </w:rPr>
        <w:lastRenderedPageBreak/>
        <w:t>Survival</w:t>
      </w:r>
    </w:p>
    <w:p w14:paraId="2A0AF019" w14:textId="11F16636" w:rsidR="007151AB" w:rsidRPr="007151AB" w:rsidRDefault="007151AB" w:rsidP="007151AB">
      <w:pPr>
        <w:pStyle w:val="ListParagraph"/>
        <w:numPr>
          <w:ilvl w:val="0"/>
          <w:numId w:val="1"/>
        </w:numPr>
        <w:rPr>
          <w:u w:val="single"/>
        </w:rPr>
      </w:pPr>
      <w:r>
        <w:t>Similarly to weight, increasing within-pair father age increases the probability of chick survival while extra-pair genetic and social father ages have no effects (table 3).</w:t>
      </w:r>
    </w:p>
    <w:p w14:paraId="15BACF17" w14:textId="53A5C43B" w:rsidR="007151AB" w:rsidRPr="007151AB" w:rsidRDefault="007151AB" w:rsidP="007151AB">
      <w:pPr>
        <w:pStyle w:val="ListParagraph"/>
        <w:numPr>
          <w:ilvl w:val="0"/>
          <w:numId w:val="1"/>
        </w:numPr>
        <w:rPr>
          <w:u w:val="single"/>
        </w:rPr>
      </w:pPr>
      <w:r>
        <w:t>In contrast to weight, survival probability is not significantly associated with helper number, and the positive effects of  within-pair father age are not diminished when helper number is controlled for (table 4)</w:t>
      </w:r>
    </w:p>
    <w:p w14:paraId="1965E9EC" w14:textId="70CA55C4" w:rsidR="007151AB" w:rsidRPr="00440C80" w:rsidRDefault="007151AB" w:rsidP="007151AB">
      <w:pPr>
        <w:pStyle w:val="ListParagraph"/>
        <w:numPr>
          <w:ilvl w:val="0"/>
          <w:numId w:val="1"/>
        </w:numPr>
        <w:rPr>
          <w:u w:val="single"/>
        </w:rPr>
      </w:pPr>
      <w:r>
        <w:t>Chick survival improves with</w:t>
      </w:r>
      <w:r w:rsidR="00B835E3">
        <w:t xml:space="preserve"> their mother’s lifespan</w:t>
      </w:r>
      <w:ins w:id="73" w:author="Loeske Kruuk" w:date="2020-02-07T10:40:00Z">
        <w:r w:rsidR="00550F59">
          <w:t>: across their lifetime, mothers who lived for longer had chicks with average higher survival. However</w:t>
        </w:r>
      </w:ins>
      <w:del w:id="74" w:author="Loeske Kruuk" w:date="2020-02-07T10:40:00Z">
        <w:r w:rsidR="00B835E3" w:rsidDel="00550F59">
          <w:delText>,</w:delText>
        </w:r>
      </w:del>
      <w:r w:rsidR="00B835E3">
        <w:t xml:space="preserve"> </w:t>
      </w:r>
      <w:del w:id="75" w:author="Loeske Kruuk" w:date="2020-02-07T10:40:00Z">
        <w:r w:rsidR="00B835E3" w:rsidDel="00550F59">
          <w:delText xml:space="preserve">but </w:delText>
        </w:r>
      </w:del>
      <w:r w:rsidR="00B835E3">
        <w:t xml:space="preserve">the current age of their mother </w:t>
      </w:r>
      <w:ins w:id="76" w:author="Loeske Kruuk" w:date="2020-02-07T10:40:00Z">
        <w:r w:rsidR="00550F59">
          <w:t xml:space="preserve">showed no </w:t>
        </w:r>
      </w:ins>
      <w:del w:id="77" w:author="Loeske Kruuk" w:date="2020-02-07T10:41:00Z">
        <w:r w:rsidR="00B835E3" w:rsidDel="00550F59">
          <w:delText xml:space="preserve">shows </w:delText>
        </w:r>
        <w:commentRangeStart w:id="78"/>
        <w:r w:rsidR="00B835E3" w:rsidDel="00550F59">
          <w:delText xml:space="preserve">a negative </w:delText>
        </w:r>
      </w:del>
      <w:r w:rsidR="00B835E3">
        <w:t>association</w:t>
      </w:r>
      <w:ins w:id="79" w:author="Loeske Kruuk" w:date="2020-02-07T10:41:00Z">
        <w:r w:rsidR="00550F59">
          <w:t xml:space="preserve"> …</w:t>
        </w:r>
      </w:ins>
      <w:r w:rsidR="00B835E3">
        <w:t xml:space="preserve">, approaching significance (table 3, table </w:t>
      </w:r>
      <w:commentRangeEnd w:id="78"/>
      <w:r w:rsidR="00097E36">
        <w:rPr>
          <w:rStyle w:val="CommentReference"/>
        </w:rPr>
        <w:commentReference w:id="78"/>
      </w:r>
      <w:r w:rsidR="00B835E3">
        <w:t>4).</w:t>
      </w:r>
    </w:p>
    <w:p w14:paraId="41E1969F" w14:textId="7F1513EF" w:rsidR="00440C80" w:rsidRPr="007151AB" w:rsidRDefault="00440C80" w:rsidP="007151AB">
      <w:pPr>
        <w:pStyle w:val="ListParagraph"/>
        <w:numPr>
          <w:ilvl w:val="0"/>
          <w:numId w:val="1"/>
        </w:numPr>
        <w:rPr>
          <w:u w:val="single"/>
        </w:rPr>
      </w:pPr>
      <w:r>
        <w:t xml:space="preserve">None of the parental age or lifespan effects </w:t>
      </w:r>
      <w:del w:id="80" w:author="Loeske Kruuk" w:date="2020-02-07T10:38:00Z">
        <w:r w:rsidDel="001C70D4">
          <w:delText xml:space="preserve">had </w:delText>
        </w:r>
      </w:del>
      <w:ins w:id="81" w:author="Loeske Kruuk" w:date="2020-02-07T10:38:00Z">
        <w:r w:rsidR="001C70D4">
          <w:t xml:space="preserve">were </w:t>
        </w:r>
      </w:ins>
      <w:r>
        <w:t xml:space="preserve">sex-specific </w:t>
      </w:r>
      <w:del w:id="82" w:author="Loeske Kruuk" w:date="2020-02-07T10:38:00Z">
        <w:r w:rsidDel="001C70D4">
          <w:delText xml:space="preserve">effects </w:delText>
        </w:r>
      </w:del>
      <w:r>
        <w:t>(supplementary).</w:t>
      </w:r>
    </w:p>
    <w:p w14:paraId="5B26481C" w14:textId="647575FB" w:rsidR="008D7810" w:rsidRDefault="008D7810">
      <w:pPr>
        <w:rPr>
          <w:u w:val="single"/>
        </w:rPr>
      </w:pPr>
      <w:r>
        <w:rPr>
          <w:b/>
        </w:rPr>
        <w:t>Table 3.</w:t>
      </w:r>
      <w:r>
        <w:t xml:space="preserve"> Effects </w:t>
      </w:r>
      <w:ins w:id="83" w:author="Loeske Kruuk" w:date="2020-02-07T10:38:00Z">
        <w:r w:rsidR="00833A97">
          <w:t xml:space="preserve">on chick survival </w:t>
        </w:r>
      </w:ins>
      <w:r>
        <w:t xml:space="preserve">of parental ages and lifespans </w:t>
      </w:r>
      <w:del w:id="84" w:author="Loeske Kruuk" w:date="2020-02-07T10:38:00Z">
        <w:r w:rsidDel="00833A97">
          <w:delText xml:space="preserve">on chick survival </w:delText>
        </w:r>
      </w:del>
      <w:r>
        <w:t>to potential independence (four weeks post-fledging)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420"/>
        <w:gridCol w:w="1350"/>
        <w:gridCol w:w="1980"/>
        <w:gridCol w:w="900"/>
      </w:tblGrid>
      <w:tr w:rsidR="008D7810" w:rsidRPr="008D7810" w14:paraId="4269BF99" w14:textId="77777777" w:rsidTr="00495E26">
        <w:tc>
          <w:tcPr>
            <w:tcW w:w="3420" w:type="dxa"/>
            <w:tcBorders>
              <w:top w:val="single" w:sz="4" w:space="0" w:color="auto"/>
              <w:left w:val="nil"/>
              <w:bottom w:val="single" w:sz="4" w:space="0" w:color="auto"/>
              <w:right w:val="nil"/>
            </w:tcBorders>
            <w:tcMar>
              <w:top w:w="80" w:type="dxa"/>
              <w:left w:w="80" w:type="dxa"/>
              <w:bottom w:w="80" w:type="dxa"/>
              <w:right w:w="80" w:type="dxa"/>
            </w:tcMar>
            <w:hideMark/>
          </w:tcPr>
          <w:p w14:paraId="5EC6050B" w14:textId="77777777" w:rsidR="008D7810" w:rsidRPr="008D7810" w:rsidRDefault="008D7810">
            <w:pPr>
              <w:pStyle w:val="NormalWeb"/>
              <w:spacing w:before="0" w:beforeAutospacing="0" w:after="0" w:afterAutospacing="0"/>
              <w:rPr>
                <w:rFonts w:ascii="Calibri" w:hAnsi="Calibri" w:cs="Calibri"/>
                <w:sz w:val="22"/>
                <w:szCs w:val="22"/>
              </w:rPr>
            </w:pPr>
            <w:r w:rsidRPr="008D7810">
              <w:rPr>
                <w:rFonts w:ascii="Calibri" w:hAnsi="Calibri" w:cs="Calibri"/>
                <w:sz w:val="22"/>
                <w:szCs w:val="22"/>
              </w:rPr>
              <w:t>Predictors</w:t>
            </w:r>
          </w:p>
        </w:tc>
        <w:tc>
          <w:tcPr>
            <w:tcW w:w="1350" w:type="dxa"/>
            <w:tcBorders>
              <w:top w:val="single" w:sz="4" w:space="0" w:color="auto"/>
              <w:left w:val="nil"/>
              <w:bottom w:val="single" w:sz="4" w:space="0" w:color="auto"/>
              <w:right w:val="nil"/>
            </w:tcBorders>
            <w:tcMar>
              <w:top w:w="80" w:type="dxa"/>
              <w:left w:w="80" w:type="dxa"/>
              <w:bottom w:w="80" w:type="dxa"/>
              <w:right w:w="80" w:type="dxa"/>
            </w:tcMar>
            <w:hideMark/>
          </w:tcPr>
          <w:p w14:paraId="6DBC50D5"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Log-Odds</w:t>
            </w:r>
          </w:p>
        </w:tc>
        <w:tc>
          <w:tcPr>
            <w:tcW w:w="1980" w:type="dxa"/>
            <w:tcBorders>
              <w:top w:val="single" w:sz="4" w:space="0" w:color="auto"/>
              <w:left w:val="nil"/>
              <w:bottom w:val="single" w:sz="4" w:space="0" w:color="auto"/>
              <w:right w:val="nil"/>
            </w:tcBorders>
            <w:tcMar>
              <w:top w:w="80" w:type="dxa"/>
              <w:left w:w="80" w:type="dxa"/>
              <w:bottom w:w="80" w:type="dxa"/>
              <w:right w:w="80" w:type="dxa"/>
            </w:tcMar>
            <w:hideMark/>
          </w:tcPr>
          <w:p w14:paraId="6C75F369"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0408030D"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w:t>
            </w:r>
          </w:p>
        </w:tc>
      </w:tr>
      <w:tr w:rsidR="00495E26" w:rsidRPr="008D7810" w14:paraId="06ED3811" w14:textId="77777777" w:rsidTr="00495E26">
        <w:tc>
          <w:tcPr>
            <w:tcW w:w="3420" w:type="dxa"/>
            <w:tcBorders>
              <w:top w:val="single" w:sz="4" w:space="0" w:color="auto"/>
              <w:left w:val="nil"/>
              <w:bottom w:val="nil"/>
              <w:right w:val="nil"/>
            </w:tcBorders>
            <w:tcMar>
              <w:top w:w="80" w:type="dxa"/>
              <w:left w:w="80" w:type="dxa"/>
              <w:bottom w:w="80" w:type="dxa"/>
              <w:right w:w="80" w:type="dxa"/>
            </w:tcMar>
            <w:vAlign w:val="center"/>
            <w:hideMark/>
          </w:tcPr>
          <w:p w14:paraId="6DE81B0F" w14:textId="54DD43C7" w:rsidR="00495E26" w:rsidRPr="008D7810" w:rsidRDefault="00495E26" w:rsidP="00495E26">
            <w:pPr>
              <w:spacing w:after="0" w:line="240" w:lineRule="auto"/>
              <w:rPr>
                <w:rFonts w:ascii="Calibri" w:eastAsia="Times New Roman" w:hAnsi="Calibri" w:cs="Calibri"/>
                <w:lang w:val="en-AU" w:eastAsia="en-AU"/>
              </w:rPr>
            </w:pPr>
            <w:r>
              <w:t>Intercept</w:t>
            </w:r>
          </w:p>
        </w:tc>
        <w:tc>
          <w:tcPr>
            <w:tcW w:w="1350" w:type="dxa"/>
            <w:tcBorders>
              <w:top w:val="single" w:sz="4" w:space="0" w:color="auto"/>
              <w:left w:val="nil"/>
              <w:bottom w:val="nil"/>
              <w:right w:val="nil"/>
            </w:tcBorders>
            <w:tcMar>
              <w:top w:w="80" w:type="dxa"/>
              <w:left w:w="80" w:type="dxa"/>
              <w:bottom w:w="80" w:type="dxa"/>
              <w:right w:w="80" w:type="dxa"/>
            </w:tcMar>
            <w:vAlign w:val="center"/>
            <w:hideMark/>
          </w:tcPr>
          <w:p w14:paraId="7C62FD6A" w14:textId="46FD9006" w:rsidR="00495E26" w:rsidRPr="008D7810" w:rsidRDefault="00495E26" w:rsidP="00495E26">
            <w:pPr>
              <w:spacing w:after="0" w:line="240" w:lineRule="auto"/>
              <w:rPr>
                <w:rFonts w:ascii="Calibri" w:eastAsia="Times New Roman" w:hAnsi="Calibri" w:cs="Calibri"/>
                <w:lang w:val="en-AU" w:eastAsia="en-AU"/>
              </w:rPr>
            </w:pPr>
            <w:r>
              <w:t>-2.125</w:t>
            </w:r>
          </w:p>
        </w:tc>
        <w:tc>
          <w:tcPr>
            <w:tcW w:w="1980" w:type="dxa"/>
            <w:tcBorders>
              <w:top w:val="single" w:sz="4" w:space="0" w:color="auto"/>
              <w:left w:val="nil"/>
              <w:bottom w:val="nil"/>
              <w:right w:val="nil"/>
            </w:tcBorders>
            <w:tcMar>
              <w:top w:w="80" w:type="dxa"/>
              <w:left w:w="80" w:type="dxa"/>
              <w:bottom w:w="80" w:type="dxa"/>
              <w:right w:w="80" w:type="dxa"/>
            </w:tcMar>
            <w:vAlign w:val="center"/>
            <w:hideMark/>
          </w:tcPr>
          <w:p w14:paraId="7CA0CC28" w14:textId="5C8783BE" w:rsidR="00495E26" w:rsidRPr="008D7810" w:rsidRDefault="00495E26" w:rsidP="00495E26">
            <w:pPr>
              <w:spacing w:after="0" w:line="240" w:lineRule="auto"/>
              <w:rPr>
                <w:rFonts w:ascii="Calibri" w:eastAsia="Times New Roman" w:hAnsi="Calibri" w:cs="Calibri"/>
                <w:lang w:val="en-AU" w:eastAsia="en-AU"/>
              </w:rPr>
            </w:pPr>
            <w:r>
              <w:t>-2.684 – -1.566</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3FC51617" w14:textId="0C178256" w:rsidR="00495E26" w:rsidRPr="008D7810"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8D7810" w14:paraId="38D71DF0"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558C9122" w14:textId="1A23921E" w:rsidR="00495E26" w:rsidRPr="008D7810" w:rsidRDefault="00495E26" w:rsidP="00495E26">
            <w:pPr>
              <w:spacing w:after="0" w:line="240" w:lineRule="auto"/>
              <w:rPr>
                <w:rFonts w:ascii="Calibri" w:eastAsia="Times New Roman" w:hAnsi="Calibri" w:cs="Calibri"/>
                <w:lang w:val="en-AU" w:eastAsia="en-AU"/>
              </w:rPr>
            </w:pPr>
            <w:r>
              <w:t>Mother Age</w:t>
            </w:r>
          </w:p>
        </w:tc>
        <w:tc>
          <w:tcPr>
            <w:tcW w:w="1350" w:type="dxa"/>
            <w:tcBorders>
              <w:top w:val="nil"/>
              <w:left w:val="nil"/>
              <w:bottom w:val="nil"/>
              <w:right w:val="nil"/>
            </w:tcBorders>
            <w:tcMar>
              <w:top w:w="80" w:type="dxa"/>
              <w:left w:w="80" w:type="dxa"/>
              <w:bottom w:w="80" w:type="dxa"/>
              <w:right w:w="80" w:type="dxa"/>
            </w:tcMar>
            <w:vAlign w:val="center"/>
            <w:hideMark/>
          </w:tcPr>
          <w:p w14:paraId="0CA89E98" w14:textId="36DF6521" w:rsidR="00495E26" w:rsidRPr="008D7810" w:rsidRDefault="00495E26" w:rsidP="00495E26">
            <w:pPr>
              <w:spacing w:after="0" w:line="240" w:lineRule="auto"/>
              <w:rPr>
                <w:rFonts w:ascii="Calibri" w:eastAsia="Times New Roman" w:hAnsi="Calibri" w:cs="Calibri"/>
                <w:lang w:val="en-AU" w:eastAsia="en-AU"/>
              </w:rPr>
            </w:pPr>
            <w:r>
              <w:t>-0.055</w:t>
            </w:r>
          </w:p>
        </w:tc>
        <w:tc>
          <w:tcPr>
            <w:tcW w:w="1980" w:type="dxa"/>
            <w:tcBorders>
              <w:top w:val="nil"/>
              <w:left w:val="nil"/>
              <w:bottom w:val="nil"/>
              <w:right w:val="nil"/>
            </w:tcBorders>
            <w:tcMar>
              <w:top w:w="80" w:type="dxa"/>
              <w:left w:w="80" w:type="dxa"/>
              <w:bottom w:w="80" w:type="dxa"/>
              <w:right w:w="80" w:type="dxa"/>
            </w:tcMar>
            <w:vAlign w:val="center"/>
            <w:hideMark/>
          </w:tcPr>
          <w:p w14:paraId="3BD8ED82" w14:textId="73F8D475" w:rsidR="00495E26" w:rsidRPr="008D7810" w:rsidRDefault="00495E26" w:rsidP="00495E26">
            <w:pPr>
              <w:spacing w:after="0" w:line="240" w:lineRule="auto"/>
              <w:rPr>
                <w:rFonts w:ascii="Calibri" w:eastAsia="Times New Roman" w:hAnsi="Calibri" w:cs="Calibri"/>
                <w:lang w:val="en-AU" w:eastAsia="en-AU"/>
              </w:rPr>
            </w:pPr>
            <w:r>
              <w:t>-0.132 – 0.023</w:t>
            </w:r>
          </w:p>
        </w:tc>
        <w:tc>
          <w:tcPr>
            <w:tcW w:w="900" w:type="dxa"/>
            <w:tcBorders>
              <w:top w:val="nil"/>
              <w:left w:val="nil"/>
              <w:bottom w:val="nil"/>
              <w:right w:val="nil"/>
            </w:tcBorders>
            <w:tcMar>
              <w:top w:w="80" w:type="dxa"/>
              <w:left w:w="80" w:type="dxa"/>
              <w:bottom w:w="80" w:type="dxa"/>
              <w:right w:w="80" w:type="dxa"/>
            </w:tcMar>
            <w:vAlign w:val="center"/>
            <w:hideMark/>
          </w:tcPr>
          <w:p w14:paraId="0C1C683A" w14:textId="6D4EC21E" w:rsidR="00495E26" w:rsidRPr="008D7810" w:rsidRDefault="00495E26" w:rsidP="00495E26">
            <w:pPr>
              <w:spacing w:after="0" w:line="240" w:lineRule="auto"/>
              <w:rPr>
                <w:rFonts w:ascii="Calibri" w:eastAsia="Times New Roman" w:hAnsi="Calibri" w:cs="Calibri"/>
                <w:lang w:val="en-AU" w:eastAsia="en-AU"/>
              </w:rPr>
            </w:pPr>
            <w:r>
              <w:t>0.166</w:t>
            </w:r>
          </w:p>
        </w:tc>
      </w:tr>
      <w:tr w:rsidR="00495E26" w:rsidRPr="008D7810" w14:paraId="2E8A0BDC"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2FA441C0" w14:textId="3DB55F05" w:rsidR="00495E26" w:rsidRPr="008D7810" w:rsidRDefault="00495E26" w:rsidP="00495E26">
            <w:pPr>
              <w:spacing w:after="0" w:line="240" w:lineRule="auto"/>
              <w:rPr>
                <w:rFonts w:ascii="Calibri" w:eastAsia="Times New Roman" w:hAnsi="Calibri" w:cs="Calibri"/>
                <w:lang w:val="en-AU" w:eastAsia="en-AU"/>
              </w:rPr>
            </w:pPr>
            <w:r>
              <w:t>Mother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4B7B3A1E" w14:textId="2EECDAF4" w:rsidR="00495E26" w:rsidRPr="008D7810" w:rsidRDefault="00495E26" w:rsidP="00495E26">
            <w:pPr>
              <w:spacing w:after="0" w:line="240" w:lineRule="auto"/>
              <w:rPr>
                <w:rFonts w:ascii="Calibri" w:eastAsia="Times New Roman" w:hAnsi="Calibri" w:cs="Calibri"/>
                <w:lang w:val="en-AU" w:eastAsia="en-AU"/>
              </w:rPr>
            </w:pPr>
            <w:r>
              <w:t>0.101</w:t>
            </w:r>
          </w:p>
        </w:tc>
        <w:tc>
          <w:tcPr>
            <w:tcW w:w="1980" w:type="dxa"/>
            <w:tcBorders>
              <w:top w:val="nil"/>
              <w:left w:val="nil"/>
              <w:bottom w:val="nil"/>
              <w:right w:val="nil"/>
            </w:tcBorders>
            <w:tcMar>
              <w:top w:w="80" w:type="dxa"/>
              <w:left w:w="80" w:type="dxa"/>
              <w:bottom w:w="80" w:type="dxa"/>
              <w:right w:w="80" w:type="dxa"/>
            </w:tcMar>
            <w:vAlign w:val="center"/>
            <w:hideMark/>
          </w:tcPr>
          <w:p w14:paraId="517162CB" w14:textId="2B537C65" w:rsidR="00495E26" w:rsidRPr="008D7810" w:rsidRDefault="00495E26" w:rsidP="00495E26">
            <w:pPr>
              <w:spacing w:after="0" w:line="240" w:lineRule="auto"/>
              <w:rPr>
                <w:rFonts w:ascii="Calibri" w:eastAsia="Times New Roman" w:hAnsi="Calibri" w:cs="Calibri"/>
                <w:lang w:val="en-AU" w:eastAsia="en-AU"/>
              </w:rPr>
            </w:pPr>
            <w:r>
              <w:t>0.023 – 0.178</w:t>
            </w:r>
          </w:p>
        </w:tc>
        <w:tc>
          <w:tcPr>
            <w:tcW w:w="900" w:type="dxa"/>
            <w:tcBorders>
              <w:top w:val="nil"/>
              <w:left w:val="nil"/>
              <w:bottom w:val="nil"/>
              <w:right w:val="nil"/>
            </w:tcBorders>
            <w:tcMar>
              <w:top w:w="80" w:type="dxa"/>
              <w:left w:w="80" w:type="dxa"/>
              <w:bottom w:w="80" w:type="dxa"/>
              <w:right w:w="80" w:type="dxa"/>
            </w:tcMar>
            <w:vAlign w:val="center"/>
            <w:hideMark/>
          </w:tcPr>
          <w:p w14:paraId="05E7F40B" w14:textId="42D288DC" w:rsidR="00495E26" w:rsidRPr="008D7810" w:rsidRDefault="00495E26" w:rsidP="00495E26">
            <w:pPr>
              <w:spacing w:after="0" w:line="240" w:lineRule="auto"/>
              <w:rPr>
                <w:rFonts w:ascii="Calibri" w:eastAsia="Times New Roman" w:hAnsi="Calibri" w:cs="Calibri"/>
                <w:lang w:val="en-AU" w:eastAsia="en-AU"/>
              </w:rPr>
            </w:pPr>
            <w:r>
              <w:rPr>
                <w:rStyle w:val="Strong"/>
              </w:rPr>
              <w:t>0.011</w:t>
            </w:r>
          </w:p>
        </w:tc>
      </w:tr>
      <w:tr w:rsidR="00495E26" w:rsidRPr="008D7810" w14:paraId="18EB5426"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00F5C3CD" w14:textId="25A0BE7B" w:rsidR="00495E26" w:rsidRPr="008D7810" w:rsidRDefault="00495E26" w:rsidP="00495E26">
            <w:pPr>
              <w:spacing w:after="0" w:line="240" w:lineRule="auto"/>
              <w:rPr>
                <w:rFonts w:ascii="Calibri" w:eastAsia="Times New Roman" w:hAnsi="Calibri" w:cs="Calibri"/>
                <w:lang w:val="en-AU" w:eastAsia="en-AU"/>
              </w:rPr>
            </w:pPr>
            <w:r>
              <w:t>Extra-pair Genetic Father Age</w:t>
            </w:r>
          </w:p>
        </w:tc>
        <w:tc>
          <w:tcPr>
            <w:tcW w:w="1350" w:type="dxa"/>
            <w:tcBorders>
              <w:top w:val="nil"/>
              <w:left w:val="nil"/>
              <w:bottom w:val="nil"/>
              <w:right w:val="nil"/>
            </w:tcBorders>
            <w:tcMar>
              <w:top w:w="80" w:type="dxa"/>
              <w:left w:w="80" w:type="dxa"/>
              <w:bottom w:w="80" w:type="dxa"/>
              <w:right w:w="80" w:type="dxa"/>
            </w:tcMar>
            <w:vAlign w:val="center"/>
            <w:hideMark/>
          </w:tcPr>
          <w:p w14:paraId="6F6550E2" w14:textId="0EA73609" w:rsidR="00495E26" w:rsidRPr="008D7810" w:rsidRDefault="00495E26" w:rsidP="00495E26">
            <w:pPr>
              <w:spacing w:after="0" w:line="240" w:lineRule="auto"/>
              <w:rPr>
                <w:rFonts w:ascii="Calibri" w:eastAsia="Times New Roman" w:hAnsi="Calibri" w:cs="Calibri"/>
                <w:lang w:val="en-AU" w:eastAsia="en-AU"/>
              </w:rPr>
            </w:pPr>
            <w:r>
              <w:t>-0.054</w:t>
            </w:r>
          </w:p>
        </w:tc>
        <w:tc>
          <w:tcPr>
            <w:tcW w:w="1980" w:type="dxa"/>
            <w:tcBorders>
              <w:top w:val="nil"/>
              <w:left w:val="nil"/>
              <w:bottom w:val="nil"/>
              <w:right w:val="nil"/>
            </w:tcBorders>
            <w:tcMar>
              <w:top w:w="80" w:type="dxa"/>
              <w:left w:w="80" w:type="dxa"/>
              <w:bottom w:w="80" w:type="dxa"/>
              <w:right w:w="80" w:type="dxa"/>
            </w:tcMar>
            <w:vAlign w:val="center"/>
            <w:hideMark/>
          </w:tcPr>
          <w:p w14:paraId="1CDCDDE6" w14:textId="429DB9C9" w:rsidR="00495E26" w:rsidRPr="008D7810" w:rsidRDefault="00495E26" w:rsidP="00495E26">
            <w:pPr>
              <w:spacing w:after="0" w:line="240" w:lineRule="auto"/>
              <w:rPr>
                <w:rFonts w:ascii="Calibri" w:eastAsia="Times New Roman" w:hAnsi="Calibri" w:cs="Calibri"/>
                <w:lang w:val="en-AU" w:eastAsia="en-AU"/>
              </w:rPr>
            </w:pPr>
            <w:r>
              <w:t>-0.133 – 0.025</w:t>
            </w:r>
          </w:p>
        </w:tc>
        <w:tc>
          <w:tcPr>
            <w:tcW w:w="900" w:type="dxa"/>
            <w:tcBorders>
              <w:top w:val="nil"/>
              <w:left w:val="nil"/>
              <w:bottom w:val="nil"/>
              <w:right w:val="nil"/>
            </w:tcBorders>
            <w:tcMar>
              <w:top w:w="80" w:type="dxa"/>
              <w:left w:w="80" w:type="dxa"/>
              <w:bottom w:w="80" w:type="dxa"/>
              <w:right w:w="80" w:type="dxa"/>
            </w:tcMar>
            <w:vAlign w:val="center"/>
            <w:hideMark/>
          </w:tcPr>
          <w:p w14:paraId="60397FDE" w14:textId="1E927ECA" w:rsidR="00495E26" w:rsidRPr="008D7810" w:rsidRDefault="00495E26" w:rsidP="00495E26">
            <w:pPr>
              <w:spacing w:after="0" w:line="240" w:lineRule="auto"/>
              <w:rPr>
                <w:rFonts w:ascii="Calibri" w:eastAsia="Times New Roman" w:hAnsi="Calibri" w:cs="Calibri"/>
                <w:lang w:val="en-AU" w:eastAsia="en-AU"/>
              </w:rPr>
            </w:pPr>
            <w:r>
              <w:t>0.181</w:t>
            </w:r>
          </w:p>
        </w:tc>
      </w:tr>
      <w:tr w:rsidR="00495E26" w:rsidRPr="008D7810" w14:paraId="5EAC756E"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707E9E2" w14:textId="06FAB4B3" w:rsidR="00495E26" w:rsidRPr="008D7810" w:rsidRDefault="00495E26" w:rsidP="00495E26">
            <w:pPr>
              <w:spacing w:after="0" w:line="240" w:lineRule="auto"/>
              <w:rPr>
                <w:rFonts w:ascii="Calibri" w:eastAsia="Times New Roman" w:hAnsi="Calibri" w:cs="Calibri"/>
                <w:lang w:val="en-AU" w:eastAsia="en-AU"/>
              </w:rPr>
            </w:pPr>
            <w:r>
              <w:t>Extra-pair Genetic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25A43FCC" w14:textId="3215BFD1" w:rsidR="00495E26" w:rsidRPr="008D7810" w:rsidRDefault="00495E26" w:rsidP="00495E26">
            <w:pPr>
              <w:spacing w:after="0" w:line="240" w:lineRule="auto"/>
              <w:rPr>
                <w:rFonts w:ascii="Calibri" w:eastAsia="Times New Roman" w:hAnsi="Calibri" w:cs="Calibri"/>
                <w:lang w:val="en-AU" w:eastAsia="en-AU"/>
              </w:rPr>
            </w:pPr>
            <w:r>
              <w:t>0.026</w:t>
            </w:r>
          </w:p>
        </w:tc>
        <w:tc>
          <w:tcPr>
            <w:tcW w:w="1980" w:type="dxa"/>
            <w:tcBorders>
              <w:top w:val="nil"/>
              <w:left w:val="nil"/>
              <w:bottom w:val="nil"/>
              <w:right w:val="nil"/>
            </w:tcBorders>
            <w:tcMar>
              <w:top w:w="80" w:type="dxa"/>
              <w:left w:w="80" w:type="dxa"/>
              <w:bottom w:w="80" w:type="dxa"/>
              <w:right w:w="80" w:type="dxa"/>
            </w:tcMar>
            <w:vAlign w:val="center"/>
            <w:hideMark/>
          </w:tcPr>
          <w:p w14:paraId="29302D88" w14:textId="66CB339F" w:rsidR="00495E26" w:rsidRPr="008D7810" w:rsidRDefault="00495E26" w:rsidP="00495E26">
            <w:pPr>
              <w:spacing w:after="0" w:line="240" w:lineRule="auto"/>
              <w:rPr>
                <w:rFonts w:ascii="Calibri" w:eastAsia="Times New Roman" w:hAnsi="Calibri" w:cs="Calibri"/>
                <w:lang w:val="en-AU" w:eastAsia="en-AU"/>
              </w:rPr>
            </w:pPr>
            <w:r>
              <w:t>-0.046 – 0.098</w:t>
            </w:r>
          </w:p>
        </w:tc>
        <w:tc>
          <w:tcPr>
            <w:tcW w:w="900" w:type="dxa"/>
            <w:tcBorders>
              <w:top w:val="nil"/>
              <w:left w:val="nil"/>
              <w:bottom w:val="nil"/>
              <w:right w:val="nil"/>
            </w:tcBorders>
            <w:tcMar>
              <w:top w:w="80" w:type="dxa"/>
              <w:left w:w="80" w:type="dxa"/>
              <w:bottom w:w="80" w:type="dxa"/>
              <w:right w:w="80" w:type="dxa"/>
            </w:tcMar>
            <w:vAlign w:val="center"/>
            <w:hideMark/>
          </w:tcPr>
          <w:p w14:paraId="384F8BA1" w14:textId="313CBF46" w:rsidR="00495E26" w:rsidRPr="008D7810" w:rsidRDefault="00495E26" w:rsidP="00495E26">
            <w:pPr>
              <w:spacing w:after="0" w:line="240" w:lineRule="auto"/>
              <w:rPr>
                <w:rFonts w:ascii="Calibri" w:eastAsia="Times New Roman" w:hAnsi="Calibri" w:cs="Calibri"/>
                <w:lang w:val="en-AU" w:eastAsia="en-AU"/>
              </w:rPr>
            </w:pPr>
            <w:r>
              <w:t>0.474</w:t>
            </w:r>
          </w:p>
        </w:tc>
      </w:tr>
      <w:tr w:rsidR="00495E26" w:rsidRPr="008D7810" w14:paraId="427460A3"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921E3EA" w14:textId="68B5A2D4" w:rsidR="00495E26" w:rsidRPr="008D7810" w:rsidRDefault="00495E26" w:rsidP="00495E26">
            <w:pPr>
              <w:spacing w:after="0" w:line="240" w:lineRule="auto"/>
              <w:rPr>
                <w:rFonts w:ascii="Calibri" w:eastAsia="Times New Roman" w:hAnsi="Calibri" w:cs="Calibri"/>
                <w:lang w:val="en-AU" w:eastAsia="en-AU"/>
              </w:rPr>
            </w:pPr>
            <w:r>
              <w:t>Cuckolded Social Father Age</w:t>
            </w:r>
          </w:p>
        </w:tc>
        <w:tc>
          <w:tcPr>
            <w:tcW w:w="1350" w:type="dxa"/>
            <w:tcBorders>
              <w:top w:val="nil"/>
              <w:left w:val="nil"/>
              <w:bottom w:val="nil"/>
              <w:right w:val="nil"/>
            </w:tcBorders>
            <w:tcMar>
              <w:top w:w="80" w:type="dxa"/>
              <w:left w:w="80" w:type="dxa"/>
              <w:bottom w:w="80" w:type="dxa"/>
              <w:right w:w="80" w:type="dxa"/>
            </w:tcMar>
            <w:vAlign w:val="center"/>
            <w:hideMark/>
          </w:tcPr>
          <w:p w14:paraId="44315183" w14:textId="48B6BF18" w:rsidR="00495E26" w:rsidRPr="008D7810" w:rsidRDefault="00495E26" w:rsidP="00495E26">
            <w:pPr>
              <w:spacing w:after="0" w:line="240" w:lineRule="auto"/>
              <w:rPr>
                <w:rFonts w:ascii="Calibri" w:eastAsia="Times New Roman" w:hAnsi="Calibri" w:cs="Calibri"/>
                <w:lang w:val="en-AU" w:eastAsia="en-AU"/>
              </w:rPr>
            </w:pPr>
            <w:r>
              <w:t>-0.012</w:t>
            </w:r>
          </w:p>
        </w:tc>
        <w:tc>
          <w:tcPr>
            <w:tcW w:w="1980" w:type="dxa"/>
            <w:tcBorders>
              <w:top w:val="nil"/>
              <w:left w:val="nil"/>
              <w:bottom w:val="nil"/>
              <w:right w:val="nil"/>
            </w:tcBorders>
            <w:tcMar>
              <w:top w:w="80" w:type="dxa"/>
              <w:left w:w="80" w:type="dxa"/>
              <w:bottom w:w="80" w:type="dxa"/>
              <w:right w:w="80" w:type="dxa"/>
            </w:tcMar>
            <w:vAlign w:val="center"/>
            <w:hideMark/>
          </w:tcPr>
          <w:p w14:paraId="3310EFB3" w14:textId="63AF0A52" w:rsidR="00495E26" w:rsidRPr="008D7810" w:rsidRDefault="00495E26" w:rsidP="00495E26">
            <w:pPr>
              <w:spacing w:after="0" w:line="240" w:lineRule="auto"/>
              <w:rPr>
                <w:rFonts w:ascii="Calibri" w:eastAsia="Times New Roman" w:hAnsi="Calibri" w:cs="Calibri"/>
                <w:lang w:val="en-AU" w:eastAsia="en-AU"/>
              </w:rPr>
            </w:pPr>
            <w:r>
              <w:t>-0.093 – 0.069</w:t>
            </w:r>
          </w:p>
        </w:tc>
        <w:tc>
          <w:tcPr>
            <w:tcW w:w="900" w:type="dxa"/>
            <w:tcBorders>
              <w:top w:val="nil"/>
              <w:left w:val="nil"/>
              <w:bottom w:val="nil"/>
              <w:right w:val="nil"/>
            </w:tcBorders>
            <w:tcMar>
              <w:top w:w="80" w:type="dxa"/>
              <w:left w:w="80" w:type="dxa"/>
              <w:bottom w:w="80" w:type="dxa"/>
              <w:right w:w="80" w:type="dxa"/>
            </w:tcMar>
            <w:vAlign w:val="center"/>
            <w:hideMark/>
          </w:tcPr>
          <w:p w14:paraId="2BC86917" w14:textId="238BA030" w:rsidR="00495E26" w:rsidRPr="008D7810" w:rsidRDefault="00495E26" w:rsidP="00495E26">
            <w:pPr>
              <w:spacing w:after="0" w:line="240" w:lineRule="auto"/>
              <w:rPr>
                <w:rFonts w:ascii="Calibri" w:eastAsia="Times New Roman" w:hAnsi="Calibri" w:cs="Calibri"/>
                <w:lang w:val="en-AU" w:eastAsia="en-AU"/>
              </w:rPr>
            </w:pPr>
            <w:r>
              <w:t>0.778</w:t>
            </w:r>
          </w:p>
        </w:tc>
      </w:tr>
      <w:tr w:rsidR="00495E26" w:rsidRPr="008D7810" w14:paraId="07FDB5F9"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05AC196C" w14:textId="45FC1469" w:rsidR="00495E26" w:rsidRPr="008D7810" w:rsidRDefault="00495E26" w:rsidP="00495E26">
            <w:pPr>
              <w:spacing w:after="0" w:line="240" w:lineRule="auto"/>
              <w:rPr>
                <w:rFonts w:ascii="Calibri" w:eastAsia="Times New Roman" w:hAnsi="Calibri" w:cs="Calibri"/>
                <w:lang w:val="en-AU" w:eastAsia="en-AU"/>
              </w:rPr>
            </w:pPr>
            <w:r>
              <w:t>Cuckolded Social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3657ED4C" w14:textId="29A229E8" w:rsidR="00495E26" w:rsidRPr="008D7810" w:rsidRDefault="00495E26" w:rsidP="00495E26">
            <w:pPr>
              <w:spacing w:after="0" w:line="240" w:lineRule="auto"/>
              <w:rPr>
                <w:rFonts w:ascii="Calibri" w:eastAsia="Times New Roman" w:hAnsi="Calibri" w:cs="Calibri"/>
                <w:lang w:val="en-AU" w:eastAsia="en-AU"/>
              </w:rPr>
            </w:pPr>
            <w:r>
              <w:t>-0.037</w:t>
            </w:r>
          </w:p>
        </w:tc>
        <w:tc>
          <w:tcPr>
            <w:tcW w:w="1980" w:type="dxa"/>
            <w:tcBorders>
              <w:top w:val="nil"/>
              <w:left w:val="nil"/>
              <w:bottom w:val="nil"/>
              <w:right w:val="nil"/>
            </w:tcBorders>
            <w:tcMar>
              <w:top w:w="80" w:type="dxa"/>
              <w:left w:w="80" w:type="dxa"/>
              <w:bottom w:w="80" w:type="dxa"/>
              <w:right w:w="80" w:type="dxa"/>
            </w:tcMar>
            <w:vAlign w:val="center"/>
            <w:hideMark/>
          </w:tcPr>
          <w:p w14:paraId="663744C3" w14:textId="086F7BB8" w:rsidR="00495E26" w:rsidRPr="008D7810" w:rsidRDefault="00495E26" w:rsidP="00495E26">
            <w:pPr>
              <w:spacing w:after="0" w:line="240" w:lineRule="auto"/>
              <w:rPr>
                <w:rFonts w:ascii="Calibri" w:eastAsia="Times New Roman" w:hAnsi="Calibri" w:cs="Calibri"/>
                <w:lang w:val="en-AU" w:eastAsia="en-AU"/>
              </w:rPr>
            </w:pPr>
            <w:r>
              <w:t>-0.115 – 0.042</w:t>
            </w:r>
          </w:p>
        </w:tc>
        <w:tc>
          <w:tcPr>
            <w:tcW w:w="900" w:type="dxa"/>
            <w:tcBorders>
              <w:top w:val="nil"/>
              <w:left w:val="nil"/>
              <w:bottom w:val="nil"/>
              <w:right w:val="nil"/>
            </w:tcBorders>
            <w:tcMar>
              <w:top w:w="80" w:type="dxa"/>
              <w:left w:w="80" w:type="dxa"/>
              <w:bottom w:w="80" w:type="dxa"/>
              <w:right w:w="80" w:type="dxa"/>
            </w:tcMar>
            <w:vAlign w:val="center"/>
            <w:hideMark/>
          </w:tcPr>
          <w:p w14:paraId="7155E9F8" w14:textId="258C1B6E" w:rsidR="00495E26" w:rsidRPr="008D7810" w:rsidRDefault="00495E26" w:rsidP="00495E26">
            <w:pPr>
              <w:spacing w:after="0" w:line="240" w:lineRule="auto"/>
              <w:rPr>
                <w:rFonts w:ascii="Calibri" w:eastAsia="Times New Roman" w:hAnsi="Calibri" w:cs="Calibri"/>
                <w:lang w:val="en-AU" w:eastAsia="en-AU"/>
              </w:rPr>
            </w:pPr>
            <w:r>
              <w:t>0.363</w:t>
            </w:r>
          </w:p>
        </w:tc>
      </w:tr>
      <w:tr w:rsidR="00495E26" w:rsidRPr="008D7810" w14:paraId="48D52F5B"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2B3AD412" w14:textId="5A5F97D3" w:rsidR="00495E26" w:rsidRPr="008D7810" w:rsidRDefault="00495E26" w:rsidP="00495E26">
            <w:pPr>
              <w:spacing w:after="0" w:line="240" w:lineRule="auto"/>
              <w:rPr>
                <w:rFonts w:ascii="Calibri" w:eastAsia="Times New Roman" w:hAnsi="Calibri" w:cs="Calibri"/>
                <w:lang w:val="en-AU" w:eastAsia="en-AU"/>
              </w:rPr>
            </w:pPr>
            <w:r>
              <w:t>Within-Pair Father Age</w:t>
            </w:r>
          </w:p>
        </w:tc>
        <w:tc>
          <w:tcPr>
            <w:tcW w:w="1350" w:type="dxa"/>
            <w:tcBorders>
              <w:top w:val="nil"/>
              <w:left w:val="nil"/>
              <w:bottom w:val="nil"/>
              <w:right w:val="nil"/>
            </w:tcBorders>
            <w:tcMar>
              <w:top w:w="80" w:type="dxa"/>
              <w:left w:w="80" w:type="dxa"/>
              <w:bottom w:w="80" w:type="dxa"/>
              <w:right w:w="80" w:type="dxa"/>
            </w:tcMar>
            <w:vAlign w:val="center"/>
            <w:hideMark/>
          </w:tcPr>
          <w:p w14:paraId="0AE67C60" w14:textId="440A612C" w:rsidR="00495E26" w:rsidRPr="008D7810" w:rsidRDefault="00495E26" w:rsidP="00495E26">
            <w:pPr>
              <w:spacing w:after="0" w:line="240" w:lineRule="auto"/>
              <w:rPr>
                <w:rFonts w:ascii="Calibri" w:eastAsia="Times New Roman" w:hAnsi="Calibri" w:cs="Calibri"/>
                <w:lang w:val="en-AU" w:eastAsia="en-AU"/>
              </w:rPr>
            </w:pPr>
            <w:r>
              <w:t>0.115</w:t>
            </w:r>
          </w:p>
        </w:tc>
        <w:tc>
          <w:tcPr>
            <w:tcW w:w="1980" w:type="dxa"/>
            <w:tcBorders>
              <w:top w:val="nil"/>
              <w:left w:val="nil"/>
              <w:bottom w:val="nil"/>
              <w:right w:val="nil"/>
            </w:tcBorders>
            <w:tcMar>
              <w:top w:w="80" w:type="dxa"/>
              <w:left w:w="80" w:type="dxa"/>
              <w:bottom w:w="80" w:type="dxa"/>
              <w:right w:w="80" w:type="dxa"/>
            </w:tcMar>
            <w:vAlign w:val="center"/>
            <w:hideMark/>
          </w:tcPr>
          <w:p w14:paraId="473E2D71" w14:textId="46530284" w:rsidR="00495E26" w:rsidRPr="008D7810" w:rsidRDefault="00495E26" w:rsidP="00495E26">
            <w:pPr>
              <w:spacing w:after="0" w:line="240" w:lineRule="auto"/>
              <w:rPr>
                <w:rFonts w:ascii="Calibri" w:eastAsia="Times New Roman" w:hAnsi="Calibri" w:cs="Calibri"/>
                <w:lang w:val="en-AU" w:eastAsia="en-AU"/>
              </w:rPr>
            </w:pPr>
            <w:r>
              <w:t>0.023 – 0.208</w:t>
            </w:r>
          </w:p>
        </w:tc>
        <w:tc>
          <w:tcPr>
            <w:tcW w:w="900" w:type="dxa"/>
            <w:tcBorders>
              <w:top w:val="nil"/>
              <w:left w:val="nil"/>
              <w:bottom w:val="nil"/>
              <w:right w:val="nil"/>
            </w:tcBorders>
            <w:tcMar>
              <w:top w:w="80" w:type="dxa"/>
              <w:left w:w="80" w:type="dxa"/>
              <w:bottom w:w="80" w:type="dxa"/>
              <w:right w:w="80" w:type="dxa"/>
            </w:tcMar>
            <w:vAlign w:val="center"/>
            <w:hideMark/>
          </w:tcPr>
          <w:p w14:paraId="3762153A" w14:textId="4DE83185" w:rsidR="00495E26" w:rsidRPr="008D7810" w:rsidRDefault="00495E26" w:rsidP="00495E26">
            <w:pPr>
              <w:spacing w:after="0" w:line="240" w:lineRule="auto"/>
              <w:rPr>
                <w:rFonts w:ascii="Calibri" w:eastAsia="Times New Roman" w:hAnsi="Calibri" w:cs="Calibri"/>
                <w:lang w:val="en-AU" w:eastAsia="en-AU"/>
              </w:rPr>
            </w:pPr>
            <w:r>
              <w:rPr>
                <w:rStyle w:val="Strong"/>
              </w:rPr>
              <w:t>0.015</w:t>
            </w:r>
          </w:p>
        </w:tc>
      </w:tr>
      <w:tr w:rsidR="00495E26" w:rsidRPr="008D7810" w14:paraId="5AB2BD68"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3586955E" w14:textId="7821887B" w:rsidR="00495E26" w:rsidRPr="008D7810" w:rsidRDefault="00495E26" w:rsidP="00495E26">
            <w:pPr>
              <w:spacing w:after="0" w:line="240" w:lineRule="auto"/>
              <w:rPr>
                <w:rFonts w:ascii="Calibri" w:eastAsia="Times New Roman" w:hAnsi="Calibri" w:cs="Calibri"/>
                <w:lang w:val="en-AU" w:eastAsia="en-AU"/>
              </w:rPr>
            </w:pPr>
            <w:r>
              <w:t>Within-pair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071D12CA" w14:textId="27C700F6" w:rsidR="00495E26" w:rsidRPr="008D7810" w:rsidRDefault="00495E26" w:rsidP="00495E26">
            <w:pPr>
              <w:spacing w:after="0" w:line="240" w:lineRule="auto"/>
              <w:rPr>
                <w:rFonts w:ascii="Calibri" w:eastAsia="Times New Roman" w:hAnsi="Calibri" w:cs="Calibri"/>
                <w:lang w:val="en-AU" w:eastAsia="en-AU"/>
              </w:rPr>
            </w:pPr>
            <w:r>
              <w:t>-0.045</w:t>
            </w:r>
          </w:p>
        </w:tc>
        <w:tc>
          <w:tcPr>
            <w:tcW w:w="1980" w:type="dxa"/>
            <w:tcBorders>
              <w:top w:val="nil"/>
              <w:left w:val="nil"/>
              <w:bottom w:val="nil"/>
              <w:right w:val="nil"/>
            </w:tcBorders>
            <w:tcMar>
              <w:top w:w="80" w:type="dxa"/>
              <w:left w:w="80" w:type="dxa"/>
              <w:bottom w:w="80" w:type="dxa"/>
              <w:right w:w="80" w:type="dxa"/>
            </w:tcMar>
            <w:vAlign w:val="center"/>
            <w:hideMark/>
          </w:tcPr>
          <w:p w14:paraId="0166887B" w14:textId="7FBEC9C3" w:rsidR="00495E26" w:rsidRPr="008D7810" w:rsidRDefault="00495E26" w:rsidP="00495E26">
            <w:pPr>
              <w:spacing w:after="0" w:line="240" w:lineRule="auto"/>
              <w:rPr>
                <w:rFonts w:ascii="Calibri" w:eastAsia="Times New Roman" w:hAnsi="Calibri" w:cs="Calibri"/>
                <w:lang w:val="en-AU" w:eastAsia="en-AU"/>
              </w:rPr>
            </w:pPr>
            <w:r>
              <w:t>-0.131 – 0.042</w:t>
            </w:r>
          </w:p>
        </w:tc>
        <w:tc>
          <w:tcPr>
            <w:tcW w:w="900" w:type="dxa"/>
            <w:tcBorders>
              <w:top w:val="nil"/>
              <w:left w:val="nil"/>
              <w:bottom w:val="nil"/>
              <w:right w:val="nil"/>
            </w:tcBorders>
            <w:tcMar>
              <w:top w:w="80" w:type="dxa"/>
              <w:left w:w="80" w:type="dxa"/>
              <w:bottom w:w="80" w:type="dxa"/>
              <w:right w:w="80" w:type="dxa"/>
            </w:tcMar>
            <w:vAlign w:val="center"/>
            <w:hideMark/>
          </w:tcPr>
          <w:p w14:paraId="558E99E5" w14:textId="5E5F030C" w:rsidR="00495E26" w:rsidRPr="008D7810" w:rsidRDefault="00495E26" w:rsidP="00495E26">
            <w:pPr>
              <w:spacing w:after="0" w:line="240" w:lineRule="auto"/>
              <w:rPr>
                <w:rFonts w:ascii="Calibri" w:eastAsia="Times New Roman" w:hAnsi="Calibri" w:cs="Calibri"/>
                <w:lang w:val="en-AU" w:eastAsia="en-AU"/>
              </w:rPr>
            </w:pPr>
            <w:r>
              <w:t>0.309</w:t>
            </w:r>
          </w:p>
        </w:tc>
      </w:tr>
      <w:tr w:rsidR="00495E26" w:rsidRPr="008D7810" w14:paraId="37732E25"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6193492" w14:textId="1784B792" w:rsidR="00495E26" w:rsidRPr="008D7810" w:rsidRDefault="00495E26" w:rsidP="00495E26">
            <w:pPr>
              <w:spacing w:after="0" w:line="240" w:lineRule="auto"/>
              <w:rPr>
                <w:rFonts w:ascii="Calibri" w:eastAsia="Times New Roman" w:hAnsi="Calibri" w:cs="Calibri"/>
                <w:lang w:val="en-AU" w:eastAsia="en-AU"/>
              </w:rPr>
            </w:pPr>
            <w:r>
              <w:t>Extra-Group [yes]</w:t>
            </w:r>
          </w:p>
        </w:tc>
        <w:tc>
          <w:tcPr>
            <w:tcW w:w="1350" w:type="dxa"/>
            <w:tcBorders>
              <w:top w:val="nil"/>
              <w:left w:val="nil"/>
              <w:bottom w:val="nil"/>
              <w:right w:val="nil"/>
            </w:tcBorders>
            <w:tcMar>
              <w:top w:w="80" w:type="dxa"/>
              <w:left w:w="80" w:type="dxa"/>
              <w:bottom w:w="80" w:type="dxa"/>
              <w:right w:w="80" w:type="dxa"/>
            </w:tcMar>
            <w:vAlign w:val="center"/>
            <w:hideMark/>
          </w:tcPr>
          <w:p w14:paraId="60028D32" w14:textId="17B7216F" w:rsidR="00495E26" w:rsidRPr="008D7810" w:rsidRDefault="00495E26" w:rsidP="00495E26">
            <w:pPr>
              <w:spacing w:after="0" w:line="240" w:lineRule="auto"/>
              <w:rPr>
                <w:rFonts w:ascii="Calibri" w:eastAsia="Times New Roman" w:hAnsi="Calibri" w:cs="Calibri"/>
                <w:lang w:val="en-AU" w:eastAsia="en-AU"/>
              </w:rPr>
            </w:pPr>
            <w:r>
              <w:t>0.299</w:t>
            </w:r>
          </w:p>
        </w:tc>
        <w:tc>
          <w:tcPr>
            <w:tcW w:w="1980" w:type="dxa"/>
            <w:tcBorders>
              <w:top w:val="nil"/>
              <w:left w:val="nil"/>
              <w:bottom w:val="nil"/>
              <w:right w:val="nil"/>
            </w:tcBorders>
            <w:tcMar>
              <w:top w:w="80" w:type="dxa"/>
              <w:left w:w="80" w:type="dxa"/>
              <w:bottom w:w="80" w:type="dxa"/>
              <w:right w:w="80" w:type="dxa"/>
            </w:tcMar>
            <w:vAlign w:val="center"/>
            <w:hideMark/>
          </w:tcPr>
          <w:p w14:paraId="5CEF8DEE" w14:textId="41384CE7" w:rsidR="00495E26" w:rsidRPr="008D7810" w:rsidRDefault="00495E26" w:rsidP="00495E26">
            <w:pPr>
              <w:spacing w:after="0" w:line="240" w:lineRule="auto"/>
              <w:rPr>
                <w:rFonts w:ascii="Calibri" w:eastAsia="Times New Roman" w:hAnsi="Calibri" w:cs="Calibri"/>
                <w:lang w:val="en-AU" w:eastAsia="en-AU"/>
              </w:rPr>
            </w:pPr>
            <w:r>
              <w:t>-0.280 – 0.879</w:t>
            </w:r>
          </w:p>
        </w:tc>
        <w:tc>
          <w:tcPr>
            <w:tcW w:w="900" w:type="dxa"/>
            <w:tcBorders>
              <w:top w:val="nil"/>
              <w:left w:val="nil"/>
              <w:bottom w:val="nil"/>
              <w:right w:val="nil"/>
            </w:tcBorders>
            <w:tcMar>
              <w:top w:w="80" w:type="dxa"/>
              <w:left w:w="80" w:type="dxa"/>
              <w:bottom w:w="80" w:type="dxa"/>
              <w:right w:w="80" w:type="dxa"/>
            </w:tcMar>
            <w:vAlign w:val="center"/>
            <w:hideMark/>
          </w:tcPr>
          <w:p w14:paraId="6D24CA56" w14:textId="00398CF7" w:rsidR="00495E26" w:rsidRPr="008D7810" w:rsidRDefault="00495E26" w:rsidP="00495E26">
            <w:pPr>
              <w:spacing w:after="0" w:line="240" w:lineRule="auto"/>
              <w:rPr>
                <w:rFonts w:ascii="Calibri" w:eastAsia="Times New Roman" w:hAnsi="Calibri" w:cs="Calibri"/>
                <w:lang w:val="en-AU" w:eastAsia="en-AU"/>
              </w:rPr>
            </w:pPr>
            <w:r>
              <w:t>0.311</w:t>
            </w:r>
          </w:p>
        </w:tc>
      </w:tr>
      <w:tr w:rsidR="00495E26" w:rsidRPr="008D7810" w14:paraId="0B53AFA5"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58BE004E" w14:textId="77EDCB8D" w:rsidR="00495E26" w:rsidRPr="008D7810" w:rsidRDefault="00495E26" w:rsidP="00495E26">
            <w:pPr>
              <w:spacing w:after="0" w:line="240" w:lineRule="auto"/>
              <w:rPr>
                <w:rFonts w:ascii="Calibri" w:eastAsia="Times New Roman" w:hAnsi="Calibri" w:cs="Calibri"/>
                <w:lang w:val="en-AU" w:eastAsia="en-AU"/>
              </w:rPr>
            </w:pPr>
            <w:r>
              <w:t>Incubation Date</w:t>
            </w:r>
          </w:p>
        </w:tc>
        <w:tc>
          <w:tcPr>
            <w:tcW w:w="1350" w:type="dxa"/>
            <w:tcBorders>
              <w:top w:val="nil"/>
              <w:left w:val="nil"/>
              <w:bottom w:val="nil"/>
              <w:right w:val="nil"/>
            </w:tcBorders>
            <w:tcMar>
              <w:top w:w="80" w:type="dxa"/>
              <w:left w:w="80" w:type="dxa"/>
              <w:bottom w:w="80" w:type="dxa"/>
              <w:right w:w="80" w:type="dxa"/>
            </w:tcMar>
            <w:vAlign w:val="center"/>
            <w:hideMark/>
          </w:tcPr>
          <w:p w14:paraId="0C1E9964" w14:textId="30EBF629" w:rsidR="00495E26" w:rsidRPr="008D7810" w:rsidRDefault="00495E26" w:rsidP="00495E26">
            <w:pPr>
              <w:spacing w:after="0" w:line="240" w:lineRule="auto"/>
              <w:rPr>
                <w:rFonts w:ascii="Calibri" w:eastAsia="Times New Roman" w:hAnsi="Calibri" w:cs="Calibri"/>
                <w:lang w:val="en-AU" w:eastAsia="en-AU"/>
              </w:rPr>
            </w:pPr>
            <w:r>
              <w:t>3.353</w:t>
            </w:r>
          </w:p>
        </w:tc>
        <w:tc>
          <w:tcPr>
            <w:tcW w:w="1980" w:type="dxa"/>
            <w:tcBorders>
              <w:top w:val="nil"/>
              <w:left w:val="nil"/>
              <w:bottom w:val="nil"/>
              <w:right w:val="nil"/>
            </w:tcBorders>
            <w:tcMar>
              <w:top w:w="80" w:type="dxa"/>
              <w:left w:w="80" w:type="dxa"/>
              <w:bottom w:w="80" w:type="dxa"/>
              <w:right w:w="80" w:type="dxa"/>
            </w:tcMar>
            <w:vAlign w:val="center"/>
            <w:hideMark/>
          </w:tcPr>
          <w:p w14:paraId="0CEF37C5" w14:textId="6AFBA616" w:rsidR="00495E26" w:rsidRPr="008D7810" w:rsidRDefault="00495E26" w:rsidP="00495E26">
            <w:pPr>
              <w:spacing w:after="0" w:line="240" w:lineRule="auto"/>
              <w:rPr>
                <w:rFonts w:ascii="Calibri" w:eastAsia="Times New Roman" w:hAnsi="Calibri" w:cs="Calibri"/>
                <w:lang w:val="en-AU" w:eastAsia="en-AU"/>
              </w:rPr>
            </w:pPr>
            <w:r>
              <w:t>2.863 – 3.843</w:t>
            </w:r>
          </w:p>
        </w:tc>
        <w:tc>
          <w:tcPr>
            <w:tcW w:w="900" w:type="dxa"/>
            <w:tcBorders>
              <w:top w:val="nil"/>
              <w:left w:val="nil"/>
              <w:bottom w:val="nil"/>
              <w:right w:val="nil"/>
            </w:tcBorders>
            <w:tcMar>
              <w:top w:w="80" w:type="dxa"/>
              <w:left w:w="80" w:type="dxa"/>
              <w:bottom w:w="80" w:type="dxa"/>
              <w:right w:w="80" w:type="dxa"/>
            </w:tcMar>
            <w:vAlign w:val="center"/>
            <w:hideMark/>
          </w:tcPr>
          <w:p w14:paraId="503B3B03" w14:textId="7D12516D" w:rsidR="00495E26" w:rsidRPr="008D7810"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8D7810" w14:paraId="44192632" w14:textId="77777777" w:rsidTr="00495E26">
        <w:tc>
          <w:tcPr>
            <w:tcW w:w="3420" w:type="dxa"/>
            <w:tcBorders>
              <w:top w:val="nil"/>
              <w:left w:val="nil"/>
              <w:bottom w:val="single" w:sz="4" w:space="0" w:color="auto"/>
              <w:right w:val="nil"/>
            </w:tcBorders>
            <w:tcMar>
              <w:top w:w="80" w:type="dxa"/>
              <w:left w:w="80" w:type="dxa"/>
              <w:bottom w:w="80" w:type="dxa"/>
              <w:right w:w="80" w:type="dxa"/>
            </w:tcMar>
            <w:vAlign w:val="center"/>
          </w:tcPr>
          <w:p w14:paraId="07622F93" w14:textId="3F2B5153" w:rsidR="00495E26" w:rsidRPr="008D7810" w:rsidRDefault="00495E26" w:rsidP="00495E26">
            <w:pPr>
              <w:spacing w:after="0" w:line="240" w:lineRule="auto"/>
              <w:rPr>
                <w:rFonts w:ascii="Calibri" w:eastAsia="Times New Roman" w:hAnsi="Calibri" w:cs="Calibri"/>
                <w:lang w:val="en-AU" w:eastAsia="en-AU"/>
              </w:rPr>
            </w:pPr>
            <w:r>
              <w:t>Weight (Residual)</w:t>
            </w:r>
          </w:p>
        </w:tc>
        <w:tc>
          <w:tcPr>
            <w:tcW w:w="1350" w:type="dxa"/>
            <w:tcBorders>
              <w:top w:val="nil"/>
              <w:left w:val="nil"/>
              <w:bottom w:val="single" w:sz="4" w:space="0" w:color="auto"/>
              <w:right w:val="nil"/>
            </w:tcBorders>
            <w:tcMar>
              <w:top w:w="80" w:type="dxa"/>
              <w:left w:w="80" w:type="dxa"/>
              <w:bottom w:w="80" w:type="dxa"/>
              <w:right w:w="80" w:type="dxa"/>
            </w:tcMar>
            <w:vAlign w:val="center"/>
          </w:tcPr>
          <w:p w14:paraId="5CC7C0FD" w14:textId="2B586B2F" w:rsidR="00495E26" w:rsidRPr="008D7810" w:rsidRDefault="00495E26" w:rsidP="00495E26">
            <w:pPr>
              <w:spacing w:after="0" w:line="240" w:lineRule="auto"/>
              <w:rPr>
                <w:rFonts w:ascii="Calibri" w:eastAsia="Times New Roman" w:hAnsi="Calibri" w:cs="Calibri"/>
                <w:lang w:val="en-AU" w:eastAsia="en-AU"/>
              </w:rPr>
            </w:pPr>
            <w:r>
              <w:t>0.213</w:t>
            </w:r>
          </w:p>
        </w:tc>
        <w:tc>
          <w:tcPr>
            <w:tcW w:w="1980" w:type="dxa"/>
            <w:tcBorders>
              <w:top w:val="nil"/>
              <w:left w:val="nil"/>
              <w:bottom w:val="single" w:sz="4" w:space="0" w:color="auto"/>
              <w:right w:val="nil"/>
            </w:tcBorders>
            <w:tcMar>
              <w:top w:w="80" w:type="dxa"/>
              <w:left w:w="80" w:type="dxa"/>
              <w:bottom w:w="80" w:type="dxa"/>
              <w:right w:w="80" w:type="dxa"/>
            </w:tcMar>
            <w:vAlign w:val="center"/>
          </w:tcPr>
          <w:p w14:paraId="764398A7" w14:textId="7A14BBD1" w:rsidR="00495E26" w:rsidRPr="008D7810" w:rsidRDefault="00495E26" w:rsidP="00495E26">
            <w:pPr>
              <w:spacing w:after="0" w:line="240" w:lineRule="auto"/>
              <w:rPr>
                <w:rFonts w:ascii="Calibri" w:eastAsia="Times New Roman" w:hAnsi="Calibri" w:cs="Calibri"/>
                <w:lang w:val="en-AU" w:eastAsia="en-AU"/>
              </w:rPr>
            </w:pPr>
            <w:r>
              <w:t>0.109 – 0.317</w:t>
            </w:r>
          </w:p>
        </w:tc>
        <w:tc>
          <w:tcPr>
            <w:tcW w:w="900" w:type="dxa"/>
            <w:tcBorders>
              <w:top w:val="nil"/>
              <w:left w:val="nil"/>
              <w:bottom w:val="single" w:sz="4" w:space="0" w:color="auto"/>
              <w:right w:val="nil"/>
            </w:tcBorders>
            <w:tcMar>
              <w:top w:w="80" w:type="dxa"/>
              <w:left w:w="80" w:type="dxa"/>
              <w:bottom w:w="80" w:type="dxa"/>
              <w:right w:w="80" w:type="dxa"/>
            </w:tcMar>
            <w:vAlign w:val="center"/>
          </w:tcPr>
          <w:p w14:paraId="1A442A58" w14:textId="1080FB09" w:rsidR="00495E26" w:rsidRPr="008D7810" w:rsidRDefault="00495E26" w:rsidP="00495E26">
            <w:pPr>
              <w:spacing w:after="0" w:line="240" w:lineRule="auto"/>
              <w:rPr>
                <w:rFonts w:ascii="Calibri" w:eastAsia="Times New Roman" w:hAnsi="Calibri" w:cs="Calibri"/>
                <w:b/>
                <w:bCs/>
                <w:lang w:val="en-AU" w:eastAsia="en-AU"/>
              </w:rPr>
            </w:pPr>
            <w:r>
              <w:rPr>
                <w:rStyle w:val="Strong"/>
              </w:rPr>
              <w:t>&lt;0.00</w:t>
            </w:r>
            <w:r>
              <w:t>1</w:t>
            </w:r>
          </w:p>
        </w:tc>
      </w:tr>
    </w:tbl>
    <w:p w14:paraId="788169EB" w14:textId="31EEDE69" w:rsidR="008D7810" w:rsidRDefault="008D7810" w:rsidP="008D7810">
      <w:pPr>
        <w:rPr>
          <w:rFonts w:eastAsia="Times New Roman" w:cstheme="minorHAnsi"/>
          <w:sz w:val="18"/>
          <w:szCs w:val="18"/>
          <w:lang w:val="en-AU" w:eastAsia="en-AU"/>
        </w:rPr>
      </w:pPr>
      <w:r w:rsidRPr="007E10EC">
        <w:rPr>
          <w:sz w:val="18"/>
          <w:szCs w:val="18"/>
        </w:rPr>
        <w:t xml:space="preserve">Note: </w:t>
      </w:r>
      <w:r w:rsidR="00495E26">
        <w:rPr>
          <w:sz w:val="18"/>
          <w:szCs w:val="18"/>
        </w:rPr>
        <w:t>Sample size is 4361</w:t>
      </w:r>
      <w:r w:rsidRPr="007E10EC">
        <w:rPr>
          <w:sz w:val="18"/>
          <w:szCs w:val="18"/>
        </w:rPr>
        <w:t xml:space="preserve"> individual chicks. The model includes random effects of mother ID (</w:t>
      </w:r>
      <w:r>
        <w:rPr>
          <w:sz w:val="18"/>
          <w:szCs w:val="18"/>
        </w:rPr>
        <w:t>n</w:t>
      </w:r>
      <w:r w:rsidR="00495E26">
        <w:rPr>
          <w:sz w:val="18"/>
          <w:szCs w:val="18"/>
        </w:rPr>
        <w:t xml:space="preserve"> = 534</w:t>
      </w:r>
      <w:r>
        <w:rPr>
          <w:sz w:val="18"/>
          <w:szCs w:val="18"/>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0.85</w:t>
      </w:r>
      <w:r w:rsidRPr="007E10EC">
        <w:rPr>
          <w:rFonts w:eastAsia="Times New Roman" w:cstheme="minorHAnsi"/>
          <w:sz w:val="18"/>
          <w:szCs w:val="18"/>
          <w:lang w:val="en-AU" w:eastAsia="en-AU"/>
        </w:rPr>
        <w:t>), social father ID (</w:t>
      </w:r>
      <w:r w:rsidR="00495E26">
        <w:rPr>
          <w:rFonts w:eastAsia="Times New Roman" w:cstheme="minorHAnsi"/>
          <w:sz w:val="18"/>
          <w:szCs w:val="18"/>
          <w:lang w:val="en-AU" w:eastAsia="en-AU"/>
        </w:rPr>
        <w:t>n = 484</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0.83</w:t>
      </w:r>
      <w:r w:rsidRPr="007E10EC">
        <w:rPr>
          <w:rFonts w:eastAsia="Times New Roman" w:cstheme="minorHAnsi"/>
          <w:sz w:val="18"/>
          <w:szCs w:val="18"/>
          <w:lang w:val="en-AU" w:eastAsia="en-AU"/>
        </w:rPr>
        <w:t>), genetic father ID (</w:t>
      </w:r>
      <w:r w:rsidR="00495E26">
        <w:rPr>
          <w:rFonts w:eastAsia="Times New Roman" w:cstheme="minorHAnsi"/>
          <w:sz w:val="18"/>
          <w:szCs w:val="18"/>
          <w:lang w:val="en-AU" w:eastAsia="en-AU"/>
        </w:rPr>
        <w:t>n = 565</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0.15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0.10</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0144BCE1" w14:textId="1D493997" w:rsidR="00DE740B" w:rsidDel="00550F59" w:rsidRDefault="00DE740B" w:rsidP="008D7810">
      <w:pPr>
        <w:rPr>
          <w:del w:id="85" w:author="Loeske Kruuk" w:date="2020-02-07T10:41:00Z"/>
          <w:b/>
        </w:rPr>
      </w:pPr>
    </w:p>
    <w:p w14:paraId="04DB8880" w14:textId="77777777" w:rsidR="00DE740B" w:rsidRDefault="00DE740B" w:rsidP="008D7810">
      <w:pPr>
        <w:rPr>
          <w:b/>
        </w:rPr>
      </w:pPr>
    </w:p>
    <w:p w14:paraId="2FDF780C" w14:textId="77777777" w:rsidR="00DE740B" w:rsidRDefault="00DE740B" w:rsidP="008D7810">
      <w:pPr>
        <w:rPr>
          <w:b/>
        </w:rPr>
      </w:pPr>
    </w:p>
    <w:p w14:paraId="224AB244" w14:textId="77777777" w:rsidR="00DE740B" w:rsidRDefault="00DE740B" w:rsidP="008D7810">
      <w:pPr>
        <w:rPr>
          <w:b/>
        </w:rPr>
      </w:pPr>
    </w:p>
    <w:p w14:paraId="5A8711E8" w14:textId="77777777" w:rsidR="00097E36" w:rsidRDefault="00097E36">
      <w:pPr>
        <w:rPr>
          <w:ins w:id="86" w:author="Loeske Kruuk" w:date="2020-02-07T10:33:00Z"/>
          <w:b/>
        </w:rPr>
      </w:pPr>
      <w:ins w:id="87" w:author="Loeske Kruuk" w:date="2020-02-07T10:33:00Z">
        <w:r>
          <w:rPr>
            <w:b/>
          </w:rPr>
          <w:br w:type="page"/>
        </w:r>
      </w:ins>
    </w:p>
    <w:p w14:paraId="43A67CDD" w14:textId="24E351F8" w:rsidR="0039770A" w:rsidRPr="0039770A" w:rsidRDefault="0039770A" w:rsidP="008D7810">
      <w:pPr>
        <w:rPr>
          <w:u w:val="single"/>
        </w:rPr>
      </w:pPr>
      <w:r>
        <w:rPr>
          <w:b/>
        </w:rPr>
        <w:lastRenderedPageBreak/>
        <w:t xml:space="preserve">Table 4. </w:t>
      </w:r>
      <w:r>
        <w:t xml:space="preserve">Effects </w:t>
      </w:r>
      <w:ins w:id="88" w:author="Loeske Kruuk" w:date="2020-02-07T10:38:00Z">
        <w:r w:rsidR="00833A97">
          <w:t xml:space="preserve">on chick survival </w:t>
        </w:r>
      </w:ins>
      <w:r>
        <w:t xml:space="preserve">of parental ages, parental lifespans, and number of helpers residing on the natal territory </w:t>
      </w:r>
      <w:del w:id="89" w:author="Loeske Kruuk" w:date="2020-02-07T10:38:00Z">
        <w:r w:rsidDel="00833A97">
          <w:delText xml:space="preserve">on chick survival </w:delText>
        </w:r>
      </w:del>
      <w:r>
        <w:t>to potential independence (four weeks post-fledging)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780"/>
        <w:gridCol w:w="1620"/>
        <w:gridCol w:w="2070"/>
        <w:gridCol w:w="900"/>
      </w:tblGrid>
      <w:tr w:rsidR="008D7810" w:rsidRPr="008D7810" w14:paraId="29D383F2" w14:textId="77777777" w:rsidTr="00C03C29">
        <w:tc>
          <w:tcPr>
            <w:tcW w:w="3780" w:type="dxa"/>
            <w:tcBorders>
              <w:top w:val="single" w:sz="4" w:space="0" w:color="auto"/>
              <w:left w:val="nil"/>
              <w:bottom w:val="single" w:sz="4" w:space="0" w:color="auto"/>
              <w:right w:val="nil"/>
            </w:tcBorders>
            <w:tcMar>
              <w:top w:w="80" w:type="dxa"/>
              <w:left w:w="80" w:type="dxa"/>
              <w:bottom w:w="80" w:type="dxa"/>
              <w:right w:w="80" w:type="dxa"/>
            </w:tcMar>
            <w:hideMark/>
          </w:tcPr>
          <w:p w14:paraId="40B83BA7"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Predictors</w:t>
            </w:r>
          </w:p>
        </w:tc>
        <w:tc>
          <w:tcPr>
            <w:tcW w:w="1620" w:type="dxa"/>
            <w:tcBorders>
              <w:top w:val="single" w:sz="4" w:space="0" w:color="auto"/>
              <w:left w:val="nil"/>
              <w:bottom w:val="single" w:sz="4" w:space="0" w:color="auto"/>
              <w:right w:val="nil"/>
            </w:tcBorders>
            <w:tcMar>
              <w:top w:w="80" w:type="dxa"/>
              <w:left w:w="80" w:type="dxa"/>
              <w:bottom w:w="80" w:type="dxa"/>
              <w:right w:w="80" w:type="dxa"/>
            </w:tcMar>
            <w:hideMark/>
          </w:tcPr>
          <w:p w14:paraId="76D55F64"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Log-Odds</w:t>
            </w:r>
          </w:p>
        </w:tc>
        <w:tc>
          <w:tcPr>
            <w:tcW w:w="2070" w:type="dxa"/>
            <w:tcBorders>
              <w:top w:val="single" w:sz="4" w:space="0" w:color="auto"/>
              <w:left w:val="nil"/>
              <w:bottom w:val="single" w:sz="4" w:space="0" w:color="auto"/>
              <w:right w:val="nil"/>
            </w:tcBorders>
            <w:tcMar>
              <w:top w:w="80" w:type="dxa"/>
              <w:left w:w="80" w:type="dxa"/>
              <w:bottom w:w="80" w:type="dxa"/>
              <w:right w:w="80" w:type="dxa"/>
            </w:tcMar>
            <w:hideMark/>
          </w:tcPr>
          <w:p w14:paraId="72B9647B"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4D50A4EA"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w:t>
            </w:r>
          </w:p>
        </w:tc>
      </w:tr>
      <w:tr w:rsidR="00C03C29" w:rsidRPr="008D7810" w14:paraId="72F7859C" w14:textId="77777777" w:rsidTr="00C03C29">
        <w:tc>
          <w:tcPr>
            <w:tcW w:w="3780" w:type="dxa"/>
            <w:tcBorders>
              <w:top w:val="single" w:sz="4" w:space="0" w:color="auto"/>
              <w:left w:val="nil"/>
              <w:bottom w:val="nil"/>
              <w:right w:val="nil"/>
            </w:tcBorders>
            <w:tcMar>
              <w:top w:w="80" w:type="dxa"/>
              <w:left w:w="80" w:type="dxa"/>
              <w:bottom w:w="80" w:type="dxa"/>
              <w:right w:w="80" w:type="dxa"/>
            </w:tcMar>
            <w:vAlign w:val="center"/>
            <w:hideMark/>
          </w:tcPr>
          <w:p w14:paraId="327993B6" w14:textId="5705FBAC" w:rsidR="00C03C29" w:rsidRPr="008D7810" w:rsidRDefault="00C03C29" w:rsidP="00C03C29">
            <w:pPr>
              <w:spacing w:after="0" w:line="240" w:lineRule="auto"/>
              <w:rPr>
                <w:rFonts w:ascii="Calibri" w:eastAsia="Times New Roman" w:hAnsi="Calibri" w:cs="Calibri"/>
                <w:lang w:val="en-AU" w:eastAsia="en-AU"/>
              </w:rPr>
            </w:pPr>
            <w:r>
              <w:t>Intercept</w:t>
            </w:r>
          </w:p>
        </w:tc>
        <w:tc>
          <w:tcPr>
            <w:tcW w:w="1620" w:type="dxa"/>
            <w:tcBorders>
              <w:top w:val="single" w:sz="4" w:space="0" w:color="auto"/>
              <w:left w:val="nil"/>
              <w:bottom w:val="nil"/>
              <w:right w:val="nil"/>
            </w:tcBorders>
            <w:tcMar>
              <w:top w:w="80" w:type="dxa"/>
              <w:left w:w="80" w:type="dxa"/>
              <w:bottom w:w="80" w:type="dxa"/>
              <w:right w:w="80" w:type="dxa"/>
            </w:tcMar>
            <w:vAlign w:val="center"/>
            <w:hideMark/>
          </w:tcPr>
          <w:p w14:paraId="7D247AD0" w14:textId="3940F98A" w:rsidR="00C03C29" w:rsidRPr="008D7810" w:rsidRDefault="00C03C29" w:rsidP="00C03C29">
            <w:pPr>
              <w:spacing w:after="0" w:line="240" w:lineRule="auto"/>
              <w:rPr>
                <w:rFonts w:ascii="Calibri" w:eastAsia="Times New Roman" w:hAnsi="Calibri" w:cs="Calibri"/>
                <w:lang w:val="en-AU" w:eastAsia="en-AU"/>
              </w:rPr>
            </w:pPr>
            <w:r>
              <w:t>-2.129</w:t>
            </w:r>
          </w:p>
        </w:tc>
        <w:tc>
          <w:tcPr>
            <w:tcW w:w="2070" w:type="dxa"/>
            <w:tcBorders>
              <w:top w:val="single" w:sz="4" w:space="0" w:color="auto"/>
              <w:left w:val="nil"/>
              <w:bottom w:val="nil"/>
              <w:right w:val="nil"/>
            </w:tcBorders>
            <w:tcMar>
              <w:top w:w="80" w:type="dxa"/>
              <w:left w:w="80" w:type="dxa"/>
              <w:bottom w:w="80" w:type="dxa"/>
              <w:right w:w="80" w:type="dxa"/>
            </w:tcMar>
            <w:vAlign w:val="center"/>
            <w:hideMark/>
          </w:tcPr>
          <w:p w14:paraId="7B888BA0" w14:textId="1F5D3B02" w:rsidR="00C03C29" w:rsidRPr="008D7810" w:rsidRDefault="00C03C29" w:rsidP="00C03C29">
            <w:pPr>
              <w:spacing w:after="0" w:line="240" w:lineRule="auto"/>
              <w:rPr>
                <w:rFonts w:ascii="Calibri" w:eastAsia="Times New Roman" w:hAnsi="Calibri" w:cs="Calibri"/>
                <w:lang w:val="en-AU" w:eastAsia="en-AU"/>
              </w:rPr>
            </w:pPr>
            <w:r>
              <w:t>-2.688 – -1.570</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406161F3" w14:textId="5813FE1A"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r w:rsidR="00C03C29" w:rsidRPr="008D7810" w14:paraId="6E44D491"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1CCDA5D0" w14:textId="5B8B52FD" w:rsidR="00C03C29" w:rsidRPr="008D7810" w:rsidRDefault="00C03C29" w:rsidP="00C03C29">
            <w:pPr>
              <w:spacing w:after="0" w:line="240" w:lineRule="auto"/>
              <w:rPr>
                <w:rFonts w:ascii="Calibri" w:eastAsia="Times New Roman" w:hAnsi="Calibri" w:cs="Calibri"/>
                <w:lang w:val="en-AU" w:eastAsia="en-AU"/>
              </w:rPr>
            </w:pPr>
            <w:r>
              <w:t>Mother Age</w:t>
            </w:r>
          </w:p>
        </w:tc>
        <w:tc>
          <w:tcPr>
            <w:tcW w:w="1620" w:type="dxa"/>
            <w:tcBorders>
              <w:top w:val="nil"/>
              <w:left w:val="nil"/>
              <w:bottom w:val="nil"/>
              <w:right w:val="nil"/>
            </w:tcBorders>
            <w:tcMar>
              <w:top w:w="80" w:type="dxa"/>
              <w:left w:w="80" w:type="dxa"/>
              <w:bottom w:w="80" w:type="dxa"/>
              <w:right w:w="80" w:type="dxa"/>
            </w:tcMar>
            <w:vAlign w:val="center"/>
            <w:hideMark/>
          </w:tcPr>
          <w:p w14:paraId="185EE505" w14:textId="70DB6083" w:rsidR="00C03C29" w:rsidRPr="008D7810" w:rsidRDefault="00C03C29" w:rsidP="00C03C29">
            <w:pPr>
              <w:spacing w:after="0" w:line="240" w:lineRule="auto"/>
              <w:rPr>
                <w:rFonts w:ascii="Calibri" w:eastAsia="Times New Roman" w:hAnsi="Calibri" w:cs="Calibri"/>
                <w:lang w:val="en-AU" w:eastAsia="en-AU"/>
              </w:rPr>
            </w:pPr>
            <w:r>
              <w:t>-0.056</w:t>
            </w:r>
          </w:p>
        </w:tc>
        <w:tc>
          <w:tcPr>
            <w:tcW w:w="2070" w:type="dxa"/>
            <w:tcBorders>
              <w:top w:val="nil"/>
              <w:left w:val="nil"/>
              <w:bottom w:val="nil"/>
              <w:right w:val="nil"/>
            </w:tcBorders>
            <w:tcMar>
              <w:top w:w="80" w:type="dxa"/>
              <w:left w:w="80" w:type="dxa"/>
              <w:bottom w:w="80" w:type="dxa"/>
              <w:right w:w="80" w:type="dxa"/>
            </w:tcMar>
            <w:vAlign w:val="center"/>
            <w:hideMark/>
          </w:tcPr>
          <w:p w14:paraId="0B84BD19" w14:textId="7EBF8949" w:rsidR="00C03C29" w:rsidRPr="008D7810" w:rsidRDefault="00C03C29" w:rsidP="00C03C29">
            <w:pPr>
              <w:spacing w:after="0" w:line="240" w:lineRule="auto"/>
              <w:rPr>
                <w:rFonts w:ascii="Calibri" w:eastAsia="Times New Roman" w:hAnsi="Calibri" w:cs="Calibri"/>
                <w:lang w:val="en-AU" w:eastAsia="en-AU"/>
              </w:rPr>
            </w:pPr>
            <w:r>
              <w:t>-0.134 – 0.021</w:t>
            </w:r>
          </w:p>
        </w:tc>
        <w:tc>
          <w:tcPr>
            <w:tcW w:w="900" w:type="dxa"/>
            <w:tcBorders>
              <w:top w:val="nil"/>
              <w:left w:val="nil"/>
              <w:bottom w:val="nil"/>
              <w:right w:val="nil"/>
            </w:tcBorders>
            <w:tcMar>
              <w:top w:w="80" w:type="dxa"/>
              <w:left w:w="80" w:type="dxa"/>
              <w:bottom w:w="80" w:type="dxa"/>
              <w:right w:w="80" w:type="dxa"/>
            </w:tcMar>
            <w:vAlign w:val="center"/>
            <w:hideMark/>
          </w:tcPr>
          <w:p w14:paraId="7E57181C" w14:textId="25F95566" w:rsidR="00C03C29" w:rsidRPr="008D7810" w:rsidRDefault="00C03C29" w:rsidP="00C03C29">
            <w:pPr>
              <w:spacing w:after="0" w:line="240" w:lineRule="auto"/>
              <w:rPr>
                <w:rFonts w:ascii="Calibri" w:eastAsia="Times New Roman" w:hAnsi="Calibri" w:cs="Calibri"/>
                <w:lang w:val="en-AU" w:eastAsia="en-AU"/>
              </w:rPr>
            </w:pPr>
            <w:r>
              <w:t>0.155</w:t>
            </w:r>
          </w:p>
        </w:tc>
      </w:tr>
      <w:tr w:rsidR="00C03C29" w:rsidRPr="008D7810" w14:paraId="7395B24E"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619BBC2E" w14:textId="6E65F77A" w:rsidR="00C03C29" w:rsidRPr="008D7810" w:rsidRDefault="00C03C29" w:rsidP="00C03C29">
            <w:pPr>
              <w:spacing w:after="0" w:line="240" w:lineRule="auto"/>
              <w:rPr>
                <w:rFonts w:ascii="Calibri" w:eastAsia="Times New Roman" w:hAnsi="Calibri" w:cs="Calibri"/>
                <w:lang w:val="en-AU" w:eastAsia="en-AU"/>
              </w:rPr>
            </w:pPr>
            <w:r>
              <w:t>Mother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E8F1424" w14:textId="563978A3" w:rsidR="00C03C29" w:rsidRPr="008D7810" w:rsidRDefault="00C03C29" w:rsidP="00C03C29">
            <w:pPr>
              <w:spacing w:after="0" w:line="240" w:lineRule="auto"/>
              <w:rPr>
                <w:rFonts w:ascii="Calibri" w:eastAsia="Times New Roman" w:hAnsi="Calibri" w:cs="Calibri"/>
                <w:lang w:val="en-AU" w:eastAsia="en-AU"/>
              </w:rPr>
            </w:pPr>
            <w:r>
              <w:t>0.100</w:t>
            </w:r>
          </w:p>
        </w:tc>
        <w:tc>
          <w:tcPr>
            <w:tcW w:w="2070" w:type="dxa"/>
            <w:tcBorders>
              <w:top w:val="nil"/>
              <w:left w:val="nil"/>
              <w:bottom w:val="nil"/>
              <w:right w:val="nil"/>
            </w:tcBorders>
            <w:tcMar>
              <w:top w:w="80" w:type="dxa"/>
              <w:left w:w="80" w:type="dxa"/>
              <w:bottom w:w="80" w:type="dxa"/>
              <w:right w:w="80" w:type="dxa"/>
            </w:tcMar>
            <w:vAlign w:val="center"/>
            <w:hideMark/>
          </w:tcPr>
          <w:p w14:paraId="42048457" w14:textId="2C9DE26F" w:rsidR="00C03C29" w:rsidRPr="008D7810" w:rsidRDefault="00C03C29" w:rsidP="00C03C29">
            <w:pPr>
              <w:spacing w:after="0" w:line="240" w:lineRule="auto"/>
              <w:rPr>
                <w:rFonts w:ascii="Calibri" w:eastAsia="Times New Roman" w:hAnsi="Calibri" w:cs="Calibri"/>
                <w:lang w:val="en-AU" w:eastAsia="en-AU"/>
              </w:rPr>
            </w:pPr>
            <w:r>
              <w:t>0.023 – 0.178</w:t>
            </w:r>
          </w:p>
        </w:tc>
        <w:tc>
          <w:tcPr>
            <w:tcW w:w="900" w:type="dxa"/>
            <w:tcBorders>
              <w:top w:val="nil"/>
              <w:left w:val="nil"/>
              <w:bottom w:val="nil"/>
              <w:right w:val="nil"/>
            </w:tcBorders>
            <w:tcMar>
              <w:top w:w="80" w:type="dxa"/>
              <w:left w:w="80" w:type="dxa"/>
              <w:bottom w:w="80" w:type="dxa"/>
              <w:right w:w="80" w:type="dxa"/>
            </w:tcMar>
            <w:vAlign w:val="center"/>
            <w:hideMark/>
          </w:tcPr>
          <w:p w14:paraId="4255E096" w14:textId="0B075AAD" w:rsidR="00C03C29" w:rsidRPr="008D7810" w:rsidRDefault="00C03C29" w:rsidP="00C03C29">
            <w:pPr>
              <w:spacing w:after="0" w:line="240" w:lineRule="auto"/>
              <w:rPr>
                <w:rFonts w:ascii="Calibri" w:eastAsia="Times New Roman" w:hAnsi="Calibri" w:cs="Calibri"/>
                <w:lang w:val="en-AU" w:eastAsia="en-AU"/>
              </w:rPr>
            </w:pPr>
            <w:r>
              <w:rPr>
                <w:rStyle w:val="Strong"/>
              </w:rPr>
              <w:t>0.012</w:t>
            </w:r>
          </w:p>
        </w:tc>
      </w:tr>
      <w:tr w:rsidR="00C03C29" w:rsidRPr="008D7810" w14:paraId="56AB956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0E6560B" w14:textId="6ECB9AD3" w:rsidR="00C03C29" w:rsidRPr="008D7810" w:rsidRDefault="00C03C29" w:rsidP="00C03C29">
            <w:pPr>
              <w:spacing w:after="0" w:line="240" w:lineRule="auto"/>
              <w:rPr>
                <w:rFonts w:ascii="Calibri" w:eastAsia="Times New Roman" w:hAnsi="Calibri" w:cs="Calibri"/>
                <w:lang w:val="en-AU" w:eastAsia="en-AU"/>
              </w:rPr>
            </w:pPr>
            <w:r>
              <w:t>Extra-pair Genetic Father Age</w:t>
            </w:r>
          </w:p>
        </w:tc>
        <w:tc>
          <w:tcPr>
            <w:tcW w:w="1620" w:type="dxa"/>
            <w:tcBorders>
              <w:top w:val="nil"/>
              <w:left w:val="nil"/>
              <w:bottom w:val="nil"/>
              <w:right w:val="nil"/>
            </w:tcBorders>
            <w:tcMar>
              <w:top w:w="80" w:type="dxa"/>
              <w:left w:w="80" w:type="dxa"/>
              <w:bottom w:w="80" w:type="dxa"/>
              <w:right w:w="80" w:type="dxa"/>
            </w:tcMar>
            <w:vAlign w:val="center"/>
            <w:hideMark/>
          </w:tcPr>
          <w:p w14:paraId="2F7FB9A4" w14:textId="4B3A57C6" w:rsidR="00C03C29" w:rsidRPr="008D7810" w:rsidRDefault="00C03C29" w:rsidP="00C03C29">
            <w:pPr>
              <w:spacing w:after="0" w:line="240" w:lineRule="auto"/>
              <w:rPr>
                <w:rFonts w:ascii="Calibri" w:eastAsia="Times New Roman" w:hAnsi="Calibri" w:cs="Calibri"/>
                <w:lang w:val="en-AU" w:eastAsia="en-AU"/>
              </w:rPr>
            </w:pPr>
            <w:r>
              <w:t>-0.056</w:t>
            </w:r>
          </w:p>
        </w:tc>
        <w:tc>
          <w:tcPr>
            <w:tcW w:w="2070" w:type="dxa"/>
            <w:tcBorders>
              <w:top w:val="nil"/>
              <w:left w:val="nil"/>
              <w:bottom w:val="nil"/>
              <w:right w:val="nil"/>
            </w:tcBorders>
            <w:tcMar>
              <w:top w:w="80" w:type="dxa"/>
              <w:left w:w="80" w:type="dxa"/>
              <w:bottom w:w="80" w:type="dxa"/>
              <w:right w:w="80" w:type="dxa"/>
            </w:tcMar>
            <w:vAlign w:val="center"/>
            <w:hideMark/>
          </w:tcPr>
          <w:p w14:paraId="520193A8" w14:textId="580D3896" w:rsidR="00C03C29" w:rsidRPr="008D7810" w:rsidRDefault="00C03C29" w:rsidP="00C03C29">
            <w:pPr>
              <w:spacing w:after="0" w:line="240" w:lineRule="auto"/>
              <w:rPr>
                <w:rFonts w:ascii="Calibri" w:eastAsia="Times New Roman" w:hAnsi="Calibri" w:cs="Calibri"/>
                <w:lang w:val="en-AU" w:eastAsia="en-AU"/>
              </w:rPr>
            </w:pPr>
            <w:r>
              <w:t>-0.135 – 0.023</w:t>
            </w:r>
          </w:p>
        </w:tc>
        <w:tc>
          <w:tcPr>
            <w:tcW w:w="900" w:type="dxa"/>
            <w:tcBorders>
              <w:top w:val="nil"/>
              <w:left w:val="nil"/>
              <w:bottom w:val="nil"/>
              <w:right w:val="nil"/>
            </w:tcBorders>
            <w:tcMar>
              <w:top w:w="80" w:type="dxa"/>
              <w:left w:w="80" w:type="dxa"/>
              <w:bottom w:w="80" w:type="dxa"/>
              <w:right w:w="80" w:type="dxa"/>
            </w:tcMar>
            <w:vAlign w:val="center"/>
            <w:hideMark/>
          </w:tcPr>
          <w:p w14:paraId="218A6E06" w14:textId="652B0780" w:rsidR="00C03C29" w:rsidRPr="008D7810" w:rsidRDefault="00C03C29" w:rsidP="00C03C29">
            <w:pPr>
              <w:spacing w:after="0" w:line="240" w:lineRule="auto"/>
              <w:rPr>
                <w:rFonts w:ascii="Calibri" w:eastAsia="Times New Roman" w:hAnsi="Calibri" w:cs="Calibri"/>
                <w:lang w:val="en-AU" w:eastAsia="en-AU"/>
              </w:rPr>
            </w:pPr>
            <w:r>
              <w:t>0.165</w:t>
            </w:r>
          </w:p>
        </w:tc>
      </w:tr>
      <w:tr w:rsidR="00C03C29" w:rsidRPr="008D7810" w14:paraId="2AA17355"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F9047C0" w14:textId="27EAE836" w:rsidR="00C03C29" w:rsidRPr="008D7810" w:rsidRDefault="00C03C29" w:rsidP="00C03C29">
            <w:pPr>
              <w:spacing w:after="0" w:line="240" w:lineRule="auto"/>
              <w:rPr>
                <w:rFonts w:ascii="Calibri" w:eastAsia="Times New Roman" w:hAnsi="Calibri" w:cs="Calibri"/>
                <w:lang w:val="en-AU" w:eastAsia="en-AU"/>
              </w:rPr>
            </w:pPr>
            <w:r>
              <w:t>Extra-pair Genetic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D1D395D" w14:textId="68D0BF57" w:rsidR="00C03C29" w:rsidRPr="008D7810" w:rsidRDefault="00C03C29" w:rsidP="00C03C29">
            <w:pPr>
              <w:spacing w:after="0" w:line="240" w:lineRule="auto"/>
              <w:rPr>
                <w:rFonts w:ascii="Calibri" w:eastAsia="Times New Roman" w:hAnsi="Calibri" w:cs="Calibri"/>
                <w:lang w:val="en-AU" w:eastAsia="en-AU"/>
              </w:rPr>
            </w:pPr>
            <w:r>
              <w:t>0.027</w:t>
            </w:r>
          </w:p>
        </w:tc>
        <w:tc>
          <w:tcPr>
            <w:tcW w:w="2070" w:type="dxa"/>
            <w:tcBorders>
              <w:top w:val="nil"/>
              <w:left w:val="nil"/>
              <w:bottom w:val="nil"/>
              <w:right w:val="nil"/>
            </w:tcBorders>
            <w:tcMar>
              <w:top w:w="80" w:type="dxa"/>
              <w:left w:w="80" w:type="dxa"/>
              <w:bottom w:w="80" w:type="dxa"/>
              <w:right w:w="80" w:type="dxa"/>
            </w:tcMar>
            <w:vAlign w:val="center"/>
            <w:hideMark/>
          </w:tcPr>
          <w:p w14:paraId="552E697E" w14:textId="37877969" w:rsidR="00C03C29" w:rsidRPr="008D7810" w:rsidRDefault="00C03C29" w:rsidP="00C03C29">
            <w:pPr>
              <w:spacing w:after="0" w:line="240" w:lineRule="auto"/>
              <w:rPr>
                <w:rFonts w:ascii="Calibri" w:eastAsia="Times New Roman" w:hAnsi="Calibri" w:cs="Calibri"/>
                <w:lang w:val="en-AU" w:eastAsia="en-AU"/>
              </w:rPr>
            </w:pPr>
            <w:r>
              <w:t>-0.045 – 0.099</w:t>
            </w:r>
          </w:p>
        </w:tc>
        <w:tc>
          <w:tcPr>
            <w:tcW w:w="900" w:type="dxa"/>
            <w:tcBorders>
              <w:top w:val="nil"/>
              <w:left w:val="nil"/>
              <w:bottom w:val="nil"/>
              <w:right w:val="nil"/>
            </w:tcBorders>
            <w:tcMar>
              <w:top w:w="80" w:type="dxa"/>
              <w:left w:w="80" w:type="dxa"/>
              <w:bottom w:w="80" w:type="dxa"/>
              <w:right w:w="80" w:type="dxa"/>
            </w:tcMar>
            <w:vAlign w:val="center"/>
            <w:hideMark/>
          </w:tcPr>
          <w:p w14:paraId="7091F644" w14:textId="1765B739" w:rsidR="00C03C29" w:rsidRPr="008D7810" w:rsidRDefault="00C03C29" w:rsidP="00C03C29">
            <w:pPr>
              <w:spacing w:after="0" w:line="240" w:lineRule="auto"/>
              <w:rPr>
                <w:rFonts w:ascii="Calibri" w:eastAsia="Times New Roman" w:hAnsi="Calibri" w:cs="Calibri"/>
                <w:lang w:val="en-AU" w:eastAsia="en-AU"/>
              </w:rPr>
            </w:pPr>
            <w:r>
              <w:t>0.460</w:t>
            </w:r>
          </w:p>
        </w:tc>
      </w:tr>
      <w:tr w:rsidR="00C03C29" w:rsidRPr="008D7810" w14:paraId="77304B95"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ED25BA0" w14:textId="18E5D286" w:rsidR="00C03C29" w:rsidRPr="008D7810" w:rsidRDefault="00C03C29" w:rsidP="00C03C29">
            <w:pPr>
              <w:spacing w:after="0" w:line="240" w:lineRule="auto"/>
              <w:rPr>
                <w:rFonts w:ascii="Calibri" w:eastAsia="Times New Roman" w:hAnsi="Calibri" w:cs="Calibri"/>
                <w:lang w:val="en-AU" w:eastAsia="en-AU"/>
              </w:rPr>
            </w:pPr>
            <w:r>
              <w:t>Cuckolded Social Father Age</w:t>
            </w:r>
          </w:p>
        </w:tc>
        <w:tc>
          <w:tcPr>
            <w:tcW w:w="1620" w:type="dxa"/>
            <w:tcBorders>
              <w:top w:val="nil"/>
              <w:left w:val="nil"/>
              <w:bottom w:val="nil"/>
              <w:right w:val="nil"/>
            </w:tcBorders>
            <w:tcMar>
              <w:top w:w="80" w:type="dxa"/>
              <w:left w:w="80" w:type="dxa"/>
              <w:bottom w:w="80" w:type="dxa"/>
              <w:right w:w="80" w:type="dxa"/>
            </w:tcMar>
            <w:vAlign w:val="center"/>
            <w:hideMark/>
          </w:tcPr>
          <w:p w14:paraId="3711B123" w14:textId="3DCAB04D" w:rsidR="00C03C29" w:rsidRPr="008D7810" w:rsidRDefault="00C03C29" w:rsidP="00C03C29">
            <w:pPr>
              <w:spacing w:after="0" w:line="240" w:lineRule="auto"/>
              <w:rPr>
                <w:rFonts w:ascii="Calibri" w:eastAsia="Times New Roman" w:hAnsi="Calibri" w:cs="Calibri"/>
                <w:lang w:val="en-AU" w:eastAsia="en-AU"/>
              </w:rPr>
            </w:pPr>
            <w:r>
              <w:t>-0.018</w:t>
            </w:r>
          </w:p>
        </w:tc>
        <w:tc>
          <w:tcPr>
            <w:tcW w:w="2070" w:type="dxa"/>
            <w:tcBorders>
              <w:top w:val="nil"/>
              <w:left w:val="nil"/>
              <w:bottom w:val="nil"/>
              <w:right w:val="nil"/>
            </w:tcBorders>
            <w:tcMar>
              <w:top w:w="80" w:type="dxa"/>
              <w:left w:w="80" w:type="dxa"/>
              <w:bottom w:w="80" w:type="dxa"/>
              <w:right w:w="80" w:type="dxa"/>
            </w:tcMar>
            <w:vAlign w:val="center"/>
            <w:hideMark/>
          </w:tcPr>
          <w:p w14:paraId="3CC56568" w14:textId="0ADC5815" w:rsidR="00C03C29" w:rsidRPr="008D7810" w:rsidRDefault="00C03C29" w:rsidP="00C03C29">
            <w:pPr>
              <w:spacing w:after="0" w:line="240" w:lineRule="auto"/>
              <w:rPr>
                <w:rFonts w:ascii="Calibri" w:eastAsia="Times New Roman" w:hAnsi="Calibri" w:cs="Calibri"/>
                <w:lang w:val="en-AU" w:eastAsia="en-AU"/>
              </w:rPr>
            </w:pPr>
            <w:r>
              <w:t>-0.100 – 0.064</w:t>
            </w:r>
          </w:p>
        </w:tc>
        <w:tc>
          <w:tcPr>
            <w:tcW w:w="900" w:type="dxa"/>
            <w:tcBorders>
              <w:top w:val="nil"/>
              <w:left w:val="nil"/>
              <w:bottom w:val="nil"/>
              <w:right w:val="nil"/>
            </w:tcBorders>
            <w:tcMar>
              <w:top w:w="80" w:type="dxa"/>
              <w:left w:w="80" w:type="dxa"/>
              <w:bottom w:w="80" w:type="dxa"/>
              <w:right w:w="80" w:type="dxa"/>
            </w:tcMar>
            <w:vAlign w:val="center"/>
            <w:hideMark/>
          </w:tcPr>
          <w:p w14:paraId="7BD00A83" w14:textId="2560D1BA" w:rsidR="00C03C29" w:rsidRPr="008D7810" w:rsidRDefault="00C03C29" w:rsidP="00C03C29">
            <w:pPr>
              <w:spacing w:after="0" w:line="240" w:lineRule="auto"/>
              <w:rPr>
                <w:rFonts w:ascii="Calibri" w:eastAsia="Times New Roman" w:hAnsi="Calibri" w:cs="Calibri"/>
                <w:lang w:val="en-AU" w:eastAsia="en-AU"/>
              </w:rPr>
            </w:pPr>
            <w:r>
              <w:t>0.670</w:t>
            </w:r>
          </w:p>
        </w:tc>
      </w:tr>
      <w:tr w:rsidR="00C03C29" w:rsidRPr="008D7810" w14:paraId="394621C8"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12D0870C" w14:textId="40F4DDC6" w:rsidR="00C03C29" w:rsidRPr="008D7810" w:rsidRDefault="00C03C29" w:rsidP="00C03C29">
            <w:pPr>
              <w:spacing w:after="0" w:line="240" w:lineRule="auto"/>
              <w:rPr>
                <w:rFonts w:ascii="Calibri" w:eastAsia="Times New Roman" w:hAnsi="Calibri" w:cs="Calibri"/>
                <w:lang w:val="en-AU" w:eastAsia="en-AU"/>
              </w:rPr>
            </w:pPr>
            <w:r>
              <w:t>Cuckolded Social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64D98AD5" w14:textId="7277BC3D" w:rsidR="00C03C29" w:rsidRPr="008D7810" w:rsidRDefault="00C03C29" w:rsidP="00C03C29">
            <w:pPr>
              <w:spacing w:after="0" w:line="240" w:lineRule="auto"/>
              <w:rPr>
                <w:rFonts w:ascii="Calibri" w:eastAsia="Times New Roman" w:hAnsi="Calibri" w:cs="Calibri"/>
                <w:lang w:val="en-AU" w:eastAsia="en-AU"/>
              </w:rPr>
            </w:pPr>
            <w:r>
              <w:t>-0.034</w:t>
            </w:r>
          </w:p>
        </w:tc>
        <w:tc>
          <w:tcPr>
            <w:tcW w:w="2070" w:type="dxa"/>
            <w:tcBorders>
              <w:top w:val="nil"/>
              <w:left w:val="nil"/>
              <w:bottom w:val="nil"/>
              <w:right w:val="nil"/>
            </w:tcBorders>
            <w:tcMar>
              <w:top w:w="80" w:type="dxa"/>
              <w:left w:w="80" w:type="dxa"/>
              <w:bottom w:w="80" w:type="dxa"/>
              <w:right w:w="80" w:type="dxa"/>
            </w:tcMar>
            <w:vAlign w:val="center"/>
            <w:hideMark/>
          </w:tcPr>
          <w:p w14:paraId="08B0056B" w14:textId="4221D601" w:rsidR="00C03C29" w:rsidRPr="008D7810" w:rsidRDefault="00C03C29" w:rsidP="00C03C29">
            <w:pPr>
              <w:spacing w:after="0" w:line="240" w:lineRule="auto"/>
              <w:rPr>
                <w:rFonts w:ascii="Calibri" w:eastAsia="Times New Roman" w:hAnsi="Calibri" w:cs="Calibri"/>
                <w:lang w:val="en-AU" w:eastAsia="en-AU"/>
              </w:rPr>
            </w:pPr>
            <w:r>
              <w:t>-0.113 – 0.045</w:t>
            </w:r>
          </w:p>
        </w:tc>
        <w:tc>
          <w:tcPr>
            <w:tcW w:w="900" w:type="dxa"/>
            <w:tcBorders>
              <w:top w:val="nil"/>
              <w:left w:val="nil"/>
              <w:bottom w:val="nil"/>
              <w:right w:val="nil"/>
            </w:tcBorders>
            <w:tcMar>
              <w:top w:w="80" w:type="dxa"/>
              <w:left w:w="80" w:type="dxa"/>
              <w:bottom w:w="80" w:type="dxa"/>
              <w:right w:w="80" w:type="dxa"/>
            </w:tcMar>
            <w:vAlign w:val="center"/>
            <w:hideMark/>
          </w:tcPr>
          <w:p w14:paraId="63CC8CE5" w14:textId="6B4905FF" w:rsidR="00C03C29" w:rsidRPr="008D7810" w:rsidRDefault="00C03C29" w:rsidP="00C03C29">
            <w:pPr>
              <w:spacing w:after="0" w:line="240" w:lineRule="auto"/>
              <w:rPr>
                <w:rFonts w:ascii="Calibri" w:eastAsia="Times New Roman" w:hAnsi="Calibri" w:cs="Calibri"/>
                <w:lang w:val="en-AU" w:eastAsia="en-AU"/>
              </w:rPr>
            </w:pPr>
            <w:r>
              <w:t>0.399</w:t>
            </w:r>
          </w:p>
        </w:tc>
      </w:tr>
      <w:tr w:rsidR="00C03C29" w:rsidRPr="008D7810" w14:paraId="1665A503"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28AC168" w14:textId="737EBB21" w:rsidR="00C03C29" w:rsidRPr="008D7810" w:rsidRDefault="00C03C29" w:rsidP="00C03C29">
            <w:pPr>
              <w:spacing w:after="0" w:line="240" w:lineRule="auto"/>
              <w:rPr>
                <w:rFonts w:ascii="Calibri" w:eastAsia="Times New Roman" w:hAnsi="Calibri" w:cs="Calibri"/>
                <w:lang w:val="en-AU" w:eastAsia="en-AU"/>
              </w:rPr>
            </w:pPr>
            <w:r>
              <w:t>Within-pair Father Age</w:t>
            </w:r>
          </w:p>
        </w:tc>
        <w:tc>
          <w:tcPr>
            <w:tcW w:w="1620" w:type="dxa"/>
            <w:tcBorders>
              <w:top w:val="nil"/>
              <w:left w:val="nil"/>
              <w:bottom w:val="nil"/>
              <w:right w:val="nil"/>
            </w:tcBorders>
            <w:tcMar>
              <w:top w:w="80" w:type="dxa"/>
              <w:left w:w="80" w:type="dxa"/>
              <w:bottom w:w="80" w:type="dxa"/>
              <w:right w:w="80" w:type="dxa"/>
            </w:tcMar>
            <w:vAlign w:val="center"/>
            <w:hideMark/>
          </w:tcPr>
          <w:p w14:paraId="302AA520" w14:textId="5DE6E89E" w:rsidR="00C03C29" w:rsidRPr="008D7810" w:rsidRDefault="00C03C29" w:rsidP="00C03C29">
            <w:pPr>
              <w:spacing w:after="0" w:line="240" w:lineRule="auto"/>
              <w:rPr>
                <w:rFonts w:ascii="Calibri" w:eastAsia="Times New Roman" w:hAnsi="Calibri" w:cs="Calibri"/>
                <w:lang w:val="en-AU" w:eastAsia="en-AU"/>
              </w:rPr>
            </w:pPr>
            <w:r>
              <w:t>0.110</w:t>
            </w:r>
          </w:p>
        </w:tc>
        <w:tc>
          <w:tcPr>
            <w:tcW w:w="2070" w:type="dxa"/>
            <w:tcBorders>
              <w:top w:val="nil"/>
              <w:left w:val="nil"/>
              <w:bottom w:val="nil"/>
              <w:right w:val="nil"/>
            </w:tcBorders>
            <w:tcMar>
              <w:top w:w="80" w:type="dxa"/>
              <w:left w:w="80" w:type="dxa"/>
              <w:bottom w:w="80" w:type="dxa"/>
              <w:right w:w="80" w:type="dxa"/>
            </w:tcMar>
            <w:vAlign w:val="center"/>
            <w:hideMark/>
          </w:tcPr>
          <w:p w14:paraId="6F0D7724" w14:textId="2E555034" w:rsidR="00C03C29" w:rsidRPr="008D7810" w:rsidRDefault="00C03C29" w:rsidP="00C03C29">
            <w:pPr>
              <w:spacing w:after="0" w:line="240" w:lineRule="auto"/>
              <w:rPr>
                <w:rFonts w:ascii="Calibri" w:eastAsia="Times New Roman" w:hAnsi="Calibri" w:cs="Calibri"/>
                <w:lang w:val="en-AU" w:eastAsia="en-AU"/>
              </w:rPr>
            </w:pPr>
            <w:r>
              <w:t>0.015 – 0.204</w:t>
            </w:r>
          </w:p>
        </w:tc>
        <w:tc>
          <w:tcPr>
            <w:tcW w:w="900" w:type="dxa"/>
            <w:tcBorders>
              <w:top w:val="nil"/>
              <w:left w:val="nil"/>
              <w:bottom w:val="nil"/>
              <w:right w:val="nil"/>
            </w:tcBorders>
            <w:tcMar>
              <w:top w:w="80" w:type="dxa"/>
              <w:left w:w="80" w:type="dxa"/>
              <w:bottom w:w="80" w:type="dxa"/>
              <w:right w:w="80" w:type="dxa"/>
            </w:tcMar>
            <w:vAlign w:val="center"/>
            <w:hideMark/>
          </w:tcPr>
          <w:p w14:paraId="72A09AF5" w14:textId="0FB2F41C" w:rsidR="00C03C29" w:rsidRPr="008D7810" w:rsidRDefault="00C03C29" w:rsidP="00C03C29">
            <w:pPr>
              <w:spacing w:after="0" w:line="240" w:lineRule="auto"/>
              <w:rPr>
                <w:rFonts w:ascii="Calibri" w:eastAsia="Times New Roman" w:hAnsi="Calibri" w:cs="Calibri"/>
                <w:lang w:val="en-AU" w:eastAsia="en-AU"/>
              </w:rPr>
            </w:pPr>
            <w:r>
              <w:rPr>
                <w:rStyle w:val="Strong"/>
              </w:rPr>
              <w:t>0.023</w:t>
            </w:r>
          </w:p>
        </w:tc>
      </w:tr>
      <w:tr w:rsidR="00C03C29" w:rsidRPr="008D7810" w14:paraId="6904BBA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4782F3E" w14:textId="6E880703" w:rsidR="00C03C29" w:rsidRPr="008D7810" w:rsidRDefault="00C03C29" w:rsidP="00C03C29">
            <w:pPr>
              <w:spacing w:after="0" w:line="240" w:lineRule="auto"/>
              <w:rPr>
                <w:rFonts w:ascii="Calibri" w:eastAsia="Times New Roman" w:hAnsi="Calibri" w:cs="Calibri"/>
                <w:lang w:val="en-AU" w:eastAsia="en-AU"/>
              </w:rPr>
            </w:pPr>
            <w:r>
              <w:t>Within-pair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1B93E7C" w14:textId="590BC2C6" w:rsidR="00C03C29" w:rsidRPr="008D7810" w:rsidRDefault="00C03C29" w:rsidP="00C03C29">
            <w:pPr>
              <w:spacing w:after="0" w:line="240" w:lineRule="auto"/>
              <w:rPr>
                <w:rFonts w:ascii="Calibri" w:eastAsia="Times New Roman" w:hAnsi="Calibri" w:cs="Calibri"/>
                <w:lang w:val="en-AU" w:eastAsia="en-AU"/>
              </w:rPr>
            </w:pPr>
            <w:r>
              <w:t>-0.045</w:t>
            </w:r>
          </w:p>
        </w:tc>
        <w:tc>
          <w:tcPr>
            <w:tcW w:w="2070" w:type="dxa"/>
            <w:tcBorders>
              <w:top w:val="nil"/>
              <w:left w:val="nil"/>
              <w:bottom w:val="nil"/>
              <w:right w:val="nil"/>
            </w:tcBorders>
            <w:tcMar>
              <w:top w:w="80" w:type="dxa"/>
              <w:left w:w="80" w:type="dxa"/>
              <w:bottom w:w="80" w:type="dxa"/>
              <w:right w:w="80" w:type="dxa"/>
            </w:tcMar>
            <w:vAlign w:val="center"/>
            <w:hideMark/>
          </w:tcPr>
          <w:p w14:paraId="5A9ED02B" w14:textId="20F52D0D" w:rsidR="00C03C29" w:rsidRPr="008D7810" w:rsidRDefault="00C03C29" w:rsidP="00C03C29">
            <w:pPr>
              <w:spacing w:after="0" w:line="240" w:lineRule="auto"/>
              <w:rPr>
                <w:rFonts w:ascii="Calibri" w:eastAsia="Times New Roman" w:hAnsi="Calibri" w:cs="Calibri"/>
                <w:lang w:val="en-AU" w:eastAsia="en-AU"/>
              </w:rPr>
            </w:pPr>
            <w:r>
              <w:t>-0.132 – 0.041</w:t>
            </w:r>
          </w:p>
        </w:tc>
        <w:tc>
          <w:tcPr>
            <w:tcW w:w="900" w:type="dxa"/>
            <w:tcBorders>
              <w:top w:val="nil"/>
              <w:left w:val="nil"/>
              <w:bottom w:val="nil"/>
              <w:right w:val="nil"/>
            </w:tcBorders>
            <w:tcMar>
              <w:top w:w="80" w:type="dxa"/>
              <w:left w:w="80" w:type="dxa"/>
              <w:bottom w:w="80" w:type="dxa"/>
              <w:right w:w="80" w:type="dxa"/>
            </w:tcMar>
            <w:vAlign w:val="center"/>
            <w:hideMark/>
          </w:tcPr>
          <w:p w14:paraId="19A4F982" w14:textId="11F21722" w:rsidR="00C03C29" w:rsidRPr="008D7810" w:rsidRDefault="00C03C29" w:rsidP="00C03C29">
            <w:pPr>
              <w:spacing w:after="0" w:line="240" w:lineRule="auto"/>
              <w:rPr>
                <w:rFonts w:ascii="Calibri" w:eastAsia="Times New Roman" w:hAnsi="Calibri" w:cs="Calibri"/>
                <w:lang w:val="en-AU" w:eastAsia="en-AU"/>
              </w:rPr>
            </w:pPr>
            <w:r>
              <w:t>0.303</w:t>
            </w:r>
          </w:p>
        </w:tc>
      </w:tr>
      <w:tr w:rsidR="00C03C29" w:rsidRPr="008D7810" w14:paraId="6551BE98"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75A0D8AD" w14:textId="1166D296" w:rsidR="00C03C29" w:rsidRPr="008D7810" w:rsidRDefault="00C03C29" w:rsidP="00C03C29">
            <w:pPr>
              <w:spacing w:after="0" w:line="240" w:lineRule="auto"/>
              <w:rPr>
                <w:rFonts w:ascii="Calibri" w:eastAsia="Times New Roman" w:hAnsi="Calibri" w:cs="Calibri"/>
                <w:lang w:val="en-AU" w:eastAsia="en-AU"/>
              </w:rPr>
            </w:pPr>
            <w:r>
              <w:t>Extra-Group [yes]</w:t>
            </w:r>
          </w:p>
        </w:tc>
        <w:tc>
          <w:tcPr>
            <w:tcW w:w="1620" w:type="dxa"/>
            <w:tcBorders>
              <w:top w:val="nil"/>
              <w:left w:val="nil"/>
              <w:bottom w:val="nil"/>
              <w:right w:val="nil"/>
            </w:tcBorders>
            <w:tcMar>
              <w:top w:w="80" w:type="dxa"/>
              <w:left w:w="80" w:type="dxa"/>
              <w:bottom w:w="80" w:type="dxa"/>
              <w:right w:w="80" w:type="dxa"/>
            </w:tcMar>
            <w:vAlign w:val="center"/>
            <w:hideMark/>
          </w:tcPr>
          <w:p w14:paraId="36A55637" w14:textId="70217A20" w:rsidR="00C03C29" w:rsidRPr="008D7810" w:rsidRDefault="00C03C29" w:rsidP="00C03C29">
            <w:pPr>
              <w:spacing w:after="0" w:line="240" w:lineRule="auto"/>
              <w:rPr>
                <w:rFonts w:ascii="Calibri" w:eastAsia="Times New Roman" w:hAnsi="Calibri" w:cs="Calibri"/>
                <w:lang w:val="en-AU" w:eastAsia="en-AU"/>
              </w:rPr>
            </w:pPr>
            <w:r>
              <w:t>0.285</w:t>
            </w:r>
          </w:p>
        </w:tc>
        <w:tc>
          <w:tcPr>
            <w:tcW w:w="2070" w:type="dxa"/>
            <w:tcBorders>
              <w:top w:val="nil"/>
              <w:left w:val="nil"/>
              <w:bottom w:val="nil"/>
              <w:right w:val="nil"/>
            </w:tcBorders>
            <w:tcMar>
              <w:top w:w="80" w:type="dxa"/>
              <w:left w:w="80" w:type="dxa"/>
              <w:bottom w:w="80" w:type="dxa"/>
              <w:right w:w="80" w:type="dxa"/>
            </w:tcMar>
            <w:vAlign w:val="center"/>
            <w:hideMark/>
          </w:tcPr>
          <w:p w14:paraId="7FE94F13" w14:textId="5ADE2E3F" w:rsidR="00C03C29" w:rsidRPr="008D7810" w:rsidRDefault="00C03C29" w:rsidP="00C03C29">
            <w:pPr>
              <w:spacing w:after="0" w:line="240" w:lineRule="auto"/>
              <w:rPr>
                <w:rFonts w:ascii="Calibri" w:eastAsia="Times New Roman" w:hAnsi="Calibri" w:cs="Calibri"/>
                <w:lang w:val="en-AU" w:eastAsia="en-AU"/>
              </w:rPr>
            </w:pPr>
            <w:r>
              <w:t>-0.294 – 0.865</w:t>
            </w:r>
          </w:p>
        </w:tc>
        <w:tc>
          <w:tcPr>
            <w:tcW w:w="900" w:type="dxa"/>
            <w:tcBorders>
              <w:top w:val="nil"/>
              <w:left w:val="nil"/>
              <w:bottom w:val="nil"/>
              <w:right w:val="nil"/>
            </w:tcBorders>
            <w:tcMar>
              <w:top w:w="80" w:type="dxa"/>
              <w:left w:w="80" w:type="dxa"/>
              <w:bottom w:w="80" w:type="dxa"/>
              <w:right w:w="80" w:type="dxa"/>
            </w:tcMar>
            <w:vAlign w:val="center"/>
            <w:hideMark/>
          </w:tcPr>
          <w:p w14:paraId="348B769A" w14:textId="74CDC3EB" w:rsidR="00C03C29" w:rsidRPr="008D7810" w:rsidRDefault="00C03C29" w:rsidP="00C03C29">
            <w:pPr>
              <w:spacing w:after="0" w:line="240" w:lineRule="auto"/>
              <w:rPr>
                <w:rFonts w:ascii="Calibri" w:eastAsia="Times New Roman" w:hAnsi="Calibri" w:cs="Calibri"/>
                <w:lang w:val="en-AU" w:eastAsia="en-AU"/>
              </w:rPr>
            </w:pPr>
            <w:r>
              <w:t>0.334</w:t>
            </w:r>
          </w:p>
        </w:tc>
      </w:tr>
      <w:tr w:rsidR="00C03C29" w:rsidRPr="008D7810" w14:paraId="010D3A8F"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C09C675" w14:textId="3EE5D41E" w:rsidR="00C03C29" w:rsidRPr="008D7810" w:rsidRDefault="00C03C29" w:rsidP="00C03C29">
            <w:pPr>
              <w:spacing w:after="0" w:line="240" w:lineRule="auto"/>
              <w:rPr>
                <w:rFonts w:ascii="Calibri" w:eastAsia="Times New Roman" w:hAnsi="Calibri" w:cs="Calibri"/>
                <w:lang w:val="en-AU" w:eastAsia="en-AU"/>
              </w:rPr>
            </w:pPr>
            <w:r>
              <w:t>Incubation Date</w:t>
            </w:r>
          </w:p>
        </w:tc>
        <w:tc>
          <w:tcPr>
            <w:tcW w:w="1620" w:type="dxa"/>
            <w:tcBorders>
              <w:top w:val="nil"/>
              <w:left w:val="nil"/>
              <w:bottom w:val="nil"/>
              <w:right w:val="nil"/>
            </w:tcBorders>
            <w:tcMar>
              <w:top w:w="80" w:type="dxa"/>
              <w:left w:w="80" w:type="dxa"/>
              <w:bottom w:w="80" w:type="dxa"/>
              <w:right w:w="80" w:type="dxa"/>
            </w:tcMar>
            <w:vAlign w:val="center"/>
            <w:hideMark/>
          </w:tcPr>
          <w:p w14:paraId="6E0F25EE" w14:textId="40832490" w:rsidR="00C03C29" w:rsidRPr="008D7810" w:rsidRDefault="00C03C29" w:rsidP="00C03C29">
            <w:pPr>
              <w:spacing w:after="0" w:line="240" w:lineRule="auto"/>
              <w:rPr>
                <w:rFonts w:ascii="Calibri" w:eastAsia="Times New Roman" w:hAnsi="Calibri" w:cs="Calibri"/>
                <w:lang w:val="en-AU" w:eastAsia="en-AU"/>
              </w:rPr>
            </w:pPr>
            <w:r>
              <w:t>3.347</w:t>
            </w:r>
          </w:p>
        </w:tc>
        <w:tc>
          <w:tcPr>
            <w:tcW w:w="2070" w:type="dxa"/>
            <w:tcBorders>
              <w:top w:val="nil"/>
              <w:left w:val="nil"/>
              <w:bottom w:val="nil"/>
              <w:right w:val="nil"/>
            </w:tcBorders>
            <w:tcMar>
              <w:top w:w="80" w:type="dxa"/>
              <w:left w:w="80" w:type="dxa"/>
              <w:bottom w:w="80" w:type="dxa"/>
              <w:right w:w="80" w:type="dxa"/>
            </w:tcMar>
            <w:vAlign w:val="center"/>
            <w:hideMark/>
          </w:tcPr>
          <w:p w14:paraId="562F1AD7" w14:textId="68AD35BE" w:rsidR="00C03C29" w:rsidRPr="008D7810" w:rsidRDefault="00C03C29" w:rsidP="00C03C29">
            <w:pPr>
              <w:spacing w:after="0" w:line="240" w:lineRule="auto"/>
              <w:rPr>
                <w:rFonts w:ascii="Calibri" w:eastAsia="Times New Roman" w:hAnsi="Calibri" w:cs="Calibri"/>
                <w:lang w:val="en-AU" w:eastAsia="en-AU"/>
              </w:rPr>
            </w:pPr>
            <w:r>
              <w:t>2.857 – 3.837</w:t>
            </w:r>
          </w:p>
        </w:tc>
        <w:tc>
          <w:tcPr>
            <w:tcW w:w="900" w:type="dxa"/>
            <w:tcBorders>
              <w:top w:val="nil"/>
              <w:left w:val="nil"/>
              <w:bottom w:val="nil"/>
              <w:right w:val="nil"/>
            </w:tcBorders>
            <w:tcMar>
              <w:top w:w="80" w:type="dxa"/>
              <w:left w:w="80" w:type="dxa"/>
              <w:bottom w:w="80" w:type="dxa"/>
              <w:right w:w="80" w:type="dxa"/>
            </w:tcMar>
            <w:vAlign w:val="center"/>
            <w:hideMark/>
          </w:tcPr>
          <w:p w14:paraId="68257BDA" w14:textId="38177B78"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r w:rsidR="00C03C29" w:rsidRPr="008D7810" w14:paraId="21062D5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738C23B0" w14:textId="2AAC9059" w:rsidR="00C03C29" w:rsidRPr="008D7810" w:rsidRDefault="00C03C29" w:rsidP="00C03C29">
            <w:pPr>
              <w:spacing w:after="0" w:line="240" w:lineRule="auto"/>
              <w:rPr>
                <w:rFonts w:ascii="Calibri" w:eastAsia="Times New Roman" w:hAnsi="Calibri" w:cs="Calibri"/>
                <w:lang w:val="en-AU" w:eastAsia="en-AU"/>
              </w:rPr>
            </w:pPr>
            <w:r>
              <w:t>Helpers [one]</w:t>
            </w:r>
          </w:p>
        </w:tc>
        <w:tc>
          <w:tcPr>
            <w:tcW w:w="1620" w:type="dxa"/>
            <w:tcBorders>
              <w:top w:val="nil"/>
              <w:left w:val="nil"/>
              <w:bottom w:val="nil"/>
              <w:right w:val="nil"/>
            </w:tcBorders>
            <w:tcMar>
              <w:top w:w="80" w:type="dxa"/>
              <w:left w:w="80" w:type="dxa"/>
              <w:bottom w:w="80" w:type="dxa"/>
              <w:right w:w="80" w:type="dxa"/>
            </w:tcMar>
            <w:vAlign w:val="center"/>
            <w:hideMark/>
          </w:tcPr>
          <w:p w14:paraId="6242096D" w14:textId="2BAF8A3F" w:rsidR="00C03C29" w:rsidRPr="008D7810" w:rsidRDefault="00C03C29" w:rsidP="00C03C29">
            <w:pPr>
              <w:spacing w:after="0" w:line="240" w:lineRule="auto"/>
              <w:rPr>
                <w:rFonts w:ascii="Calibri" w:eastAsia="Times New Roman" w:hAnsi="Calibri" w:cs="Calibri"/>
                <w:lang w:val="en-AU" w:eastAsia="en-AU"/>
              </w:rPr>
            </w:pPr>
            <w:r>
              <w:t>0.178</w:t>
            </w:r>
          </w:p>
        </w:tc>
        <w:tc>
          <w:tcPr>
            <w:tcW w:w="2070" w:type="dxa"/>
            <w:tcBorders>
              <w:top w:val="nil"/>
              <w:left w:val="nil"/>
              <w:bottom w:val="nil"/>
              <w:right w:val="nil"/>
            </w:tcBorders>
            <w:tcMar>
              <w:top w:w="80" w:type="dxa"/>
              <w:left w:w="80" w:type="dxa"/>
              <w:bottom w:w="80" w:type="dxa"/>
              <w:right w:w="80" w:type="dxa"/>
            </w:tcMar>
            <w:vAlign w:val="center"/>
            <w:hideMark/>
          </w:tcPr>
          <w:p w14:paraId="1A7094F5" w14:textId="1D49295D" w:rsidR="00C03C29" w:rsidRPr="008D7810" w:rsidRDefault="00C03C29" w:rsidP="00C03C29">
            <w:pPr>
              <w:spacing w:after="0" w:line="240" w:lineRule="auto"/>
              <w:rPr>
                <w:rFonts w:ascii="Calibri" w:eastAsia="Times New Roman" w:hAnsi="Calibri" w:cs="Calibri"/>
                <w:lang w:val="en-AU" w:eastAsia="en-AU"/>
              </w:rPr>
            </w:pPr>
            <w:r>
              <w:t>-0.047 – 0.402</w:t>
            </w:r>
          </w:p>
        </w:tc>
        <w:tc>
          <w:tcPr>
            <w:tcW w:w="900" w:type="dxa"/>
            <w:tcBorders>
              <w:top w:val="nil"/>
              <w:left w:val="nil"/>
              <w:bottom w:val="nil"/>
              <w:right w:val="nil"/>
            </w:tcBorders>
            <w:tcMar>
              <w:top w:w="80" w:type="dxa"/>
              <w:left w:w="80" w:type="dxa"/>
              <w:bottom w:w="80" w:type="dxa"/>
              <w:right w:w="80" w:type="dxa"/>
            </w:tcMar>
            <w:vAlign w:val="center"/>
            <w:hideMark/>
          </w:tcPr>
          <w:p w14:paraId="6C0F463B" w14:textId="05131152" w:rsidR="00C03C29" w:rsidRPr="008D7810" w:rsidRDefault="00C03C29" w:rsidP="00C03C29">
            <w:pPr>
              <w:spacing w:after="0" w:line="240" w:lineRule="auto"/>
              <w:rPr>
                <w:rFonts w:ascii="Calibri" w:eastAsia="Times New Roman" w:hAnsi="Calibri" w:cs="Calibri"/>
                <w:lang w:val="en-AU" w:eastAsia="en-AU"/>
              </w:rPr>
            </w:pPr>
            <w:r>
              <w:t>0.121</w:t>
            </w:r>
          </w:p>
        </w:tc>
      </w:tr>
      <w:tr w:rsidR="00C03C29" w:rsidRPr="008D7810" w14:paraId="284F2A76"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506F9DE" w14:textId="668C0C64" w:rsidR="00C03C29" w:rsidRPr="008D7810" w:rsidRDefault="00C03C29" w:rsidP="00C03C29">
            <w:pPr>
              <w:spacing w:after="0" w:line="240" w:lineRule="auto"/>
              <w:rPr>
                <w:rFonts w:ascii="Calibri" w:eastAsia="Times New Roman" w:hAnsi="Calibri" w:cs="Calibri"/>
                <w:lang w:val="en-AU" w:eastAsia="en-AU"/>
              </w:rPr>
            </w:pPr>
            <w:r>
              <w:t>Helpers [two+]</w:t>
            </w:r>
          </w:p>
        </w:tc>
        <w:tc>
          <w:tcPr>
            <w:tcW w:w="1620" w:type="dxa"/>
            <w:tcBorders>
              <w:top w:val="nil"/>
              <w:left w:val="nil"/>
              <w:bottom w:val="nil"/>
              <w:right w:val="nil"/>
            </w:tcBorders>
            <w:tcMar>
              <w:top w:w="80" w:type="dxa"/>
              <w:left w:w="80" w:type="dxa"/>
              <w:bottom w:w="80" w:type="dxa"/>
              <w:right w:w="80" w:type="dxa"/>
            </w:tcMar>
            <w:vAlign w:val="center"/>
            <w:hideMark/>
          </w:tcPr>
          <w:p w14:paraId="77AC6C26" w14:textId="767FC25B" w:rsidR="00C03C29" w:rsidRPr="008D7810" w:rsidRDefault="00C03C29" w:rsidP="00C03C29">
            <w:pPr>
              <w:spacing w:after="0" w:line="240" w:lineRule="auto"/>
              <w:rPr>
                <w:rFonts w:ascii="Calibri" w:eastAsia="Times New Roman" w:hAnsi="Calibri" w:cs="Calibri"/>
                <w:lang w:val="en-AU" w:eastAsia="en-AU"/>
              </w:rPr>
            </w:pPr>
            <w:r>
              <w:t>-0.071</w:t>
            </w:r>
          </w:p>
        </w:tc>
        <w:tc>
          <w:tcPr>
            <w:tcW w:w="2070" w:type="dxa"/>
            <w:tcBorders>
              <w:top w:val="nil"/>
              <w:left w:val="nil"/>
              <w:bottom w:val="nil"/>
              <w:right w:val="nil"/>
            </w:tcBorders>
            <w:tcMar>
              <w:top w:w="80" w:type="dxa"/>
              <w:left w:w="80" w:type="dxa"/>
              <w:bottom w:w="80" w:type="dxa"/>
              <w:right w:w="80" w:type="dxa"/>
            </w:tcMar>
            <w:vAlign w:val="center"/>
            <w:hideMark/>
          </w:tcPr>
          <w:p w14:paraId="2CBDD7FB" w14:textId="7E9CD1D4" w:rsidR="00C03C29" w:rsidRPr="008D7810" w:rsidRDefault="00C03C29" w:rsidP="00C03C29">
            <w:pPr>
              <w:spacing w:after="0" w:line="240" w:lineRule="auto"/>
              <w:rPr>
                <w:rFonts w:ascii="Calibri" w:eastAsia="Times New Roman" w:hAnsi="Calibri" w:cs="Calibri"/>
                <w:lang w:val="en-AU" w:eastAsia="en-AU"/>
              </w:rPr>
            </w:pPr>
            <w:r>
              <w:t>-0.366 – 0.224</w:t>
            </w:r>
          </w:p>
        </w:tc>
        <w:tc>
          <w:tcPr>
            <w:tcW w:w="900" w:type="dxa"/>
            <w:tcBorders>
              <w:top w:val="nil"/>
              <w:left w:val="nil"/>
              <w:bottom w:val="nil"/>
              <w:right w:val="nil"/>
            </w:tcBorders>
            <w:tcMar>
              <w:top w:w="80" w:type="dxa"/>
              <w:left w:w="80" w:type="dxa"/>
              <w:bottom w:w="80" w:type="dxa"/>
              <w:right w:w="80" w:type="dxa"/>
            </w:tcMar>
            <w:vAlign w:val="center"/>
            <w:hideMark/>
          </w:tcPr>
          <w:p w14:paraId="0A137A80" w14:textId="3FF529A4" w:rsidR="00C03C29" w:rsidRPr="008D7810" w:rsidRDefault="00C03C29" w:rsidP="00C03C29">
            <w:pPr>
              <w:spacing w:after="0" w:line="240" w:lineRule="auto"/>
              <w:rPr>
                <w:rFonts w:ascii="Calibri" w:eastAsia="Times New Roman" w:hAnsi="Calibri" w:cs="Calibri"/>
                <w:lang w:val="en-AU" w:eastAsia="en-AU"/>
              </w:rPr>
            </w:pPr>
            <w:r>
              <w:t>0.639</w:t>
            </w:r>
          </w:p>
        </w:tc>
      </w:tr>
      <w:tr w:rsidR="00C03C29" w:rsidRPr="008D7810" w14:paraId="3CF0D86B" w14:textId="77777777" w:rsidTr="00C03C29">
        <w:tc>
          <w:tcPr>
            <w:tcW w:w="3780" w:type="dxa"/>
            <w:tcBorders>
              <w:top w:val="nil"/>
              <w:left w:val="nil"/>
              <w:bottom w:val="single" w:sz="4" w:space="0" w:color="auto"/>
              <w:right w:val="nil"/>
            </w:tcBorders>
            <w:tcMar>
              <w:top w:w="80" w:type="dxa"/>
              <w:left w:w="80" w:type="dxa"/>
              <w:bottom w:w="80" w:type="dxa"/>
              <w:right w:w="80" w:type="dxa"/>
            </w:tcMar>
            <w:vAlign w:val="center"/>
          </w:tcPr>
          <w:p w14:paraId="4468EC9F" w14:textId="55F8A9C5" w:rsidR="00C03C29" w:rsidRPr="008D7810" w:rsidRDefault="00C03C29" w:rsidP="00C03C29">
            <w:pPr>
              <w:spacing w:after="0" w:line="240" w:lineRule="auto"/>
              <w:rPr>
                <w:rFonts w:ascii="Calibri" w:eastAsia="Times New Roman" w:hAnsi="Calibri" w:cs="Calibri"/>
                <w:lang w:val="en-AU" w:eastAsia="en-AU"/>
              </w:rPr>
            </w:pPr>
            <w:r>
              <w:t>Weight (Residual)</w:t>
            </w:r>
          </w:p>
        </w:tc>
        <w:tc>
          <w:tcPr>
            <w:tcW w:w="1620" w:type="dxa"/>
            <w:tcBorders>
              <w:top w:val="nil"/>
              <w:left w:val="nil"/>
              <w:bottom w:val="single" w:sz="4" w:space="0" w:color="auto"/>
              <w:right w:val="nil"/>
            </w:tcBorders>
            <w:tcMar>
              <w:top w:w="80" w:type="dxa"/>
              <w:left w:w="80" w:type="dxa"/>
              <w:bottom w:w="80" w:type="dxa"/>
              <w:right w:w="80" w:type="dxa"/>
            </w:tcMar>
            <w:vAlign w:val="center"/>
          </w:tcPr>
          <w:p w14:paraId="084A7A2A" w14:textId="73EF49A9" w:rsidR="00C03C29" w:rsidRPr="008D7810" w:rsidRDefault="00C03C29" w:rsidP="00C03C29">
            <w:pPr>
              <w:spacing w:after="0" w:line="240" w:lineRule="auto"/>
              <w:rPr>
                <w:rFonts w:ascii="Calibri" w:eastAsia="Times New Roman" w:hAnsi="Calibri" w:cs="Calibri"/>
                <w:lang w:val="en-AU" w:eastAsia="en-AU"/>
              </w:rPr>
            </w:pPr>
            <w:r>
              <w:t>0.211</w:t>
            </w:r>
          </w:p>
        </w:tc>
        <w:tc>
          <w:tcPr>
            <w:tcW w:w="2070" w:type="dxa"/>
            <w:tcBorders>
              <w:top w:val="nil"/>
              <w:left w:val="nil"/>
              <w:bottom w:val="single" w:sz="4" w:space="0" w:color="auto"/>
              <w:right w:val="nil"/>
            </w:tcBorders>
            <w:tcMar>
              <w:top w:w="80" w:type="dxa"/>
              <w:left w:w="80" w:type="dxa"/>
              <w:bottom w:w="80" w:type="dxa"/>
              <w:right w:w="80" w:type="dxa"/>
            </w:tcMar>
            <w:vAlign w:val="center"/>
          </w:tcPr>
          <w:p w14:paraId="2C3D4E0A" w14:textId="4D07EFD9" w:rsidR="00C03C29" w:rsidRPr="008D7810" w:rsidRDefault="00C03C29" w:rsidP="00C03C29">
            <w:pPr>
              <w:spacing w:after="0" w:line="240" w:lineRule="auto"/>
              <w:rPr>
                <w:rFonts w:ascii="Calibri" w:eastAsia="Times New Roman" w:hAnsi="Calibri" w:cs="Calibri"/>
                <w:lang w:val="en-AU" w:eastAsia="en-AU"/>
              </w:rPr>
            </w:pPr>
            <w:r>
              <w:t>0.107 – 0.315</w:t>
            </w:r>
          </w:p>
        </w:tc>
        <w:tc>
          <w:tcPr>
            <w:tcW w:w="900" w:type="dxa"/>
            <w:tcBorders>
              <w:top w:val="nil"/>
              <w:left w:val="nil"/>
              <w:bottom w:val="single" w:sz="4" w:space="0" w:color="auto"/>
              <w:right w:val="nil"/>
            </w:tcBorders>
            <w:tcMar>
              <w:top w:w="80" w:type="dxa"/>
              <w:left w:w="80" w:type="dxa"/>
              <w:bottom w:w="80" w:type="dxa"/>
              <w:right w:w="80" w:type="dxa"/>
            </w:tcMar>
            <w:vAlign w:val="center"/>
          </w:tcPr>
          <w:p w14:paraId="46E792A0" w14:textId="44892469"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bl>
    <w:p w14:paraId="08395BCB" w14:textId="0BC7C125" w:rsidR="00805A0B" w:rsidRPr="00B835E3" w:rsidRDefault="007151AB">
      <w:pPr>
        <w:rPr>
          <w:rFonts w:eastAsia="Times New Roman" w:cstheme="minorHAnsi"/>
          <w:sz w:val="18"/>
          <w:szCs w:val="18"/>
          <w:lang w:val="en-AU" w:eastAsia="en-AU"/>
        </w:rPr>
      </w:pPr>
      <w:r w:rsidRPr="007E10EC">
        <w:rPr>
          <w:sz w:val="18"/>
          <w:szCs w:val="18"/>
        </w:rPr>
        <w:t xml:space="preserve">Note: </w:t>
      </w:r>
      <w:r w:rsidR="00C03C29">
        <w:rPr>
          <w:sz w:val="18"/>
          <w:szCs w:val="18"/>
        </w:rPr>
        <w:t>Sample size is 4361</w:t>
      </w:r>
      <w:r w:rsidRPr="007E10EC">
        <w:rPr>
          <w:sz w:val="18"/>
          <w:szCs w:val="18"/>
        </w:rPr>
        <w:t xml:space="preserve"> individual chicks. The model includes random effects of mother ID (</w:t>
      </w:r>
      <w:r w:rsidR="00C03C29">
        <w:rPr>
          <w:sz w:val="18"/>
          <w:szCs w:val="18"/>
        </w:rPr>
        <w:t>n = 534</w:t>
      </w:r>
      <w:r>
        <w:rPr>
          <w:sz w:val="18"/>
          <w:szCs w:val="18"/>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0.86</w:t>
      </w:r>
      <w:r w:rsidRPr="007E10EC">
        <w:rPr>
          <w:rFonts w:eastAsia="Times New Roman" w:cstheme="minorHAnsi"/>
          <w:sz w:val="18"/>
          <w:szCs w:val="18"/>
          <w:lang w:val="en-AU" w:eastAsia="en-AU"/>
        </w:rPr>
        <w:t>), social father ID (</w:t>
      </w:r>
      <w:r w:rsidR="00C03C29">
        <w:rPr>
          <w:rFonts w:eastAsia="Times New Roman" w:cstheme="minorHAnsi"/>
          <w:sz w:val="18"/>
          <w:szCs w:val="18"/>
          <w:lang w:val="en-AU" w:eastAsia="en-AU"/>
        </w:rPr>
        <w:t>n = 484</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0.81</w:t>
      </w:r>
      <w:r w:rsidRPr="007E10EC">
        <w:rPr>
          <w:rFonts w:eastAsia="Times New Roman" w:cstheme="minorHAnsi"/>
          <w:sz w:val="18"/>
          <w:szCs w:val="18"/>
          <w:lang w:val="en-AU" w:eastAsia="en-AU"/>
        </w:rPr>
        <w:t>), genetic father ID (</w:t>
      </w:r>
      <w:r w:rsidR="00C03C29">
        <w:rPr>
          <w:rFonts w:eastAsia="Times New Roman" w:cstheme="minorHAnsi"/>
          <w:sz w:val="18"/>
          <w:szCs w:val="18"/>
          <w:lang w:val="en-AU" w:eastAsia="en-AU"/>
        </w:rPr>
        <w:t>n = 565</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0.15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0.10</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0D5EF5D2" w14:textId="77777777" w:rsidR="00DE740B" w:rsidRDefault="00DE740B">
      <w:pPr>
        <w:rPr>
          <w:u w:val="single"/>
        </w:rPr>
      </w:pPr>
    </w:p>
    <w:p w14:paraId="71A043C6" w14:textId="77777777" w:rsidR="005C0ED1" w:rsidRDefault="005C0ED1"/>
    <w:p w14:paraId="54F89A94" w14:textId="77777777" w:rsidR="005C0ED1" w:rsidRDefault="005C0ED1"/>
    <w:p w14:paraId="500FA963" w14:textId="77777777" w:rsidR="005C0ED1" w:rsidRDefault="005C0ED1"/>
    <w:p w14:paraId="1319D673" w14:textId="77777777" w:rsidR="005C0ED1" w:rsidRDefault="005C0ED1"/>
    <w:p w14:paraId="2629E095" w14:textId="77777777" w:rsidR="005C0ED1" w:rsidRDefault="005C0ED1"/>
    <w:p w14:paraId="30F6941F" w14:textId="77777777" w:rsidR="005C0ED1" w:rsidRDefault="005C0ED1"/>
    <w:p w14:paraId="6EFC5275" w14:textId="77777777" w:rsidR="005C0ED1" w:rsidRDefault="005C0ED1"/>
    <w:p w14:paraId="1358B214" w14:textId="77777777" w:rsidR="005C0ED1" w:rsidRDefault="005C0ED1"/>
    <w:p w14:paraId="41397575" w14:textId="77777777" w:rsidR="005C0ED1" w:rsidRDefault="005C0ED1"/>
    <w:p w14:paraId="69B94BB9" w14:textId="25344D7B" w:rsidR="00DE740B" w:rsidRDefault="00821DDB">
      <w:pPr>
        <w:rPr>
          <w:u w:val="single"/>
        </w:rPr>
      </w:pPr>
      <w:r>
        <w:rPr>
          <w:u w:val="single"/>
        </w:rPr>
        <w:t>Male Recruitment</w:t>
      </w:r>
    </w:p>
    <w:p w14:paraId="628D2A85" w14:textId="576DC8C8" w:rsidR="00B27CAF" w:rsidRPr="00CB2C42" w:rsidRDefault="00B27CAF" w:rsidP="00B27CAF">
      <w:pPr>
        <w:pStyle w:val="ListParagraph"/>
        <w:numPr>
          <w:ilvl w:val="0"/>
          <w:numId w:val="1"/>
        </w:numPr>
        <w:rPr>
          <w:u w:val="single"/>
        </w:rPr>
      </w:pPr>
      <w:r>
        <w:t xml:space="preserve">The positive effect of maternal lifespan on survival during the fledgling stage carries over into survival to recruitment, and this effect </w:t>
      </w:r>
      <w:del w:id="90" w:author="Loeske Kruuk" w:date="2020-02-07T10:41:00Z">
        <w:r w:rsidDel="00550F59">
          <w:delText xml:space="preserve">is </w:delText>
        </w:r>
      </w:del>
      <w:ins w:id="91" w:author="Loeske Kruuk" w:date="2020-02-07T10:41:00Z">
        <w:r w:rsidR="00550F59">
          <w:t xml:space="preserve">was also </w:t>
        </w:r>
      </w:ins>
      <w:r>
        <w:t>robust to adding helpers</w:t>
      </w:r>
    </w:p>
    <w:p w14:paraId="3F3E910B" w14:textId="2ECB5A86" w:rsidR="00CB2C42" w:rsidRPr="00B27CAF" w:rsidRDefault="00CB2C42" w:rsidP="00B27CAF">
      <w:pPr>
        <w:pStyle w:val="ListParagraph"/>
        <w:numPr>
          <w:ilvl w:val="0"/>
          <w:numId w:val="1"/>
        </w:numPr>
        <w:rPr>
          <w:u w:val="single"/>
        </w:rPr>
      </w:pPr>
      <w:r>
        <w:t>There is also a negative effect of mother age (so having a young, long-lived mother is best)</w:t>
      </w:r>
    </w:p>
    <w:p w14:paraId="00AC03C2" w14:textId="5F6BCBF7" w:rsidR="00B27CAF" w:rsidRPr="00B27CAF" w:rsidRDefault="00B27CAF" w:rsidP="00B27CAF">
      <w:pPr>
        <w:pStyle w:val="ListParagraph"/>
        <w:numPr>
          <w:ilvl w:val="0"/>
          <w:numId w:val="1"/>
        </w:numPr>
        <w:rPr>
          <w:u w:val="single"/>
        </w:rPr>
      </w:pPr>
      <w:r>
        <w:t xml:space="preserve">the positive effect of within-pair father age does not remain past independence as it is </w:t>
      </w:r>
      <w:commentRangeStart w:id="92"/>
      <w:r>
        <w:t>marginally non-significant here</w:t>
      </w:r>
      <w:commentRangeEnd w:id="92"/>
      <w:r w:rsidR="00550F59">
        <w:rPr>
          <w:rStyle w:val="CommentReference"/>
        </w:rPr>
        <w:commentReference w:id="92"/>
      </w:r>
    </w:p>
    <w:p w14:paraId="457CA21D" w14:textId="080D518D" w:rsidR="00B27CAF" w:rsidRPr="00B27CAF" w:rsidRDefault="00B27CAF" w:rsidP="00B27CAF">
      <w:pPr>
        <w:pStyle w:val="ListParagraph"/>
        <w:numPr>
          <w:ilvl w:val="0"/>
          <w:numId w:val="1"/>
        </w:numPr>
        <w:rPr>
          <w:u w:val="single"/>
        </w:rPr>
      </w:pPr>
      <w:r>
        <w:t xml:space="preserve">having at least one helper at your natal territory </w:t>
      </w:r>
      <w:r w:rsidR="001F0A5C">
        <w:t xml:space="preserve"> </w:t>
      </w:r>
      <w:r>
        <w:t>positively influences recruitment probability</w:t>
      </w:r>
    </w:p>
    <w:p w14:paraId="4FD43BD4" w14:textId="5F3FAE6F" w:rsidR="001C4A3D" w:rsidRPr="001C4A3D" w:rsidRDefault="001C4A3D">
      <w:pPr>
        <w:rPr>
          <w:u w:val="single"/>
        </w:rPr>
      </w:pPr>
      <w:r>
        <w:rPr>
          <w:b/>
        </w:rPr>
        <w:t xml:space="preserve">Table x. </w:t>
      </w:r>
      <w:r>
        <w:t>Effects of parental ages and parental lifespans on male recruitment probability (survival to the breeding season after their hatching) from a generalized linear mixed-model (Bernoulli distribution, logit-link function).</w:t>
      </w:r>
    </w:p>
    <w:tbl>
      <w:tblPr>
        <w:tblW w:w="0" w:type="auto"/>
        <w:tblCellMar>
          <w:left w:w="0" w:type="dxa"/>
          <w:right w:w="0" w:type="dxa"/>
        </w:tblCellMar>
        <w:tblLook w:val="04A0" w:firstRow="1" w:lastRow="0" w:firstColumn="1" w:lastColumn="0" w:noHBand="0" w:noVBand="1"/>
      </w:tblPr>
      <w:tblGrid>
        <w:gridCol w:w="3357"/>
        <w:gridCol w:w="1505"/>
        <w:gridCol w:w="1978"/>
        <w:gridCol w:w="810"/>
      </w:tblGrid>
      <w:tr w:rsidR="005C0ED1" w:rsidRPr="005C0ED1" w14:paraId="54BD15D1" w14:textId="77777777" w:rsidTr="00160ADB">
        <w:tc>
          <w:tcPr>
            <w:tcW w:w="3357" w:type="dxa"/>
            <w:tcBorders>
              <w:top w:val="single" w:sz="4" w:space="0" w:color="auto"/>
              <w:bottom w:val="single" w:sz="4" w:space="0" w:color="auto"/>
            </w:tcBorders>
            <w:tcMar>
              <w:top w:w="80" w:type="dxa"/>
              <w:left w:w="80" w:type="dxa"/>
              <w:bottom w:w="80" w:type="dxa"/>
              <w:right w:w="80" w:type="dxa"/>
            </w:tcMar>
            <w:hideMark/>
          </w:tcPr>
          <w:p w14:paraId="74EB4DD1"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Predictors</w:t>
            </w:r>
          </w:p>
        </w:tc>
        <w:tc>
          <w:tcPr>
            <w:tcW w:w="1505" w:type="dxa"/>
            <w:tcBorders>
              <w:top w:val="single" w:sz="4" w:space="0" w:color="auto"/>
              <w:bottom w:val="single" w:sz="4" w:space="0" w:color="auto"/>
            </w:tcBorders>
            <w:tcMar>
              <w:top w:w="80" w:type="dxa"/>
              <w:left w:w="80" w:type="dxa"/>
              <w:bottom w:w="80" w:type="dxa"/>
              <w:right w:w="80" w:type="dxa"/>
            </w:tcMar>
            <w:hideMark/>
          </w:tcPr>
          <w:p w14:paraId="02154B0F"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Log-Odds</w:t>
            </w:r>
          </w:p>
        </w:tc>
        <w:tc>
          <w:tcPr>
            <w:tcW w:w="1978" w:type="dxa"/>
            <w:tcBorders>
              <w:top w:val="single" w:sz="4" w:space="0" w:color="auto"/>
              <w:bottom w:val="single" w:sz="4" w:space="0" w:color="auto"/>
            </w:tcBorders>
            <w:tcMar>
              <w:top w:w="80" w:type="dxa"/>
              <w:left w:w="80" w:type="dxa"/>
              <w:bottom w:w="80" w:type="dxa"/>
              <w:right w:w="80" w:type="dxa"/>
            </w:tcMar>
            <w:hideMark/>
          </w:tcPr>
          <w:p w14:paraId="05ED22F1"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CI</w:t>
            </w:r>
          </w:p>
        </w:tc>
        <w:tc>
          <w:tcPr>
            <w:tcW w:w="810" w:type="dxa"/>
            <w:tcBorders>
              <w:top w:val="single" w:sz="4" w:space="0" w:color="auto"/>
              <w:bottom w:val="single" w:sz="4" w:space="0" w:color="auto"/>
            </w:tcBorders>
            <w:tcMar>
              <w:top w:w="80" w:type="dxa"/>
              <w:left w:w="80" w:type="dxa"/>
              <w:bottom w:w="80" w:type="dxa"/>
              <w:right w:w="80" w:type="dxa"/>
            </w:tcMar>
            <w:hideMark/>
          </w:tcPr>
          <w:p w14:paraId="75623CA2"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p</w:t>
            </w:r>
          </w:p>
        </w:tc>
      </w:tr>
      <w:tr w:rsidR="00160ADB" w:rsidRPr="005C0ED1" w14:paraId="64692243" w14:textId="77777777" w:rsidTr="00160ADB">
        <w:tc>
          <w:tcPr>
            <w:tcW w:w="3357" w:type="dxa"/>
            <w:tcBorders>
              <w:top w:val="single" w:sz="4" w:space="0" w:color="auto"/>
            </w:tcBorders>
            <w:tcMar>
              <w:top w:w="80" w:type="dxa"/>
              <w:left w:w="80" w:type="dxa"/>
              <w:bottom w:w="80" w:type="dxa"/>
              <w:right w:w="80" w:type="dxa"/>
            </w:tcMar>
            <w:vAlign w:val="center"/>
            <w:hideMark/>
          </w:tcPr>
          <w:p w14:paraId="74FAD11C" w14:textId="430D8EDF" w:rsidR="00160ADB" w:rsidRPr="005C0ED1" w:rsidRDefault="00160ADB" w:rsidP="00160ADB">
            <w:pPr>
              <w:spacing w:after="0" w:line="240" w:lineRule="auto"/>
              <w:rPr>
                <w:rFonts w:ascii="Calibri" w:eastAsia="Times New Roman" w:hAnsi="Calibri" w:cs="Calibri"/>
                <w:lang w:val="en-AU" w:eastAsia="en-AU"/>
              </w:rPr>
            </w:pPr>
            <w:r>
              <w:t>Intercept</w:t>
            </w:r>
          </w:p>
        </w:tc>
        <w:tc>
          <w:tcPr>
            <w:tcW w:w="1505" w:type="dxa"/>
            <w:tcBorders>
              <w:top w:val="single" w:sz="4" w:space="0" w:color="auto"/>
            </w:tcBorders>
            <w:tcMar>
              <w:top w:w="80" w:type="dxa"/>
              <w:left w:w="80" w:type="dxa"/>
              <w:bottom w:w="80" w:type="dxa"/>
              <w:right w:w="80" w:type="dxa"/>
            </w:tcMar>
            <w:vAlign w:val="center"/>
            <w:hideMark/>
          </w:tcPr>
          <w:p w14:paraId="55350560" w14:textId="7070D748" w:rsidR="00160ADB" w:rsidRPr="005C0ED1" w:rsidRDefault="00160ADB" w:rsidP="00160ADB">
            <w:pPr>
              <w:spacing w:after="0" w:line="240" w:lineRule="auto"/>
              <w:rPr>
                <w:rFonts w:ascii="Calibri" w:eastAsia="Times New Roman" w:hAnsi="Calibri" w:cs="Calibri"/>
                <w:lang w:val="en-AU" w:eastAsia="en-AU"/>
              </w:rPr>
            </w:pPr>
            <w:r>
              <w:t>-2.863</w:t>
            </w:r>
          </w:p>
        </w:tc>
        <w:tc>
          <w:tcPr>
            <w:tcW w:w="1978" w:type="dxa"/>
            <w:tcBorders>
              <w:top w:val="single" w:sz="4" w:space="0" w:color="auto"/>
            </w:tcBorders>
            <w:tcMar>
              <w:top w:w="80" w:type="dxa"/>
              <w:left w:w="80" w:type="dxa"/>
              <w:bottom w:w="80" w:type="dxa"/>
              <w:right w:w="80" w:type="dxa"/>
            </w:tcMar>
            <w:vAlign w:val="center"/>
            <w:hideMark/>
          </w:tcPr>
          <w:p w14:paraId="6E1C046C" w14:textId="7731F8A7" w:rsidR="00160ADB" w:rsidRPr="005C0ED1" w:rsidRDefault="00160ADB" w:rsidP="00160ADB">
            <w:pPr>
              <w:spacing w:after="0" w:line="240" w:lineRule="auto"/>
              <w:rPr>
                <w:rFonts w:ascii="Calibri" w:eastAsia="Times New Roman" w:hAnsi="Calibri" w:cs="Calibri"/>
                <w:lang w:val="en-AU" w:eastAsia="en-AU"/>
              </w:rPr>
            </w:pPr>
            <w:r>
              <w:t>-3.479 – -2.247</w:t>
            </w:r>
          </w:p>
        </w:tc>
        <w:tc>
          <w:tcPr>
            <w:tcW w:w="810" w:type="dxa"/>
            <w:tcBorders>
              <w:top w:val="single" w:sz="4" w:space="0" w:color="auto"/>
            </w:tcBorders>
            <w:tcMar>
              <w:top w:w="80" w:type="dxa"/>
              <w:left w:w="80" w:type="dxa"/>
              <w:bottom w:w="80" w:type="dxa"/>
              <w:right w:w="80" w:type="dxa"/>
            </w:tcMar>
            <w:vAlign w:val="center"/>
            <w:hideMark/>
          </w:tcPr>
          <w:p w14:paraId="43E28730" w14:textId="1FEB3AB0" w:rsidR="00160ADB" w:rsidRPr="005C0ED1"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5C0ED1" w14:paraId="6A2D89C3" w14:textId="77777777" w:rsidTr="00160ADB">
        <w:tc>
          <w:tcPr>
            <w:tcW w:w="3357" w:type="dxa"/>
            <w:tcMar>
              <w:top w:w="80" w:type="dxa"/>
              <w:left w:w="80" w:type="dxa"/>
              <w:bottom w:w="80" w:type="dxa"/>
              <w:right w:w="80" w:type="dxa"/>
            </w:tcMar>
            <w:vAlign w:val="center"/>
            <w:hideMark/>
          </w:tcPr>
          <w:p w14:paraId="30545EC6" w14:textId="47FE9E83" w:rsidR="00160ADB" w:rsidRPr="005C0ED1" w:rsidRDefault="00160ADB" w:rsidP="00160ADB">
            <w:pPr>
              <w:spacing w:after="0" w:line="240" w:lineRule="auto"/>
              <w:rPr>
                <w:rFonts w:ascii="Calibri" w:eastAsia="Times New Roman" w:hAnsi="Calibri" w:cs="Calibri"/>
                <w:lang w:val="en-AU" w:eastAsia="en-AU"/>
              </w:rPr>
            </w:pPr>
            <w:r>
              <w:t>Mother Age</w:t>
            </w:r>
          </w:p>
        </w:tc>
        <w:tc>
          <w:tcPr>
            <w:tcW w:w="1505" w:type="dxa"/>
            <w:tcMar>
              <w:top w:w="80" w:type="dxa"/>
              <w:left w:w="80" w:type="dxa"/>
              <w:bottom w:w="80" w:type="dxa"/>
              <w:right w:w="80" w:type="dxa"/>
            </w:tcMar>
            <w:vAlign w:val="center"/>
            <w:hideMark/>
          </w:tcPr>
          <w:p w14:paraId="2FC4A421" w14:textId="2AFB734D" w:rsidR="00160ADB" w:rsidRPr="005C0ED1" w:rsidRDefault="00160ADB" w:rsidP="00160ADB">
            <w:pPr>
              <w:spacing w:after="0" w:line="240" w:lineRule="auto"/>
              <w:rPr>
                <w:rFonts w:ascii="Calibri" w:eastAsia="Times New Roman" w:hAnsi="Calibri" w:cs="Calibri"/>
                <w:lang w:val="en-AU" w:eastAsia="en-AU"/>
              </w:rPr>
            </w:pPr>
            <w:r>
              <w:t>-0.100</w:t>
            </w:r>
          </w:p>
        </w:tc>
        <w:tc>
          <w:tcPr>
            <w:tcW w:w="1978" w:type="dxa"/>
            <w:tcMar>
              <w:top w:w="80" w:type="dxa"/>
              <w:left w:w="80" w:type="dxa"/>
              <w:bottom w:w="80" w:type="dxa"/>
              <w:right w:w="80" w:type="dxa"/>
            </w:tcMar>
            <w:vAlign w:val="center"/>
            <w:hideMark/>
          </w:tcPr>
          <w:p w14:paraId="25D9436E" w14:textId="3D5F952A" w:rsidR="00160ADB" w:rsidRPr="005C0ED1" w:rsidRDefault="00160ADB" w:rsidP="00160ADB">
            <w:pPr>
              <w:spacing w:after="0" w:line="240" w:lineRule="auto"/>
              <w:rPr>
                <w:rFonts w:ascii="Calibri" w:eastAsia="Times New Roman" w:hAnsi="Calibri" w:cs="Calibri"/>
                <w:lang w:val="en-AU" w:eastAsia="en-AU"/>
              </w:rPr>
            </w:pPr>
            <w:r>
              <w:t>-0.195 – -0.005</w:t>
            </w:r>
          </w:p>
        </w:tc>
        <w:tc>
          <w:tcPr>
            <w:tcW w:w="810" w:type="dxa"/>
            <w:tcMar>
              <w:top w:w="80" w:type="dxa"/>
              <w:left w:w="80" w:type="dxa"/>
              <w:bottom w:w="80" w:type="dxa"/>
              <w:right w:w="80" w:type="dxa"/>
            </w:tcMar>
            <w:vAlign w:val="center"/>
            <w:hideMark/>
          </w:tcPr>
          <w:p w14:paraId="1AFCAAB4" w14:textId="3350ED1C" w:rsidR="00160ADB" w:rsidRPr="005C0ED1" w:rsidRDefault="00160ADB" w:rsidP="00160ADB">
            <w:pPr>
              <w:spacing w:after="0" w:line="240" w:lineRule="auto"/>
              <w:rPr>
                <w:rFonts w:ascii="Calibri" w:eastAsia="Times New Roman" w:hAnsi="Calibri" w:cs="Calibri"/>
                <w:lang w:val="en-AU" w:eastAsia="en-AU"/>
              </w:rPr>
            </w:pPr>
            <w:r>
              <w:rPr>
                <w:rStyle w:val="Strong"/>
              </w:rPr>
              <w:t>0.039</w:t>
            </w:r>
          </w:p>
        </w:tc>
      </w:tr>
      <w:tr w:rsidR="00160ADB" w:rsidRPr="005C0ED1" w14:paraId="472553D0" w14:textId="77777777" w:rsidTr="00160ADB">
        <w:tc>
          <w:tcPr>
            <w:tcW w:w="3357" w:type="dxa"/>
            <w:tcMar>
              <w:top w:w="80" w:type="dxa"/>
              <w:left w:w="80" w:type="dxa"/>
              <w:bottom w:w="80" w:type="dxa"/>
              <w:right w:w="80" w:type="dxa"/>
            </w:tcMar>
            <w:vAlign w:val="center"/>
            <w:hideMark/>
          </w:tcPr>
          <w:p w14:paraId="700AFDE4" w14:textId="54085B95" w:rsidR="00160ADB" w:rsidRPr="005C0ED1" w:rsidRDefault="00160ADB" w:rsidP="00160ADB">
            <w:pPr>
              <w:spacing w:after="0" w:line="240" w:lineRule="auto"/>
              <w:rPr>
                <w:rFonts w:ascii="Calibri" w:eastAsia="Times New Roman" w:hAnsi="Calibri" w:cs="Calibri"/>
                <w:lang w:val="en-AU" w:eastAsia="en-AU"/>
              </w:rPr>
            </w:pPr>
            <w:r>
              <w:t>Mother Lifespan</w:t>
            </w:r>
          </w:p>
        </w:tc>
        <w:tc>
          <w:tcPr>
            <w:tcW w:w="1505" w:type="dxa"/>
            <w:tcMar>
              <w:top w:w="80" w:type="dxa"/>
              <w:left w:w="80" w:type="dxa"/>
              <w:bottom w:w="80" w:type="dxa"/>
              <w:right w:w="80" w:type="dxa"/>
            </w:tcMar>
            <w:vAlign w:val="center"/>
            <w:hideMark/>
          </w:tcPr>
          <w:p w14:paraId="70BAFDED" w14:textId="39603389" w:rsidR="00160ADB" w:rsidRPr="005C0ED1" w:rsidRDefault="00160ADB" w:rsidP="00160ADB">
            <w:pPr>
              <w:spacing w:after="0" w:line="240" w:lineRule="auto"/>
              <w:rPr>
                <w:rFonts w:ascii="Calibri" w:eastAsia="Times New Roman" w:hAnsi="Calibri" w:cs="Calibri"/>
                <w:lang w:val="en-AU" w:eastAsia="en-AU"/>
              </w:rPr>
            </w:pPr>
            <w:r>
              <w:t>0.106</w:t>
            </w:r>
          </w:p>
        </w:tc>
        <w:tc>
          <w:tcPr>
            <w:tcW w:w="1978" w:type="dxa"/>
            <w:tcMar>
              <w:top w:w="80" w:type="dxa"/>
              <w:left w:w="80" w:type="dxa"/>
              <w:bottom w:w="80" w:type="dxa"/>
              <w:right w:w="80" w:type="dxa"/>
            </w:tcMar>
            <w:vAlign w:val="center"/>
            <w:hideMark/>
          </w:tcPr>
          <w:p w14:paraId="50AC4EBB" w14:textId="087DA9FF" w:rsidR="00160ADB" w:rsidRPr="005C0ED1" w:rsidRDefault="00160ADB" w:rsidP="00160ADB">
            <w:pPr>
              <w:spacing w:after="0" w:line="240" w:lineRule="auto"/>
              <w:rPr>
                <w:rFonts w:ascii="Calibri" w:eastAsia="Times New Roman" w:hAnsi="Calibri" w:cs="Calibri"/>
                <w:lang w:val="en-AU" w:eastAsia="en-AU"/>
              </w:rPr>
            </w:pPr>
            <w:r>
              <w:t>0.033 – 0.178</w:t>
            </w:r>
          </w:p>
        </w:tc>
        <w:tc>
          <w:tcPr>
            <w:tcW w:w="810" w:type="dxa"/>
            <w:tcMar>
              <w:top w:w="80" w:type="dxa"/>
              <w:left w:w="80" w:type="dxa"/>
              <w:bottom w:w="80" w:type="dxa"/>
              <w:right w:w="80" w:type="dxa"/>
            </w:tcMar>
            <w:vAlign w:val="center"/>
            <w:hideMark/>
          </w:tcPr>
          <w:p w14:paraId="7D55297B" w14:textId="12A6BE1E" w:rsidR="00160ADB" w:rsidRPr="005C0ED1"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5C0ED1" w14:paraId="6D3791C4" w14:textId="77777777" w:rsidTr="00160ADB">
        <w:tc>
          <w:tcPr>
            <w:tcW w:w="3357" w:type="dxa"/>
            <w:tcMar>
              <w:top w:w="80" w:type="dxa"/>
              <w:left w:w="80" w:type="dxa"/>
              <w:bottom w:w="80" w:type="dxa"/>
              <w:right w:w="80" w:type="dxa"/>
            </w:tcMar>
            <w:vAlign w:val="center"/>
            <w:hideMark/>
          </w:tcPr>
          <w:p w14:paraId="7E0D1D6A" w14:textId="7D793DBE" w:rsidR="00160ADB" w:rsidRPr="005C0ED1" w:rsidRDefault="00160ADB" w:rsidP="00160ADB">
            <w:pPr>
              <w:spacing w:after="0" w:line="240" w:lineRule="auto"/>
              <w:rPr>
                <w:rFonts w:ascii="Calibri" w:eastAsia="Times New Roman" w:hAnsi="Calibri" w:cs="Calibri"/>
                <w:lang w:val="en-AU" w:eastAsia="en-AU"/>
              </w:rPr>
            </w:pPr>
            <w:r>
              <w:t>Extra-pair Genetic Father Age</w:t>
            </w:r>
          </w:p>
        </w:tc>
        <w:tc>
          <w:tcPr>
            <w:tcW w:w="1505" w:type="dxa"/>
            <w:tcMar>
              <w:top w:w="80" w:type="dxa"/>
              <w:left w:w="80" w:type="dxa"/>
              <w:bottom w:w="80" w:type="dxa"/>
              <w:right w:w="80" w:type="dxa"/>
            </w:tcMar>
            <w:vAlign w:val="center"/>
            <w:hideMark/>
          </w:tcPr>
          <w:p w14:paraId="582E56F4" w14:textId="2BEBAA82" w:rsidR="00160ADB" w:rsidRPr="005C0ED1" w:rsidRDefault="00160ADB" w:rsidP="00160ADB">
            <w:pPr>
              <w:spacing w:after="0" w:line="240" w:lineRule="auto"/>
              <w:rPr>
                <w:rFonts w:ascii="Calibri" w:eastAsia="Times New Roman" w:hAnsi="Calibri" w:cs="Calibri"/>
                <w:lang w:val="en-AU" w:eastAsia="en-AU"/>
              </w:rPr>
            </w:pPr>
            <w:r>
              <w:t>-0.028</w:t>
            </w:r>
          </w:p>
        </w:tc>
        <w:tc>
          <w:tcPr>
            <w:tcW w:w="1978" w:type="dxa"/>
            <w:tcMar>
              <w:top w:w="80" w:type="dxa"/>
              <w:left w:w="80" w:type="dxa"/>
              <w:bottom w:w="80" w:type="dxa"/>
              <w:right w:w="80" w:type="dxa"/>
            </w:tcMar>
            <w:vAlign w:val="center"/>
            <w:hideMark/>
          </w:tcPr>
          <w:p w14:paraId="04CABAC4" w14:textId="100DE354" w:rsidR="00160ADB" w:rsidRPr="005C0ED1" w:rsidRDefault="00160ADB" w:rsidP="00160ADB">
            <w:pPr>
              <w:spacing w:after="0" w:line="240" w:lineRule="auto"/>
              <w:rPr>
                <w:rFonts w:ascii="Calibri" w:eastAsia="Times New Roman" w:hAnsi="Calibri" w:cs="Calibri"/>
                <w:lang w:val="en-AU" w:eastAsia="en-AU"/>
              </w:rPr>
            </w:pPr>
            <w:r>
              <w:t>-0.128 – 0.072</w:t>
            </w:r>
          </w:p>
        </w:tc>
        <w:tc>
          <w:tcPr>
            <w:tcW w:w="810" w:type="dxa"/>
            <w:tcMar>
              <w:top w:w="80" w:type="dxa"/>
              <w:left w:w="80" w:type="dxa"/>
              <w:bottom w:w="80" w:type="dxa"/>
              <w:right w:w="80" w:type="dxa"/>
            </w:tcMar>
            <w:vAlign w:val="center"/>
            <w:hideMark/>
          </w:tcPr>
          <w:p w14:paraId="706BA8CC" w14:textId="6AED9681" w:rsidR="00160ADB" w:rsidRPr="005C0ED1" w:rsidRDefault="00160ADB" w:rsidP="00160ADB">
            <w:pPr>
              <w:spacing w:after="0" w:line="240" w:lineRule="auto"/>
              <w:rPr>
                <w:rFonts w:ascii="Calibri" w:eastAsia="Times New Roman" w:hAnsi="Calibri" w:cs="Calibri"/>
                <w:lang w:val="en-AU" w:eastAsia="en-AU"/>
              </w:rPr>
            </w:pPr>
            <w:r>
              <w:t>0.583</w:t>
            </w:r>
          </w:p>
        </w:tc>
      </w:tr>
      <w:tr w:rsidR="00160ADB" w:rsidRPr="005C0ED1" w14:paraId="4DEBED4E" w14:textId="77777777" w:rsidTr="00160ADB">
        <w:tc>
          <w:tcPr>
            <w:tcW w:w="3357" w:type="dxa"/>
            <w:tcMar>
              <w:top w:w="80" w:type="dxa"/>
              <w:left w:w="80" w:type="dxa"/>
              <w:bottom w:w="80" w:type="dxa"/>
              <w:right w:w="80" w:type="dxa"/>
            </w:tcMar>
            <w:vAlign w:val="center"/>
            <w:hideMark/>
          </w:tcPr>
          <w:p w14:paraId="07E00F8E" w14:textId="091C8045" w:rsidR="00160ADB" w:rsidRPr="005C0ED1" w:rsidRDefault="00160ADB" w:rsidP="00160ADB">
            <w:pPr>
              <w:spacing w:after="0" w:line="240" w:lineRule="auto"/>
              <w:rPr>
                <w:rFonts w:ascii="Calibri" w:eastAsia="Times New Roman" w:hAnsi="Calibri" w:cs="Calibri"/>
                <w:lang w:val="en-AU" w:eastAsia="en-AU"/>
              </w:rPr>
            </w:pPr>
            <w:r>
              <w:t>Extra-pair Genetic Father Lifespan</w:t>
            </w:r>
          </w:p>
        </w:tc>
        <w:tc>
          <w:tcPr>
            <w:tcW w:w="1505" w:type="dxa"/>
            <w:tcMar>
              <w:top w:w="80" w:type="dxa"/>
              <w:left w:w="80" w:type="dxa"/>
              <w:bottom w:w="80" w:type="dxa"/>
              <w:right w:w="80" w:type="dxa"/>
            </w:tcMar>
            <w:vAlign w:val="center"/>
            <w:hideMark/>
          </w:tcPr>
          <w:p w14:paraId="39C17E19" w14:textId="119A5420" w:rsidR="00160ADB" w:rsidRPr="005C0ED1" w:rsidRDefault="00160ADB" w:rsidP="00160ADB">
            <w:pPr>
              <w:spacing w:after="0" w:line="240" w:lineRule="auto"/>
              <w:rPr>
                <w:rFonts w:ascii="Calibri" w:eastAsia="Times New Roman" w:hAnsi="Calibri" w:cs="Calibri"/>
                <w:lang w:val="en-AU" w:eastAsia="en-AU"/>
              </w:rPr>
            </w:pPr>
            <w:r>
              <w:t>-0.021</w:t>
            </w:r>
          </w:p>
        </w:tc>
        <w:tc>
          <w:tcPr>
            <w:tcW w:w="1978" w:type="dxa"/>
            <w:tcMar>
              <w:top w:w="80" w:type="dxa"/>
              <w:left w:w="80" w:type="dxa"/>
              <w:bottom w:w="80" w:type="dxa"/>
              <w:right w:w="80" w:type="dxa"/>
            </w:tcMar>
            <w:vAlign w:val="center"/>
            <w:hideMark/>
          </w:tcPr>
          <w:p w14:paraId="4F0F51CF" w14:textId="796717BE" w:rsidR="00160ADB" w:rsidRPr="005C0ED1" w:rsidRDefault="00160ADB" w:rsidP="00160ADB">
            <w:pPr>
              <w:spacing w:after="0" w:line="240" w:lineRule="auto"/>
              <w:rPr>
                <w:rFonts w:ascii="Calibri" w:eastAsia="Times New Roman" w:hAnsi="Calibri" w:cs="Calibri"/>
                <w:lang w:val="en-AU" w:eastAsia="en-AU"/>
              </w:rPr>
            </w:pPr>
            <w:r>
              <w:t>-0.108 – 0.066</w:t>
            </w:r>
          </w:p>
        </w:tc>
        <w:tc>
          <w:tcPr>
            <w:tcW w:w="810" w:type="dxa"/>
            <w:tcMar>
              <w:top w:w="80" w:type="dxa"/>
              <w:left w:w="80" w:type="dxa"/>
              <w:bottom w:w="80" w:type="dxa"/>
              <w:right w:w="80" w:type="dxa"/>
            </w:tcMar>
            <w:vAlign w:val="center"/>
            <w:hideMark/>
          </w:tcPr>
          <w:p w14:paraId="19C24C0A" w14:textId="349BCE56" w:rsidR="00160ADB" w:rsidRPr="005C0ED1" w:rsidRDefault="00160ADB" w:rsidP="00160ADB">
            <w:pPr>
              <w:spacing w:after="0" w:line="240" w:lineRule="auto"/>
              <w:rPr>
                <w:rFonts w:ascii="Calibri" w:eastAsia="Times New Roman" w:hAnsi="Calibri" w:cs="Calibri"/>
                <w:lang w:val="en-AU" w:eastAsia="en-AU"/>
              </w:rPr>
            </w:pPr>
            <w:r>
              <w:t>0.630</w:t>
            </w:r>
          </w:p>
        </w:tc>
      </w:tr>
      <w:tr w:rsidR="00160ADB" w:rsidRPr="005C0ED1" w14:paraId="06C6953A" w14:textId="77777777" w:rsidTr="00160ADB">
        <w:tc>
          <w:tcPr>
            <w:tcW w:w="3357" w:type="dxa"/>
            <w:tcMar>
              <w:top w:w="80" w:type="dxa"/>
              <w:left w:w="80" w:type="dxa"/>
              <w:bottom w:w="80" w:type="dxa"/>
              <w:right w:w="80" w:type="dxa"/>
            </w:tcMar>
            <w:vAlign w:val="center"/>
            <w:hideMark/>
          </w:tcPr>
          <w:p w14:paraId="6EFBA2B9" w14:textId="4D8C0DAC" w:rsidR="00160ADB" w:rsidRPr="005C0ED1" w:rsidRDefault="00160ADB" w:rsidP="00160ADB">
            <w:pPr>
              <w:spacing w:after="0" w:line="240" w:lineRule="auto"/>
              <w:rPr>
                <w:rFonts w:ascii="Calibri" w:eastAsia="Times New Roman" w:hAnsi="Calibri" w:cs="Calibri"/>
                <w:lang w:val="en-AU" w:eastAsia="en-AU"/>
              </w:rPr>
            </w:pPr>
            <w:r>
              <w:t>Cuckolded Social Father Age</w:t>
            </w:r>
          </w:p>
        </w:tc>
        <w:tc>
          <w:tcPr>
            <w:tcW w:w="1505" w:type="dxa"/>
            <w:tcMar>
              <w:top w:w="80" w:type="dxa"/>
              <w:left w:w="80" w:type="dxa"/>
              <w:bottom w:w="80" w:type="dxa"/>
              <w:right w:w="80" w:type="dxa"/>
            </w:tcMar>
            <w:vAlign w:val="center"/>
            <w:hideMark/>
          </w:tcPr>
          <w:p w14:paraId="469E87CC" w14:textId="31D1FB69" w:rsidR="00160ADB" w:rsidRPr="005C0ED1" w:rsidRDefault="00160ADB" w:rsidP="00160ADB">
            <w:pPr>
              <w:spacing w:after="0" w:line="240" w:lineRule="auto"/>
              <w:rPr>
                <w:rFonts w:ascii="Calibri" w:eastAsia="Times New Roman" w:hAnsi="Calibri" w:cs="Calibri"/>
                <w:lang w:val="en-AU" w:eastAsia="en-AU"/>
              </w:rPr>
            </w:pPr>
            <w:r>
              <w:t>-0.021</w:t>
            </w:r>
          </w:p>
        </w:tc>
        <w:tc>
          <w:tcPr>
            <w:tcW w:w="1978" w:type="dxa"/>
            <w:tcMar>
              <w:top w:w="80" w:type="dxa"/>
              <w:left w:w="80" w:type="dxa"/>
              <w:bottom w:w="80" w:type="dxa"/>
              <w:right w:w="80" w:type="dxa"/>
            </w:tcMar>
            <w:vAlign w:val="center"/>
            <w:hideMark/>
          </w:tcPr>
          <w:p w14:paraId="4ACC68DD" w14:textId="175C3D36" w:rsidR="00160ADB" w:rsidRPr="005C0ED1" w:rsidRDefault="00160ADB" w:rsidP="00160ADB">
            <w:pPr>
              <w:spacing w:after="0" w:line="240" w:lineRule="auto"/>
              <w:rPr>
                <w:rFonts w:ascii="Calibri" w:eastAsia="Times New Roman" w:hAnsi="Calibri" w:cs="Calibri"/>
                <w:lang w:val="en-AU" w:eastAsia="en-AU"/>
              </w:rPr>
            </w:pPr>
            <w:r>
              <w:t>-0.121 – 0.079</w:t>
            </w:r>
          </w:p>
        </w:tc>
        <w:tc>
          <w:tcPr>
            <w:tcW w:w="810" w:type="dxa"/>
            <w:tcMar>
              <w:top w:w="80" w:type="dxa"/>
              <w:left w:w="80" w:type="dxa"/>
              <w:bottom w:w="80" w:type="dxa"/>
              <w:right w:w="80" w:type="dxa"/>
            </w:tcMar>
            <w:vAlign w:val="center"/>
            <w:hideMark/>
          </w:tcPr>
          <w:p w14:paraId="1EDFB244" w14:textId="7C320302" w:rsidR="00160ADB" w:rsidRPr="005C0ED1" w:rsidRDefault="00160ADB" w:rsidP="00160ADB">
            <w:pPr>
              <w:spacing w:after="0" w:line="240" w:lineRule="auto"/>
              <w:rPr>
                <w:rFonts w:ascii="Calibri" w:eastAsia="Times New Roman" w:hAnsi="Calibri" w:cs="Calibri"/>
                <w:lang w:val="en-AU" w:eastAsia="en-AU"/>
              </w:rPr>
            </w:pPr>
            <w:r>
              <w:t>0.679</w:t>
            </w:r>
          </w:p>
        </w:tc>
      </w:tr>
      <w:tr w:rsidR="00160ADB" w:rsidRPr="005C0ED1" w14:paraId="5A67EECB" w14:textId="77777777" w:rsidTr="00160ADB">
        <w:tc>
          <w:tcPr>
            <w:tcW w:w="3357" w:type="dxa"/>
            <w:tcMar>
              <w:top w:w="80" w:type="dxa"/>
              <w:left w:w="80" w:type="dxa"/>
              <w:bottom w:w="80" w:type="dxa"/>
              <w:right w:w="80" w:type="dxa"/>
            </w:tcMar>
            <w:vAlign w:val="center"/>
            <w:hideMark/>
          </w:tcPr>
          <w:p w14:paraId="0B57803B" w14:textId="121C51FE" w:rsidR="00160ADB" w:rsidRPr="005C0ED1" w:rsidRDefault="00160ADB" w:rsidP="00160ADB">
            <w:pPr>
              <w:spacing w:after="0" w:line="240" w:lineRule="auto"/>
              <w:rPr>
                <w:rFonts w:ascii="Calibri" w:eastAsia="Times New Roman" w:hAnsi="Calibri" w:cs="Calibri"/>
                <w:lang w:val="en-AU" w:eastAsia="en-AU"/>
              </w:rPr>
            </w:pPr>
            <w:r>
              <w:t>Cuckolded Social Father Lifespan</w:t>
            </w:r>
          </w:p>
        </w:tc>
        <w:tc>
          <w:tcPr>
            <w:tcW w:w="1505" w:type="dxa"/>
            <w:tcMar>
              <w:top w:w="80" w:type="dxa"/>
              <w:left w:w="80" w:type="dxa"/>
              <w:bottom w:w="80" w:type="dxa"/>
              <w:right w:w="80" w:type="dxa"/>
            </w:tcMar>
            <w:vAlign w:val="center"/>
            <w:hideMark/>
          </w:tcPr>
          <w:p w14:paraId="36DF06B7" w14:textId="1310F8E2" w:rsidR="00160ADB" w:rsidRPr="005C0ED1" w:rsidRDefault="00160ADB" w:rsidP="00160ADB">
            <w:pPr>
              <w:spacing w:after="0" w:line="240" w:lineRule="auto"/>
              <w:rPr>
                <w:rFonts w:ascii="Calibri" w:eastAsia="Times New Roman" w:hAnsi="Calibri" w:cs="Calibri"/>
                <w:lang w:val="en-AU" w:eastAsia="en-AU"/>
              </w:rPr>
            </w:pPr>
            <w:r>
              <w:t>-0.025</w:t>
            </w:r>
          </w:p>
        </w:tc>
        <w:tc>
          <w:tcPr>
            <w:tcW w:w="1978" w:type="dxa"/>
            <w:tcMar>
              <w:top w:w="80" w:type="dxa"/>
              <w:left w:w="80" w:type="dxa"/>
              <w:bottom w:w="80" w:type="dxa"/>
              <w:right w:w="80" w:type="dxa"/>
            </w:tcMar>
            <w:vAlign w:val="center"/>
            <w:hideMark/>
          </w:tcPr>
          <w:p w14:paraId="25116590" w14:textId="6ECFE3F9" w:rsidR="00160ADB" w:rsidRPr="005C0ED1" w:rsidRDefault="00160ADB" w:rsidP="00160ADB">
            <w:pPr>
              <w:spacing w:after="0" w:line="240" w:lineRule="auto"/>
              <w:rPr>
                <w:rFonts w:ascii="Calibri" w:eastAsia="Times New Roman" w:hAnsi="Calibri" w:cs="Calibri"/>
                <w:lang w:val="en-AU" w:eastAsia="en-AU"/>
              </w:rPr>
            </w:pPr>
            <w:r>
              <w:t>-0.105 – 0.056</w:t>
            </w:r>
          </w:p>
        </w:tc>
        <w:tc>
          <w:tcPr>
            <w:tcW w:w="810" w:type="dxa"/>
            <w:tcMar>
              <w:top w:w="80" w:type="dxa"/>
              <w:left w:w="80" w:type="dxa"/>
              <w:bottom w:w="80" w:type="dxa"/>
              <w:right w:w="80" w:type="dxa"/>
            </w:tcMar>
            <w:vAlign w:val="center"/>
            <w:hideMark/>
          </w:tcPr>
          <w:p w14:paraId="2771F8F1" w14:textId="4D42CE62" w:rsidR="00160ADB" w:rsidRPr="005C0ED1" w:rsidRDefault="00160ADB" w:rsidP="00160ADB">
            <w:pPr>
              <w:spacing w:after="0" w:line="240" w:lineRule="auto"/>
              <w:rPr>
                <w:rFonts w:ascii="Calibri" w:eastAsia="Times New Roman" w:hAnsi="Calibri" w:cs="Calibri"/>
                <w:lang w:val="en-AU" w:eastAsia="en-AU"/>
              </w:rPr>
            </w:pPr>
            <w:r>
              <w:t>0.549</w:t>
            </w:r>
          </w:p>
        </w:tc>
      </w:tr>
      <w:tr w:rsidR="00160ADB" w:rsidRPr="005C0ED1" w14:paraId="4F33F448" w14:textId="77777777" w:rsidTr="00160ADB">
        <w:tc>
          <w:tcPr>
            <w:tcW w:w="3357" w:type="dxa"/>
            <w:tcMar>
              <w:top w:w="80" w:type="dxa"/>
              <w:left w:w="80" w:type="dxa"/>
              <w:bottom w:w="80" w:type="dxa"/>
              <w:right w:w="80" w:type="dxa"/>
            </w:tcMar>
            <w:vAlign w:val="center"/>
            <w:hideMark/>
          </w:tcPr>
          <w:p w14:paraId="6040D941" w14:textId="3B653C8A" w:rsidR="00160ADB" w:rsidRPr="005C0ED1" w:rsidRDefault="00160ADB" w:rsidP="00160ADB">
            <w:pPr>
              <w:spacing w:after="0" w:line="240" w:lineRule="auto"/>
              <w:rPr>
                <w:rFonts w:ascii="Calibri" w:eastAsia="Times New Roman" w:hAnsi="Calibri" w:cs="Calibri"/>
                <w:lang w:val="en-AU" w:eastAsia="en-AU"/>
              </w:rPr>
            </w:pPr>
            <w:r>
              <w:t>Within-pair Father Age</w:t>
            </w:r>
          </w:p>
        </w:tc>
        <w:tc>
          <w:tcPr>
            <w:tcW w:w="1505" w:type="dxa"/>
            <w:tcMar>
              <w:top w:w="80" w:type="dxa"/>
              <w:left w:w="80" w:type="dxa"/>
              <w:bottom w:w="80" w:type="dxa"/>
              <w:right w:w="80" w:type="dxa"/>
            </w:tcMar>
            <w:vAlign w:val="center"/>
            <w:hideMark/>
          </w:tcPr>
          <w:p w14:paraId="32DB87F4" w14:textId="10F94E40" w:rsidR="00160ADB" w:rsidRPr="005C0ED1" w:rsidRDefault="00160ADB" w:rsidP="00160ADB">
            <w:pPr>
              <w:spacing w:after="0" w:line="240" w:lineRule="auto"/>
              <w:rPr>
                <w:rFonts w:ascii="Calibri" w:eastAsia="Times New Roman" w:hAnsi="Calibri" w:cs="Calibri"/>
                <w:lang w:val="en-AU" w:eastAsia="en-AU"/>
              </w:rPr>
            </w:pPr>
            <w:r>
              <w:t>0.074</w:t>
            </w:r>
          </w:p>
        </w:tc>
        <w:tc>
          <w:tcPr>
            <w:tcW w:w="1978" w:type="dxa"/>
            <w:tcMar>
              <w:top w:w="80" w:type="dxa"/>
              <w:left w:w="80" w:type="dxa"/>
              <w:bottom w:w="80" w:type="dxa"/>
              <w:right w:w="80" w:type="dxa"/>
            </w:tcMar>
            <w:vAlign w:val="center"/>
            <w:hideMark/>
          </w:tcPr>
          <w:p w14:paraId="2AFB605A" w14:textId="54867D45" w:rsidR="00160ADB" w:rsidRPr="005C0ED1" w:rsidRDefault="00160ADB" w:rsidP="00160ADB">
            <w:pPr>
              <w:spacing w:after="0" w:line="240" w:lineRule="auto"/>
              <w:rPr>
                <w:rFonts w:ascii="Calibri" w:eastAsia="Times New Roman" w:hAnsi="Calibri" w:cs="Calibri"/>
                <w:lang w:val="en-AU" w:eastAsia="en-AU"/>
              </w:rPr>
            </w:pPr>
            <w:r>
              <w:t>-0.040 – 0.188</w:t>
            </w:r>
          </w:p>
        </w:tc>
        <w:tc>
          <w:tcPr>
            <w:tcW w:w="810" w:type="dxa"/>
            <w:tcMar>
              <w:top w:w="80" w:type="dxa"/>
              <w:left w:w="80" w:type="dxa"/>
              <w:bottom w:w="80" w:type="dxa"/>
              <w:right w:w="80" w:type="dxa"/>
            </w:tcMar>
            <w:vAlign w:val="center"/>
            <w:hideMark/>
          </w:tcPr>
          <w:p w14:paraId="08AC25D4" w14:textId="4E7D8C60" w:rsidR="00160ADB" w:rsidRPr="005C0ED1" w:rsidRDefault="00160ADB" w:rsidP="00160ADB">
            <w:pPr>
              <w:spacing w:after="0" w:line="240" w:lineRule="auto"/>
              <w:rPr>
                <w:rFonts w:ascii="Calibri" w:eastAsia="Times New Roman" w:hAnsi="Calibri" w:cs="Calibri"/>
                <w:lang w:val="en-AU" w:eastAsia="en-AU"/>
              </w:rPr>
            </w:pPr>
            <w:r>
              <w:t>0.203</w:t>
            </w:r>
          </w:p>
        </w:tc>
      </w:tr>
      <w:tr w:rsidR="00160ADB" w:rsidRPr="005C0ED1" w14:paraId="3B0D492E" w14:textId="77777777" w:rsidTr="00160ADB">
        <w:tc>
          <w:tcPr>
            <w:tcW w:w="3357" w:type="dxa"/>
            <w:tcMar>
              <w:top w:w="80" w:type="dxa"/>
              <w:left w:w="80" w:type="dxa"/>
              <w:bottom w:w="80" w:type="dxa"/>
              <w:right w:w="80" w:type="dxa"/>
            </w:tcMar>
            <w:vAlign w:val="center"/>
            <w:hideMark/>
          </w:tcPr>
          <w:p w14:paraId="172F45D3" w14:textId="44DE0AE7" w:rsidR="00160ADB" w:rsidRPr="005C0ED1" w:rsidRDefault="00160ADB" w:rsidP="00160ADB">
            <w:pPr>
              <w:spacing w:after="0" w:line="240" w:lineRule="auto"/>
              <w:rPr>
                <w:rFonts w:ascii="Calibri" w:eastAsia="Times New Roman" w:hAnsi="Calibri" w:cs="Calibri"/>
                <w:lang w:val="en-AU" w:eastAsia="en-AU"/>
              </w:rPr>
            </w:pPr>
            <w:r>
              <w:t>Within-pair Father Lifespan</w:t>
            </w:r>
          </w:p>
        </w:tc>
        <w:tc>
          <w:tcPr>
            <w:tcW w:w="1505" w:type="dxa"/>
            <w:tcMar>
              <w:top w:w="80" w:type="dxa"/>
              <w:left w:w="80" w:type="dxa"/>
              <w:bottom w:w="80" w:type="dxa"/>
              <w:right w:w="80" w:type="dxa"/>
            </w:tcMar>
            <w:vAlign w:val="center"/>
            <w:hideMark/>
          </w:tcPr>
          <w:p w14:paraId="0B967710" w14:textId="7ABBF0D0" w:rsidR="00160ADB" w:rsidRPr="005C0ED1" w:rsidRDefault="00160ADB" w:rsidP="00160ADB">
            <w:pPr>
              <w:spacing w:after="0" w:line="240" w:lineRule="auto"/>
              <w:rPr>
                <w:rFonts w:ascii="Calibri" w:eastAsia="Times New Roman" w:hAnsi="Calibri" w:cs="Calibri"/>
                <w:lang w:val="en-AU" w:eastAsia="en-AU"/>
              </w:rPr>
            </w:pPr>
            <w:r>
              <w:t>0.042</w:t>
            </w:r>
          </w:p>
        </w:tc>
        <w:tc>
          <w:tcPr>
            <w:tcW w:w="1978" w:type="dxa"/>
            <w:tcMar>
              <w:top w:w="80" w:type="dxa"/>
              <w:left w:w="80" w:type="dxa"/>
              <w:bottom w:w="80" w:type="dxa"/>
              <w:right w:w="80" w:type="dxa"/>
            </w:tcMar>
            <w:vAlign w:val="center"/>
            <w:hideMark/>
          </w:tcPr>
          <w:p w14:paraId="26625843" w14:textId="344EF76F" w:rsidR="00160ADB" w:rsidRPr="005C0ED1" w:rsidRDefault="00160ADB" w:rsidP="00160ADB">
            <w:pPr>
              <w:spacing w:after="0" w:line="240" w:lineRule="auto"/>
              <w:rPr>
                <w:rFonts w:ascii="Calibri" w:eastAsia="Times New Roman" w:hAnsi="Calibri" w:cs="Calibri"/>
                <w:lang w:val="en-AU" w:eastAsia="en-AU"/>
              </w:rPr>
            </w:pPr>
            <w:r>
              <w:t>-0.055 – 0.139</w:t>
            </w:r>
          </w:p>
        </w:tc>
        <w:tc>
          <w:tcPr>
            <w:tcW w:w="810" w:type="dxa"/>
            <w:tcMar>
              <w:top w:w="80" w:type="dxa"/>
              <w:left w:w="80" w:type="dxa"/>
              <w:bottom w:w="80" w:type="dxa"/>
              <w:right w:w="80" w:type="dxa"/>
            </w:tcMar>
            <w:vAlign w:val="center"/>
            <w:hideMark/>
          </w:tcPr>
          <w:p w14:paraId="25E0C5B4" w14:textId="7B5E4581" w:rsidR="00160ADB" w:rsidRPr="005C0ED1" w:rsidRDefault="00160ADB" w:rsidP="00160ADB">
            <w:pPr>
              <w:spacing w:after="0" w:line="240" w:lineRule="auto"/>
              <w:rPr>
                <w:rFonts w:ascii="Calibri" w:eastAsia="Times New Roman" w:hAnsi="Calibri" w:cs="Calibri"/>
                <w:lang w:val="en-AU" w:eastAsia="en-AU"/>
              </w:rPr>
            </w:pPr>
            <w:r>
              <w:t>0.394</w:t>
            </w:r>
          </w:p>
        </w:tc>
      </w:tr>
      <w:tr w:rsidR="00160ADB" w:rsidRPr="005C0ED1" w14:paraId="6142BA66" w14:textId="77777777" w:rsidTr="00160ADB">
        <w:tc>
          <w:tcPr>
            <w:tcW w:w="3357" w:type="dxa"/>
            <w:tcMar>
              <w:top w:w="80" w:type="dxa"/>
              <w:left w:w="80" w:type="dxa"/>
              <w:bottom w:w="80" w:type="dxa"/>
              <w:right w:w="80" w:type="dxa"/>
            </w:tcMar>
            <w:vAlign w:val="center"/>
            <w:hideMark/>
          </w:tcPr>
          <w:p w14:paraId="07BD4BCC" w14:textId="34EB3A22" w:rsidR="00160ADB" w:rsidRPr="005C0ED1" w:rsidRDefault="00160ADB" w:rsidP="00160ADB">
            <w:pPr>
              <w:spacing w:after="0" w:line="240" w:lineRule="auto"/>
              <w:rPr>
                <w:rFonts w:ascii="Calibri" w:eastAsia="Times New Roman" w:hAnsi="Calibri" w:cs="Calibri"/>
                <w:lang w:val="en-AU" w:eastAsia="en-AU"/>
              </w:rPr>
            </w:pPr>
            <w:r>
              <w:t>Extra-Group [yes]</w:t>
            </w:r>
          </w:p>
        </w:tc>
        <w:tc>
          <w:tcPr>
            <w:tcW w:w="1505" w:type="dxa"/>
            <w:tcMar>
              <w:top w:w="80" w:type="dxa"/>
              <w:left w:w="80" w:type="dxa"/>
              <w:bottom w:w="80" w:type="dxa"/>
              <w:right w:w="80" w:type="dxa"/>
            </w:tcMar>
            <w:vAlign w:val="center"/>
            <w:hideMark/>
          </w:tcPr>
          <w:p w14:paraId="04117BAC" w14:textId="12D76DB7" w:rsidR="00160ADB" w:rsidRPr="005C0ED1" w:rsidRDefault="00160ADB" w:rsidP="00160ADB">
            <w:pPr>
              <w:spacing w:after="0" w:line="240" w:lineRule="auto"/>
              <w:rPr>
                <w:rFonts w:ascii="Calibri" w:eastAsia="Times New Roman" w:hAnsi="Calibri" w:cs="Calibri"/>
                <w:lang w:val="en-AU" w:eastAsia="en-AU"/>
              </w:rPr>
            </w:pPr>
            <w:r>
              <w:t>1.114</w:t>
            </w:r>
          </w:p>
        </w:tc>
        <w:tc>
          <w:tcPr>
            <w:tcW w:w="1978" w:type="dxa"/>
            <w:tcMar>
              <w:top w:w="80" w:type="dxa"/>
              <w:left w:w="80" w:type="dxa"/>
              <w:bottom w:w="80" w:type="dxa"/>
              <w:right w:w="80" w:type="dxa"/>
            </w:tcMar>
            <w:vAlign w:val="center"/>
            <w:hideMark/>
          </w:tcPr>
          <w:p w14:paraId="2DC22F8E" w14:textId="174FBCEE" w:rsidR="00160ADB" w:rsidRPr="005C0ED1" w:rsidRDefault="00160ADB" w:rsidP="00160ADB">
            <w:pPr>
              <w:spacing w:after="0" w:line="240" w:lineRule="auto"/>
              <w:rPr>
                <w:rFonts w:ascii="Calibri" w:eastAsia="Times New Roman" w:hAnsi="Calibri" w:cs="Calibri"/>
                <w:lang w:val="en-AU" w:eastAsia="en-AU"/>
              </w:rPr>
            </w:pPr>
            <w:r>
              <w:t>0.371 – 1.857</w:t>
            </w:r>
          </w:p>
        </w:tc>
        <w:tc>
          <w:tcPr>
            <w:tcW w:w="810" w:type="dxa"/>
            <w:tcMar>
              <w:top w:w="80" w:type="dxa"/>
              <w:left w:w="80" w:type="dxa"/>
              <w:bottom w:w="80" w:type="dxa"/>
              <w:right w:w="80" w:type="dxa"/>
            </w:tcMar>
            <w:vAlign w:val="center"/>
            <w:hideMark/>
          </w:tcPr>
          <w:p w14:paraId="0DA72BA9" w14:textId="183F3624" w:rsidR="00160ADB" w:rsidRPr="005C0ED1" w:rsidRDefault="00160ADB" w:rsidP="00160ADB">
            <w:pPr>
              <w:spacing w:after="0" w:line="240" w:lineRule="auto"/>
              <w:rPr>
                <w:rFonts w:ascii="Calibri" w:eastAsia="Times New Roman" w:hAnsi="Calibri" w:cs="Calibri"/>
                <w:lang w:val="en-AU" w:eastAsia="en-AU"/>
              </w:rPr>
            </w:pPr>
            <w:r>
              <w:rPr>
                <w:rStyle w:val="Strong"/>
              </w:rPr>
              <w:t>0.003</w:t>
            </w:r>
          </w:p>
        </w:tc>
      </w:tr>
      <w:tr w:rsidR="00160ADB" w:rsidRPr="005C0ED1" w14:paraId="33E4E4D2" w14:textId="77777777" w:rsidTr="00160ADB">
        <w:tc>
          <w:tcPr>
            <w:tcW w:w="3357" w:type="dxa"/>
            <w:tcBorders>
              <w:bottom w:val="single" w:sz="4" w:space="0" w:color="auto"/>
            </w:tcBorders>
            <w:tcMar>
              <w:top w:w="80" w:type="dxa"/>
              <w:left w:w="80" w:type="dxa"/>
              <w:bottom w:w="80" w:type="dxa"/>
              <w:right w:w="80" w:type="dxa"/>
            </w:tcMar>
            <w:vAlign w:val="center"/>
            <w:hideMark/>
          </w:tcPr>
          <w:p w14:paraId="57F5CA3F" w14:textId="1DFB0050" w:rsidR="00160ADB" w:rsidRPr="005C0ED1" w:rsidRDefault="00160ADB" w:rsidP="00160ADB">
            <w:pPr>
              <w:spacing w:after="0" w:line="240" w:lineRule="auto"/>
              <w:rPr>
                <w:rFonts w:ascii="Calibri" w:eastAsia="Times New Roman" w:hAnsi="Calibri" w:cs="Calibri"/>
                <w:lang w:val="en-AU" w:eastAsia="en-AU"/>
              </w:rPr>
            </w:pPr>
            <w:r>
              <w:t>Incubation Date</w:t>
            </w:r>
          </w:p>
        </w:tc>
        <w:tc>
          <w:tcPr>
            <w:tcW w:w="1505" w:type="dxa"/>
            <w:tcBorders>
              <w:bottom w:val="single" w:sz="4" w:space="0" w:color="auto"/>
            </w:tcBorders>
            <w:tcMar>
              <w:top w:w="80" w:type="dxa"/>
              <w:left w:w="80" w:type="dxa"/>
              <w:bottom w:w="80" w:type="dxa"/>
              <w:right w:w="80" w:type="dxa"/>
            </w:tcMar>
            <w:vAlign w:val="center"/>
            <w:hideMark/>
          </w:tcPr>
          <w:p w14:paraId="0B5CC202" w14:textId="7937CE2D" w:rsidR="00160ADB" w:rsidRPr="005C0ED1" w:rsidRDefault="00160ADB" w:rsidP="00160ADB">
            <w:pPr>
              <w:spacing w:after="0" w:line="240" w:lineRule="auto"/>
              <w:rPr>
                <w:rFonts w:ascii="Calibri" w:eastAsia="Times New Roman" w:hAnsi="Calibri" w:cs="Calibri"/>
                <w:lang w:val="en-AU" w:eastAsia="en-AU"/>
              </w:rPr>
            </w:pPr>
            <w:r>
              <w:t>1.930</w:t>
            </w:r>
          </w:p>
        </w:tc>
        <w:tc>
          <w:tcPr>
            <w:tcW w:w="1978" w:type="dxa"/>
            <w:tcBorders>
              <w:bottom w:val="single" w:sz="4" w:space="0" w:color="auto"/>
            </w:tcBorders>
            <w:tcMar>
              <w:top w:w="80" w:type="dxa"/>
              <w:left w:w="80" w:type="dxa"/>
              <w:bottom w:w="80" w:type="dxa"/>
              <w:right w:w="80" w:type="dxa"/>
            </w:tcMar>
            <w:vAlign w:val="center"/>
            <w:hideMark/>
          </w:tcPr>
          <w:p w14:paraId="008B8885" w14:textId="71BEF316" w:rsidR="00160ADB" w:rsidRPr="005C0ED1" w:rsidRDefault="00160ADB" w:rsidP="00160ADB">
            <w:pPr>
              <w:spacing w:after="0" w:line="240" w:lineRule="auto"/>
              <w:rPr>
                <w:rFonts w:ascii="Calibri" w:eastAsia="Times New Roman" w:hAnsi="Calibri" w:cs="Calibri"/>
                <w:lang w:val="en-AU" w:eastAsia="en-AU"/>
              </w:rPr>
            </w:pPr>
            <w:r>
              <w:t>1.294 – 2.567</w:t>
            </w:r>
          </w:p>
        </w:tc>
        <w:tc>
          <w:tcPr>
            <w:tcW w:w="810" w:type="dxa"/>
            <w:tcBorders>
              <w:bottom w:val="single" w:sz="4" w:space="0" w:color="auto"/>
            </w:tcBorders>
            <w:tcMar>
              <w:top w:w="80" w:type="dxa"/>
              <w:left w:w="80" w:type="dxa"/>
              <w:bottom w:w="80" w:type="dxa"/>
              <w:right w:w="80" w:type="dxa"/>
            </w:tcMar>
            <w:vAlign w:val="center"/>
            <w:hideMark/>
          </w:tcPr>
          <w:p w14:paraId="0400F5DD" w14:textId="7050FA45" w:rsidR="00160ADB" w:rsidRPr="005C0ED1" w:rsidRDefault="00160ADB" w:rsidP="00160ADB">
            <w:pPr>
              <w:spacing w:after="0" w:line="240" w:lineRule="auto"/>
              <w:rPr>
                <w:rFonts w:ascii="Calibri" w:eastAsia="Times New Roman" w:hAnsi="Calibri" w:cs="Calibri"/>
                <w:lang w:val="en-AU" w:eastAsia="en-AU"/>
              </w:rPr>
            </w:pPr>
            <w:r>
              <w:rPr>
                <w:rStyle w:val="Strong"/>
              </w:rPr>
              <w:t>&lt;0.001</w:t>
            </w:r>
          </w:p>
        </w:tc>
      </w:tr>
    </w:tbl>
    <w:p w14:paraId="4B736636" w14:textId="32D722AB" w:rsidR="001C4A3D" w:rsidRDefault="001C4A3D" w:rsidP="001C4A3D">
      <w:pPr>
        <w:rPr>
          <w:rFonts w:eastAsia="Times New Roman" w:cstheme="minorHAnsi"/>
          <w:sz w:val="18"/>
          <w:szCs w:val="18"/>
          <w:lang w:val="en-AU" w:eastAsia="en-AU"/>
        </w:rPr>
      </w:pPr>
      <w:r w:rsidRPr="007E10EC">
        <w:rPr>
          <w:sz w:val="18"/>
          <w:szCs w:val="18"/>
        </w:rPr>
        <w:t xml:space="preserve">Note: </w:t>
      </w:r>
      <w:r>
        <w:rPr>
          <w:sz w:val="18"/>
          <w:szCs w:val="18"/>
        </w:rPr>
        <w:t>Sample size is 2278 males</w:t>
      </w:r>
      <w:r w:rsidRPr="007E10EC">
        <w:rPr>
          <w:sz w:val="18"/>
          <w:szCs w:val="18"/>
        </w:rPr>
        <w:t>. The model includes random effects of mother ID (</w:t>
      </w:r>
      <w:r>
        <w:rPr>
          <w:sz w:val="18"/>
          <w:szCs w:val="18"/>
        </w:rPr>
        <w:t xml:space="preserve">n = 495,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0.05</w:t>
      </w:r>
      <w:r w:rsidRPr="007E10EC">
        <w:rPr>
          <w:rFonts w:eastAsia="Times New Roman" w:cstheme="minorHAnsi"/>
          <w:sz w:val="18"/>
          <w:szCs w:val="18"/>
          <w:lang w:val="en-AU" w:eastAsia="en-AU"/>
        </w:rPr>
        <w:t>), social father ID</w:t>
      </w:r>
      <w:r w:rsidR="00160ADB">
        <w:rPr>
          <w:rFonts w:eastAsia="Times New Roman" w:cstheme="minorHAnsi"/>
          <w:sz w:val="18"/>
          <w:szCs w:val="18"/>
          <w:lang w:val="en-AU" w:eastAsia="en-AU"/>
        </w:rPr>
        <w:t>, nested within mother ID</w:t>
      </w:r>
      <w:r w:rsidRPr="007E10EC">
        <w:rPr>
          <w:rFonts w:eastAsia="Times New Roman" w:cstheme="minorHAnsi"/>
          <w:sz w:val="18"/>
          <w:szCs w:val="18"/>
          <w:lang w:val="en-AU" w:eastAsia="en-AU"/>
        </w:rPr>
        <w:t xml:space="preserve"> (</w:t>
      </w:r>
      <w:r w:rsidR="00160ADB">
        <w:rPr>
          <w:rFonts w:eastAsia="Times New Roman" w:cstheme="minorHAnsi"/>
          <w:sz w:val="18"/>
          <w:szCs w:val="18"/>
          <w:lang w:val="en-AU" w:eastAsia="en-AU"/>
        </w:rPr>
        <w:t>n = 691</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0.42</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499,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2FE883D7" w14:textId="77777777" w:rsidR="009052A3" w:rsidRDefault="009052A3" w:rsidP="001C4A3D">
      <w:pPr>
        <w:rPr>
          <w:b/>
        </w:rPr>
      </w:pPr>
    </w:p>
    <w:p w14:paraId="2A5CCBA1" w14:textId="77777777" w:rsidR="009052A3" w:rsidRDefault="009052A3" w:rsidP="001C4A3D">
      <w:pPr>
        <w:rPr>
          <w:b/>
        </w:rPr>
      </w:pPr>
    </w:p>
    <w:p w14:paraId="29F21025" w14:textId="77777777" w:rsidR="009052A3" w:rsidRDefault="009052A3" w:rsidP="001C4A3D">
      <w:pPr>
        <w:rPr>
          <w:b/>
        </w:rPr>
      </w:pPr>
    </w:p>
    <w:p w14:paraId="3CAF0A5A" w14:textId="77777777" w:rsidR="009052A3" w:rsidRDefault="009052A3" w:rsidP="001C4A3D">
      <w:pPr>
        <w:rPr>
          <w:b/>
        </w:rPr>
      </w:pPr>
    </w:p>
    <w:p w14:paraId="31223EA2" w14:textId="77777777" w:rsidR="009052A3" w:rsidRDefault="009052A3" w:rsidP="001C4A3D">
      <w:pPr>
        <w:rPr>
          <w:b/>
        </w:rPr>
      </w:pPr>
    </w:p>
    <w:p w14:paraId="17BC2999" w14:textId="77777777" w:rsidR="009052A3" w:rsidRDefault="009052A3" w:rsidP="001C4A3D">
      <w:pPr>
        <w:rPr>
          <w:b/>
        </w:rPr>
      </w:pPr>
    </w:p>
    <w:p w14:paraId="64E1FF61" w14:textId="77777777" w:rsidR="009052A3" w:rsidRDefault="009052A3" w:rsidP="001C4A3D">
      <w:pPr>
        <w:rPr>
          <w:b/>
        </w:rPr>
      </w:pPr>
    </w:p>
    <w:p w14:paraId="508AE4E5" w14:textId="289485E9" w:rsidR="00C031F0" w:rsidRPr="00C031F0" w:rsidRDefault="00C031F0" w:rsidP="001C4A3D">
      <w:pPr>
        <w:rPr>
          <w:u w:val="single"/>
        </w:rPr>
      </w:pPr>
      <w:r>
        <w:rPr>
          <w:b/>
        </w:rPr>
        <w:t xml:space="preserve">Table x. </w:t>
      </w:r>
      <w:r>
        <w:t>Effects of parental ages, parental lifespans, and number of helpers residing on the natal territory on male recruitment probability (survival to the breeding season after their hatching)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505"/>
        <w:gridCol w:w="1531"/>
        <w:gridCol w:w="814"/>
      </w:tblGrid>
      <w:tr w:rsidR="001C4A3D" w:rsidRPr="001C4A3D" w14:paraId="419CDDF2" w14:textId="77777777" w:rsidTr="00C031F0">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4B0DB04E"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Predictors</w:t>
            </w:r>
          </w:p>
        </w:tc>
        <w:tc>
          <w:tcPr>
            <w:tcW w:w="1505" w:type="dxa"/>
            <w:tcBorders>
              <w:top w:val="single" w:sz="4" w:space="0" w:color="auto"/>
              <w:left w:val="nil"/>
              <w:bottom w:val="single" w:sz="4" w:space="0" w:color="auto"/>
              <w:right w:val="nil"/>
            </w:tcBorders>
            <w:tcMar>
              <w:top w:w="80" w:type="dxa"/>
              <w:left w:w="80" w:type="dxa"/>
              <w:bottom w:w="80" w:type="dxa"/>
              <w:right w:w="80" w:type="dxa"/>
            </w:tcMar>
            <w:hideMark/>
          </w:tcPr>
          <w:p w14:paraId="6731711B"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Log-Odds</w:t>
            </w:r>
          </w:p>
        </w:tc>
        <w:tc>
          <w:tcPr>
            <w:tcW w:w="1531" w:type="dxa"/>
            <w:tcBorders>
              <w:top w:val="single" w:sz="4" w:space="0" w:color="auto"/>
              <w:left w:val="nil"/>
              <w:bottom w:val="single" w:sz="4" w:space="0" w:color="auto"/>
              <w:right w:val="nil"/>
            </w:tcBorders>
            <w:tcMar>
              <w:top w:w="80" w:type="dxa"/>
              <w:left w:w="80" w:type="dxa"/>
              <w:bottom w:w="80" w:type="dxa"/>
              <w:right w:w="80" w:type="dxa"/>
            </w:tcMar>
            <w:hideMark/>
          </w:tcPr>
          <w:p w14:paraId="6ECD11AA"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CI</w:t>
            </w:r>
          </w:p>
        </w:tc>
        <w:tc>
          <w:tcPr>
            <w:tcW w:w="814" w:type="dxa"/>
            <w:tcBorders>
              <w:top w:val="single" w:sz="4" w:space="0" w:color="auto"/>
              <w:left w:val="nil"/>
              <w:bottom w:val="single" w:sz="4" w:space="0" w:color="auto"/>
              <w:right w:val="nil"/>
            </w:tcBorders>
            <w:tcMar>
              <w:top w:w="80" w:type="dxa"/>
              <w:left w:w="80" w:type="dxa"/>
              <w:bottom w:w="80" w:type="dxa"/>
              <w:right w:w="80" w:type="dxa"/>
            </w:tcMar>
            <w:hideMark/>
          </w:tcPr>
          <w:p w14:paraId="4C2BA66F"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p</w:t>
            </w:r>
          </w:p>
        </w:tc>
      </w:tr>
      <w:tr w:rsidR="00160ADB" w:rsidRPr="001C4A3D" w14:paraId="7BFAF52F" w14:textId="77777777" w:rsidTr="0096363E">
        <w:tc>
          <w:tcPr>
            <w:tcW w:w="3357" w:type="dxa"/>
            <w:tcBorders>
              <w:top w:val="single" w:sz="4" w:space="0" w:color="auto"/>
              <w:left w:val="nil"/>
              <w:bottom w:val="nil"/>
              <w:right w:val="nil"/>
            </w:tcBorders>
            <w:tcMar>
              <w:top w:w="80" w:type="dxa"/>
              <w:left w:w="80" w:type="dxa"/>
              <w:bottom w:w="80" w:type="dxa"/>
              <w:right w:w="80" w:type="dxa"/>
            </w:tcMar>
            <w:vAlign w:val="center"/>
            <w:hideMark/>
          </w:tcPr>
          <w:p w14:paraId="39FB5CCA" w14:textId="21A4CC5E" w:rsidR="00160ADB" w:rsidRPr="001C4A3D" w:rsidRDefault="00160ADB" w:rsidP="00160ADB">
            <w:pPr>
              <w:spacing w:after="0" w:line="240" w:lineRule="auto"/>
              <w:rPr>
                <w:rFonts w:ascii="Calibri" w:eastAsia="Times New Roman" w:hAnsi="Calibri" w:cs="Calibri"/>
                <w:lang w:val="en-AU" w:eastAsia="en-AU"/>
              </w:rPr>
            </w:pPr>
            <w:r>
              <w:t>Intercept</w:t>
            </w:r>
          </w:p>
        </w:tc>
        <w:tc>
          <w:tcPr>
            <w:tcW w:w="1505" w:type="dxa"/>
            <w:tcBorders>
              <w:top w:val="single" w:sz="4" w:space="0" w:color="auto"/>
              <w:left w:val="nil"/>
              <w:bottom w:val="nil"/>
              <w:right w:val="nil"/>
            </w:tcBorders>
            <w:tcMar>
              <w:top w:w="80" w:type="dxa"/>
              <w:left w:w="80" w:type="dxa"/>
              <w:bottom w:w="80" w:type="dxa"/>
              <w:right w:w="80" w:type="dxa"/>
            </w:tcMar>
            <w:vAlign w:val="center"/>
            <w:hideMark/>
          </w:tcPr>
          <w:p w14:paraId="7B237CFB" w14:textId="38D5445B" w:rsidR="00160ADB" w:rsidRPr="001C4A3D" w:rsidRDefault="00160ADB" w:rsidP="00160ADB">
            <w:pPr>
              <w:spacing w:after="0" w:line="240" w:lineRule="auto"/>
              <w:rPr>
                <w:rFonts w:ascii="Calibri" w:eastAsia="Times New Roman" w:hAnsi="Calibri" w:cs="Calibri"/>
                <w:lang w:val="en-AU" w:eastAsia="en-AU"/>
              </w:rPr>
            </w:pPr>
            <w:r>
              <w:t>-2.850</w:t>
            </w:r>
          </w:p>
        </w:tc>
        <w:tc>
          <w:tcPr>
            <w:tcW w:w="1531" w:type="dxa"/>
            <w:tcBorders>
              <w:top w:val="single" w:sz="4" w:space="0" w:color="auto"/>
              <w:left w:val="nil"/>
              <w:bottom w:val="nil"/>
              <w:right w:val="nil"/>
            </w:tcBorders>
            <w:tcMar>
              <w:top w:w="80" w:type="dxa"/>
              <w:left w:w="80" w:type="dxa"/>
              <w:bottom w:w="80" w:type="dxa"/>
              <w:right w:w="80" w:type="dxa"/>
            </w:tcMar>
            <w:vAlign w:val="center"/>
            <w:hideMark/>
          </w:tcPr>
          <w:p w14:paraId="1B7EB3F4" w14:textId="2F0DEE0D" w:rsidR="00160ADB" w:rsidRPr="001C4A3D" w:rsidRDefault="00160ADB" w:rsidP="00160ADB">
            <w:pPr>
              <w:spacing w:after="0" w:line="240" w:lineRule="auto"/>
              <w:rPr>
                <w:rFonts w:ascii="Calibri" w:eastAsia="Times New Roman" w:hAnsi="Calibri" w:cs="Calibri"/>
                <w:lang w:val="en-AU" w:eastAsia="en-AU"/>
              </w:rPr>
            </w:pPr>
            <w:r>
              <w:t>-3.463 – -2.236</w:t>
            </w:r>
          </w:p>
        </w:tc>
        <w:tc>
          <w:tcPr>
            <w:tcW w:w="814" w:type="dxa"/>
            <w:tcBorders>
              <w:top w:val="single" w:sz="4" w:space="0" w:color="auto"/>
              <w:left w:val="nil"/>
              <w:bottom w:val="nil"/>
              <w:right w:val="nil"/>
            </w:tcBorders>
            <w:tcMar>
              <w:top w:w="80" w:type="dxa"/>
              <w:left w:w="80" w:type="dxa"/>
              <w:bottom w:w="80" w:type="dxa"/>
              <w:right w:w="80" w:type="dxa"/>
            </w:tcMar>
            <w:vAlign w:val="center"/>
            <w:hideMark/>
          </w:tcPr>
          <w:p w14:paraId="66CA5A66" w14:textId="6A516F72" w:rsidR="00160ADB" w:rsidRPr="001C4A3D"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1C4A3D" w14:paraId="19082DF7"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59D0F1F" w14:textId="52B20DFF" w:rsidR="00160ADB" w:rsidRPr="001C4A3D" w:rsidRDefault="00160ADB" w:rsidP="00160ADB">
            <w:pPr>
              <w:spacing w:after="0" w:line="240" w:lineRule="auto"/>
              <w:rPr>
                <w:rFonts w:ascii="Calibri" w:eastAsia="Times New Roman" w:hAnsi="Calibri" w:cs="Calibri"/>
                <w:lang w:val="en-AU" w:eastAsia="en-AU"/>
              </w:rPr>
            </w:pPr>
            <w:r>
              <w:t>Mother Age</w:t>
            </w:r>
          </w:p>
        </w:tc>
        <w:tc>
          <w:tcPr>
            <w:tcW w:w="1505" w:type="dxa"/>
            <w:tcBorders>
              <w:top w:val="nil"/>
              <w:left w:val="nil"/>
              <w:bottom w:val="nil"/>
              <w:right w:val="nil"/>
            </w:tcBorders>
            <w:tcMar>
              <w:top w:w="80" w:type="dxa"/>
              <w:left w:w="80" w:type="dxa"/>
              <w:bottom w:w="80" w:type="dxa"/>
              <w:right w:w="80" w:type="dxa"/>
            </w:tcMar>
            <w:vAlign w:val="center"/>
            <w:hideMark/>
          </w:tcPr>
          <w:p w14:paraId="555A0CA0" w14:textId="274B69A8" w:rsidR="00160ADB" w:rsidRPr="001C4A3D" w:rsidRDefault="00160ADB" w:rsidP="00160ADB">
            <w:pPr>
              <w:spacing w:after="0" w:line="240" w:lineRule="auto"/>
              <w:rPr>
                <w:rFonts w:ascii="Calibri" w:eastAsia="Times New Roman" w:hAnsi="Calibri" w:cs="Calibri"/>
                <w:lang w:val="en-AU" w:eastAsia="en-AU"/>
              </w:rPr>
            </w:pPr>
            <w:r>
              <w:t>-0.103</w:t>
            </w:r>
          </w:p>
        </w:tc>
        <w:tc>
          <w:tcPr>
            <w:tcW w:w="1531" w:type="dxa"/>
            <w:tcBorders>
              <w:top w:val="nil"/>
              <w:left w:val="nil"/>
              <w:bottom w:val="nil"/>
              <w:right w:val="nil"/>
            </w:tcBorders>
            <w:tcMar>
              <w:top w:w="80" w:type="dxa"/>
              <w:left w:w="80" w:type="dxa"/>
              <w:bottom w:w="80" w:type="dxa"/>
              <w:right w:w="80" w:type="dxa"/>
            </w:tcMar>
            <w:vAlign w:val="center"/>
            <w:hideMark/>
          </w:tcPr>
          <w:p w14:paraId="7AA33355" w14:textId="76612C70" w:rsidR="00160ADB" w:rsidRPr="001C4A3D" w:rsidRDefault="00160ADB" w:rsidP="00160ADB">
            <w:pPr>
              <w:spacing w:after="0" w:line="240" w:lineRule="auto"/>
              <w:rPr>
                <w:rFonts w:ascii="Calibri" w:eastAsia="Times New Roman" w:hAnsi="Calibri" w:cs="Calibri"/>
                <w:lang w:val="en-AU" w:eastAsia="en-AU"/>
              </w:rPr>
            </w:pPr>
            <w:r>
              <w:t>-0.198 – -0.008</w:t>
            </w:r>
          </w:p>
        </w:tc>
        <w:tc>
          <w:tcPr>
            <w:tcW w:w="814" w:type="dxa"/>
            <w:tcBorders>
              <w:top w:val="nil"/>
              <w:left w:val="nil"/>
              <w:bottom w:val="nil"/>
              <w:right w:val="nil"/>
            </w:tcBorders>
            <w:tcMar>
              <w:top w:w="80" w:type="dxa"/>
              <w:left w:w="80" w:type="dxa"/>
              <w:bottom w:w="80" w:type="dxa"/>
              <w:right w:w="80" w:type="dxa"/>
            </w:tcMar>
            <w:vAlign w:val="center"/>
            <w:hideMark/>
          </w:tcPr>
          <w:p w14:paraId="61F54295" w14:textId="61843283" w:rsidR="00160ADB" w:rsidRPr="001C4A3D" w:rsidRDefault="00160ADB" w:rsidP="00160ADB">
            <w:pPr>
              <w:spacing w:after="0" w:line="240" w:lineRule="auto"/>
              <w:rPr>
                <w:rFonts w:ascii="Calibri" w:eastAsia="Times New Roman" w:hAnsi="Calibri" w:cs="Calibri"/>
                <w:lang w:val="en-AU" w:eastAsia="en-AU"/>
              </w:rPr>
            </w:pPr>
            <w:r>
              <w:rPr>
                <w:rStyle w:val="Strong"/>
              </w:rPr>
              <w:t>0.033</w:t>
            </w:r>
          </w:p>
        </w:tc>
      </w:tr>
      <w:tr w:rsidR="00160ADB" w:rsidRPr="001C4A3D" w14:paraId="49C7FE1D"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9D81C6B" w14:textId="4142CEBA" w:rsidR="00160ADB" w:rsidRPr="001C4A3D" w:rsidRDefault="00160ADB" w:rsidP="00160ADB">
            <w:pPr>
              <w:spacing w:after="0" w:line="240" w:lineRule="auto"/>
              <w:rPr>
                <w:rFonts w:ascii="Calibri" w:eastAsia="Times New Roman" w:hAnsi="Calibri" w:cs="Calibri"/>
                <w:lang w:val="en-AU" w:eastAsia="en-AU"/>
              </w:rPr>
            </w:pPr>
            <w:r>
              <w:t>Mother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22C71DD9" w14:textId="449CEFB0" w:rsidR="00160ADB" w:rsidRPr="001C4A3D" w:rsidRDefault="00160ADB" w:rsidP="00160ADB">
            <w:pPr>
              <w:spacing w:after="0" w:line="240" w:lineRule="auto"/>
              <w:rPr>
                <w:rFonts w:ascii="Calibri" w:eastAsia="Times New Roman" w:hAnsi="Calibri" w:cs="Calibri"/>
                <w:lang w:val="en-AU" w:eastAsia="en-AU"/>
              </w:rPr>
            </w:pPr>
            <w:r>
              <w:t>0.104</w:t>
            </w:r>
          </w:p>
        </w:tc>
        <w:tc>
          <w:tcPr>
            <w:tcW w:w="1531" w:type="dxa"/>
            <w:tcBorders>
              <w:top w:val="nil"/>
              <w:left w:val="nil"/>
              <w:bottom w:val="nil"/>
              <w:right w:val="nil"/>
            </w:tcBorders>
            <w:tcMar>
              <w:top w:w="80" w:type="dxa"/>
              <w:left w:w="80" w:type="dxa"/>
              <w:bottom w:w="80" w:type="dxa"/>
              <w:right w:w="80" w:type="dxa"/>
            </w:tcMar>
            <w:vAlign w:val="center"/>
            <w:hideMark/>
          </w:tcPr>
          <w:p w14:paraId="4BD0D3AA" w14:textId="59820955" w:rsidR="00160ADB" w:rsidRPr="001C4A3D" w:rsidRDefault="00160ADB" w:rsidP="00160ADB">
            <w:pPr>
              <w:spacing w:after="0" w:line="240" w:lineRule="auto"/>
              <w:rPr>
                <w:rFonts w:ascii="Calibri" w:eastAsia="Times New Roman" w:hAnsi="Calibri" w:cs="Calibri"/>
                <w:lang w:val="en-AU" w:eastAsia="en-AU"/>
              </w:rPr>
            </w:pPr>
            <w:r>
              <w:t>0.033 – 0.176</w:t>
            </w:r>
          </w:p>
        </w:tc>
        <w:tc>
          <w:tcPr>
            <w:tcW w:w="814" w:type="dxa"/>
            <w:tcBorders>
              <w:top w:val="nil"/>
              <w:left w:val="nil"/>
              <w:bottom w:val="nil"/>
              <w:right w:val="nil"/>
            </w:tcBorders>
            <w:tcMar>
              <w:top w:w="80" w:type="dxa"/>
              <w:left w:w="80" w:type="dxa"/>
              <w:bottom w:w="80" w:type="dxa"/>
              <w:right w:w="80" w:type="dxa"/>
            </w:tcMar>
            <w:vAlign w:val="center"/>
            <w:hideMark/>
          </w:tcPr>
          <w:p w14:paraId="255505B0" w14:textId="3F8CC6F9" w:rsidR="00160ADB" w:rsidRPr="001C4A3D"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1C4A3D" w14:paraId="2237E80C"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186C7BD3" w14:textId="79CA89BB" w:rsidR="00160ADB" w:rsidRPr="001C4A3D" w:rsidRDefault="00160ADB" w:rsidP="00160ADB">
            <w:pPr>
              <w:spacing w:after="0" w:line="240" w:lineRule="auto"/>
              <w:rPr>
                <w:rFonts w:ascii="Calibri" w:eastAsia="Times New Roman" w:hAnsi="Calibri" w:cs="Calibri"/>
                <w:lang w:val="en-AU" w:eastAsia="en-AU"/>
              </w:rPr>
            </w:pPr>
            <w:r>
              <w:t>Extra-pair Genetic Father Age</w:t>
            </w:r>
          </w:p>
        </w:tc>
        <w:tc>
          <w:tcPr>
            <w:tcW w:w="1505" w:type="dxa"/>
            <w:tcBorders>
              <w:top w:val="nil"/>
              <w:left w:val="nil"/>
              <w:bottom w:val="nil"/>
              <w:right w:val="nil"/>
            </w:tcBorders>
            <w:tcMar>
              <w:top w:w="80" w:type="dxa"/>
              <w:left w:w="80" w:type="dxa"/>
              <w:bottom w:w="80" w:type="dxa"/>
              <w:right w:w="80" w:type="dxa"/>
            </w:tcMar>
            <w:vAlign w:val="center"/>
            <w:hideMark/>
          </w:tcPr>
          <w:p w14:paraId="14D7069A" w14:textId="6BDA288C" w:rsidR="00160ADB" w:rsidRPr="001C4A3D" w:rsidRDefault="00160ADB" w:rsidP="00160ADB">
            <w:pPr>
              <w:spacing w:after="0" w:line="240" w:lineRule="auto"/>
              <w:rPr>
                <w:rFonts w:ascii="Calibri" w:eastAsia="Times New Roman" w:hAnsi="Calibri" w:cs="Calibri"/>
                <w:lang w:val="en-AU" w:eastAsia="en-AU"/>
              </w:rPr>
            </w:pPr>
            <w:r>
              <w:t>-0.030</w:t>
            </w:r>
          </w:p>
        </w:tc>
        <w:tc>
          <w:tcPr>
            <w:tcW w:w="1531" w:type="dxa"/>
            <w:tcBorders>
              <w:top w:val="nil"/>
              <w:left w:val="nil"/>
              <w:bottom w:val="nil"/>
              <w:right w:val="nil"/>
            </w:tcBorders>
            <w:tcMar>
              <w:top w:w="80" w:type="dxa"/>
              <w:left w:w="80" w:type="dxa"/>
              <w:bottom w:w="80" w:type="dxa"/>
              <w:right w:w="80" w:type="dxa"/>
            </w:tcMar>
            <w:vAlign w:val="center"/>
            <w:hideMark/>
          </w:tcPr>
          <w:p w14:paraId="1824F739" w14:textId="17892DD7" w:rsidR="00160ADB" w:rsidRPr="001C4A3D" w:rsidRDefault="00160ADB" w:rsidP="00160ADB">
            <w:pPr>
              <w:spacing w:after="0" w:line="240" w:lineRule="auto"/>
              <w:rPr>
                <w:rFonts w:ascii="Calibri" w:eastAsia="Times New Roman" w:hAnsi="Calibri" w:cs="Calibri"/>
                <w:lang w:val="en-AU" w:eastAsia="en-AU"/>
              </w:rPr>
            </w:pPr>
            <w:r>
              <w:t>-0.129 – 0.070</w:t>
            </w:r>
          </w:p>
        </w:tc>
        <w:tc>
          <w:tcPr>
            <w:tcW w:w="814" w:type="dxa"/>
            <w:tcBorders>
              <w:top w:val="nil"/>
              <w:left w:val="nil"/>
              <w:bottom w:val="nil"/>
              <w:right w:val="nil"/>
            </w:tcBorders>
            <w:tcMar>
              <w:top w:w="80" w:type="dxa"/>
              <w:left w:w="80" w:type="dxa"/>
              <w:bottom w:w="80" w:type="dxa"/>
              <w:right w:w="80" w:type="dxa"/>
            </w:tcMar>
            <w:vAlign w:val="center"/>
            <w:hideMark/>
          </w:tcPr>
          <w:p w14:paraId="5D2CFECD" w14:textId="7BDBDBEC" w:rsidR="00160ADB" w:rsidRPr="001C4A3D" w:rsidRDefault="00160ADB" w:rsidP="00160ADB">
            <w:pPr>
              <w:spacing w:after="0" w:line="240" w:lineRule="auto"/>
              <w:rPr>
                <w:rFonts w:ascii="Calibri" w:eastAsia="Times New Roman" w:hAnsi="Calibri" w:cs="Calibri"/>
                <w:lang w:val="en-AU" w:eastAsia="en-AU"/>
              </w:rPr>
            </w:pPr>
            <w:r>
              <w:t>0.560</w:t>
            </w:r>
          </w:p>
        </w:tc>
      </w:tr>
      <w:tr w:rsidR="00160ADB" w:rsidRPr="001C4A3D" w14:paraId="482CD96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55CDEB93" w14:textId="1FDE595A" w:rsidR="00160ADB" w:rsidRPr="001C4A3D" w:rsidRDefault="00160ADB" w:rsidP="00160ADB">
            <w:pPr>
              <w:spacing w:after="0" w:line="240" w:lineRule="auto"/>
              <w:rPr>
                <w:rFonts w:ascii="Calibri" w:eastAsia="Times New Roman" w:hAnsi="Calibri" w:cs="Calibri"/>
                <w:lang w:val="en-AU" w:eastAsia="en-AU"/>
              </w:rPr>
            </w:pPr>
            <w:r>
              <w:t>Extra-pair Genetic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57D350B9" w14:textId="6D753E55" w:rsidR="00160ADB" w:rsidRPr="001C4A3D" w:rsidRDefault="00160ADB" w:rsidP="00160ADB">
            <w:pPr>
              <w:spacing w:after="0" w:line="240" w:lineRule="auto"/>
              <w:rPr>
                <w:rFonts w:ascii="Calibri" w:eastAsia="Times New Roman" w:hAnsi="Calibri" w:cs="Calibri"/>
                <w:lang w:val="en-AU" w:eastAsia="en-AU"/>
              </w:rPr>
            </w:pPr>
            <w:r>
              <w:t>-0.020</w:t>
            </w:r>
          </w:p>
        </w:tc>
        <w:tc>
          <w:tcPr>
            <w:tcW w:w="1531" w:type="dxa"/>
            <w:tcBorders>
              <w:top w:val="nil"/>
              <w:left w:val="nil"/>
              <w:bottom w:val="nil"/>
              <w:right w:val="nil"/>
            </w:tcBorders>
            <w:tcMar>
              <w:top w:w="80" w:type="dxa"/>
              <w:left w:w="80" w:type="dxa"/>
              <w:bottom w:w="80" w:type="dxa"/>
              <w:right w:w="80" w:type="dxa"/>
            </w:tcMar>
            <w:vAlign w:val="center"/>
            <w:hideMark/>
          </w:tcPr>
          <w:p w14:paraId="60CCBFBE" w14:textId="0434D1DF" w:rsidR="00160ADB" w:rsidRPr="001C4A3D" w:rsidRDefault="00160ADB" w:rsidP="00160ADB">
            <w:pPr>
              <w:spacing w:after="0" w:line="240" w:lineRule="auto"/>
              <w:rPr>
                <w:rFonts w:ascii="Calibri" w:eastAsia="Times New Roman" w:hAnsi="Calibri" w:cs="Calibri"/>
                <w:lang w:val="en-AU" w:eastAsia="en-AU"/>
              </w:rPr>
            </w:pPr>
            <w:r>
              <w:t>-0.107 – 0.066</w:t>
            </w:r>
          </w:p>
        </w:tc>
        <w:tc>
          <w:tcPr>
            <w:tcW w:w="814" w:type="dxa"/>
            <w:tcBorders>
              <w:top w:val="nil"/>
              <w:left w:val="nil"/>
              <w:bottom w:val="nil"/>
              <w:right w:val="nil"/>
            </w:tcBorders>
            <w:tcMar>
              <w:top w:w="80" w:type="dxa"/>
              <w:left w:w="80" w:type="dxa"/>
              <w:bottom w:w="80" w:type="dxa"/>
              <w:right w:w="80" w:type="dxa"/>
            </w:tcMar>
            <w:vAlign w:val="center"/>
            <w:hideMark/>
          </w:tcPr>
          <w:p w14:paraId="29E4C380" w14:textId="0B64CB41" w:rsidR="00160ADB" w:rsidRPr="001C4A3D" w:rsidRDefault="00160ADB" w:rsidP="00160ADB">
            <w:pPr>
              <w:spacing w:after="0" w:line="240" w:lineRule="auto"/>
              <w:rPr>
                <w:rFonts w:ascii="Calibri" w:eastAsia="Times New Roman" w:hAnsi="Calibri" w:cs="Calibri"/>
                <w:lang w:val="en-AU" w:eastAsia="en-AU"/>
              </w:rPr>
            </w:pPr>
            <w:r>
              <w:t>0.644</w:t>
            </w:r>
          </w:p>
        </w:tc>
      </w:tr>
      <w:tr w:rsidR="00160ADB" w:rsidRPr="001C4A3D" w14:paraId="0C0DAAA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7B9DC87E" w14:textId="174D7C0C" w:rsidR="00160ADB" w:rsidRPr="001C4A3D" w:rsidRDefault="00160ADB" w:rsidP="00160ADB">
            <w:pPr>
              <w:spacing w:after="0" w:line="240" w:lineRule="auto"/>
              <w:rPr>
                <w:rFonts w:ascii="Calibri" w:eastAsia="Times New Roman" w:hAnsi="Calibri" w:cs="Calibri"/>
                <w:lang w:val="en-AU" w:eastAsia="en-AU"/>
              </w:rPr>
            </w:pPr>
            <w:r>
              <w:t>Cuckolded Social Father Age</w:t>
            </w:r>
          </w:p>
        </w:tc>
        <w:tc>
          <w:tcPr>
            <w:tcW w:w="1505" w:type="dxa"/>
            <w:tcBorders>
              <w:top w:val="nil"/>
              <w:left w:val="nil"/>
              <w:bottom w:val="nil"/>
              <w:right w:val="nil"/>
            </w:tcBorders>
            <w:tcMar>
              <w:top w:w="80" w:type="dxa"/>
              <w:left w:w="80" w:type="dxa"/>
              <w:bottom w:w="80" w:type="dxa"/>
              <w:right w:w="80" w:type="dxa"/>
            </w:tcMar>
            <w:vAlign w:val="center"/>
            <w:hideMark/>
          </w:tcPr>
          <w:p w14:paraId="6F2175D1" w14:textId="1E67B77B" w:rsidR="00160ADB" w:rsidRPr="001C4A3D" w:rsidRDefault="00160ADB" w:rsidP="00160ADB">
            <w:pPr>
              <w:spacing w:after="0" w:line="240" w:lineRule="auto"/>
              <w:rPr>
                <w:rFonts w:ascii="Calibri" w:eastAsia="Times New Roman" w:hAnsi="Calibri" w:cs="Calibri"/>
                <w:lang w:val="en-AU" w:eastAsia="en-AU"/>
              </w:rPr>
            </w:pPr>
            <w:r>
              <w:t>-0.030</w:t>
            </w:r>
          </w:p>
        </w:tc>
        <w:tc>
          <w:tcPr>
            <w:tcW w:w="1531" w:type="dxa"/>
            <w:tcBorders>
              <w:top w:val="nil"/>
              <w:left w:val="nil"/>
              <w:bottom w:val="nil"/>
              <w:right w:val="nil"/>
            </w:tcBorders>
            <w:tcMar>
              <w:top w:w="80" w:type="dxa"/>
              <w:left w:w="80" w:type="dxa"/>
              <w:bottom w:w="80" w:type="dxa"/>
              <w:right w:w="80" w:type="dxa"/>
            </w:tcMar>
            <w:vAlign w:val="center"/>
            <w:hideMark/>
          </w:tcPr>
          <w:p w14:paraId="71B1D06E" w14:textId="10D52A1A" w:rsidR="00160ADB" w:rsidRPr="001C4A3D" w:rsidRDefault="00160ADB" w:rsidP="00160ADB">
            <w:pPr>
              <w:spacing w:after="0" w:line="240" w:lineRule="auto"/>
              <w:rPr>
                <w:rFonts w:ascii="Calibri" w:eastAsia="Times New Roman" w:hAnsi="Calibri" w:cs="Calibri"/>
                <w:lang w:val="en-AU" w:eastAsia="en-AU"/>
              </w:rPr>
            </w:pPr>
            <w:r>
              <w:t>-0.132 – 0.071</w:t>
            </w:r>
          </w:p>
        </w:tc>
        <w:tc>
          <w:tcPr>
            <w:tcW w:w="814" w:type="dxa"/>
            <w:tcBorders>
              <w:top w:val="nil"/>
              <w:left w:val="nil"/>
              <w:bottom w:val="nil"/>
              <w:right w:val="nil"/>
            </w:tcBorders>
            <w:tcMar>
              <w:top w:w="80" w:type="dxa"/>
              <w:left w:w="80" w:type="dxa"/>
              <w:bottom w:w="80" w:type="dxa"/>
              <w:right w:w="80" w:type="dxa"/>
            </w:tcMar>
            <w:vAlign w:val="center"/>
            <w:hideMark/>
          </w:tcPr>
          <w:p w14:paraId="4D95EF64" w14:textId="550D570F" w:rsidR="00160ADB" w:rsidRPr="001C4A3D" w:rsidRDefault="00160ADB" w:rsidP="00160ADB">
            <w:pPr>
              <w:spacing w:after="0" w:line="240" w:lineRule="auto"/>
              <w:rPr>
                <w:rFonts w:ascii="Calibri" w:eastAsia="Times New Roman" w:hAnsi="Calibri" w:cs="Calibri"/>
                <w:lang w:val="en-AU" w:eastAsia="en-AU"/>
              </w:rPr>
            </w:pPr>
            <w:r>
              <w:t>0.554</w:t>
            </w:r>
          </w:p>
        </w:tc>
      </w:tr>
      <w:tr w:rsidR="00160ADB" w:rsidRPr="001C4A3D" w14:paraId="1C746005"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035925B6" w14:textId="3942F26E" w:rsidR="00160ADB" w:rsidRPr="001C4A3D" w:rsidRDefault="00160ADB" w:rsidP="00160ADB">
            <w:pPr>
              <w:spacing w:after="0" w:line="240" w:lineRule="auto"/>
              <w:rPr>
                <w:rFonts w:ascii="Calibri" w:eastAsia="Times New Roman" w:hAnsi="Calibri" w:cs="Calibri"/>
                <w:lang w:val="en-AU" w:eastAsia="en-AU"/>
              </w:rPr>
            </w:pPr>
            <w:r>
              <w:t>Cuckolded Social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0E086474" w14:textId="4154DA01" w:rsidR="00160ADB" w:rsidRPr="001C4A3D" w:rsidRDefault="00160ADB" w:rsidP="00160ADB">
            <w:pPr>
              <w:spacing w:after="0" w:line="240" w:lineRule="auto"/>
              <w:rPr>
                <w:rFonts w:ascii="Calibri" w:eastAsia="Times New Roman" w:hAnsi="Calibri" w:cs="Calibri"/>
                <w:lang w:val="en-AU" w:eastAsia="en-AU"/>
              </w:rPr>
            </w:pPr>
            <w:r>
              <w:t>-0.025</w:t>
            </w:r>
          </w:p>
        </w:tc>
        <w:tc>
          <w:tcPr>
            <w:tcW w:w="1531" w:type="dxa"/>
            <w:tcBorders>
              <w:top w:val="nil"/>
              <w:left w:val="nil"/>
              <w:bottom w:val="nil"/>
              <w:right w:val="nil"/>
            </w:tcBorders>
            <w:tcMar>
              <w:top w:w="80" w:type="dxa"/>
              <w:left w:w="80" w:type="dxa"/>
              <w:bottom w:w="80" w:type="dxa"/>
              <w:right w:w="80" w:type="dxa"/>
            </w:tcMar>
            <w:vAlign w:val="center"/>
            <w:hideMark/>
          </w:tcPr>
          <w:p w14:paraId="7302657E" w14:textId="73E3009C" w:rsidR="00160ADB" w:rsidRPr="001C4A3D" w:rsidRDefault="00160ADB" w:rsidP="00160ADB">
            <w:pPr>
              <w:spacing w:after="0" w:line="240" w:lineRule="auto"/>
              <w:rPr>
                <w:rFonts w:ascii="Calibri" w:eastAsia="Times New Roman" w:hAnsi="Calibri" w:cs="Calibri"/>
                <w:lang w:val="en-AU" w:eastAsia="en-AU"/>
              </w:rPr>
            </w:pPr>
            <w:r>
              <w:t>-0.105 – 0.055</w:t>
            </w:r>
          </w:p>
        </w:tc>
        <w:tc>
          <w:tcPr>
            <w:tcW w:w="814" w:type="dxa"/>
            <w:tcBorders>
              <w:top w:val="nil"/>
              <w:left w:val="nil"/>
              <w:bottom w:val="nil"/>
              <w:right w:val="nil"/>
            </w:tcBorders>
            <w:tcMar>
              <w:top w:w="80" w:type="dxa"/>
              <w:left w:w="80" w:type="dxa"/>
              <w:bottom w:w="80" w:type="dxa"/>
              <w:right w:w="80" w:type="dxa"/>
            </w:tcMar>
            <w:vAlign w:val="center"/>
            <w:hideMark/>
          </w:tcPr>
          <w:p w14:paraId="3DFC8B2F" w14:textId="72254004" w:rsidR="00160ADB" w:rsidRPr="001C4A3D" w:rsidRDefault="00160ADB" w:rsidP="00160ADB">
            <w:pPr>
              <w:spacing w:after="0" w:line="240" w:lineRule="auto"/>
              <w:rPr>
                <w:rFonts w:ascii="Calibri" w:eastAsia="Times New Roman" w:hAnsi="Calibri" w:cs="Calibri"/>
                <w:lang w:val="en-AU" w:eastAsia="en-AU"/>
              </w:rPr>
            </w:pPr>
            <w:r>
              <w:t>0.542</w:t>
            </w:r>
          </w:p>
        </w:tc>
      </w:tr>
      <w:tr w:rsidR="00160ADB" w:rsidRPr="001C4A3D" w14:paraId="4CC2B594"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37946068" w14:textId="50F30EE2" w:rsidR="00160ADB" w:rsidRPr="001C4A3D" w:rsidRDefault="00160ADB" w:rsidP="00160ADB">
            <w:pPr>
              <w:spacing w:after="0" w:line="240" w:lineRule="auto"/>
              <w:rPr>
                <w:rFonts w:ascii="Calibri" w:eastAsia="Times New Roman" w:hAnsi="Calibri" w:cs="Calibri"/>
                <w:lang w:val="en-AU" w:eastAsia="en-AU"/>
              </w:rPr>
            </w:pPr>
            <w:r>
              <w:t>Within-pair Father Age</w:t>
            </w:r>
          </w:p>
        </w:tc>
        <w:tc>
          <w:tcPr>
            <w:tcW w:w="1505" w:type="dxa"/>
            <w:tcBorders>
              <w:top w:val="nil"/>
              <w:left w:val="nil"/>
              <w:bottom w:val="nil"/>
              <w:right w:val="nil"/>
            </w:tcBorders>
            <w:tcMar>
              <w:top w:w="80" w:type="dxa"/>
              <w:left w:w="80" w:type="dxa"/>
              <w:bottom w:w="80" w:type="dxa"/>
              <w:right w:w="80" w:type="dxa"/>
            </w:tcMar>
            <w:vAlign w:val="center"/>
            <w:hideMark/>
          </w:tcPr>
          <w:p w14:paraId="52433F49" w14:textId="5B5D1548" w:rsidR="00160ADB" w:rsidRPr="001C4A3D" w:rsidRDefault="00160ADB" w:rsidP="00160ADB">
            <w:pPr>
              <w:spacing w:after="0" w:line="240" w:lineRule="auto"/>
              <w:rPr>
                <w:rFonts w:ascii="Calibri" w:eastAsia="Times New Roman" w:hAnsi="Calibri" w:cs="Calibri"/>
                <w:lang w:val="en-AU" w:eastAsia="en-AU"/>
              </w:rPr>
            </w:pPr>
            <w:r>
              <w:t>0.063</w:t>
            </w:r>
          </w:p>
        </w:tc>
        <w:tc>
          <w:tcPr>
            <w:tcW w:w="1531" w:type="dxa"/>
            <w:tcBorders>
              <w:top w:val="nil"/>
              <w:left w:val="nil"/>
              <w:bottom w:val="nil"/>
              <w:right w:val="nil"/>
            </w:tcBorders>
            <w:tcMar>
              <w:top w:w="80" w:type="dxa"/>
              <w:left w:w="80" w:type="dxa"/>
              <w:bottom w:w="80" w:type="dxa"/>
              <w:right w:w="80" w:type="dxa"/>
            </w:tcMar>
            <w:vAlign w:val="center"/>
            <w:hideMark/>
          </w:tcPr>
          <w:p w14:paraId="78DFB4A0" w14:textId="1962E4D5" w:rsidR="00160ADB" w:rsidRPr="001C4A3D" w:rsidRDefault="00160ADB" w:rsidP="00160ADB">
            <w:pPr>
              <w:spacing w:after="0" w:line="240" w:lineRule="auto"/>
              <w:rPr>
                <w:rFonts w:ascii="Calibri" w:eastAsia="Times New Roman" w:hAnsi="Calibri" w:cs="Calibri"/>
                <w:lang w:val="en-AU" w:eastAsia="en-AU"/>
              </w:rPr>
            </w:pPr>
            <w:r>
              <w:t>-0.052 – 0.178</w:t>
            </w:r>
          </w:p>
        </w:tc>
        <w:tc>
          <w:tcPr>
            <w:tcW w:w="814" w:type="dxa"/>
            <w:tcBorders>
              <w:top w:val="nil"/>
              <w:left w:val="nil"/>
              <w:bottom w:val="nil"/>
              <w:right w:val="nil"/>
            </w:tcBorders>
            <w:tcMar>
              <w:top w:w="80" w:type="dxa"/>
              <w:left w:w="80" w:type="dxa"/>
              <w:bottom w:w="80" w:type="dxa"/>
              <w:right w:w="80" w:type="dxa"/>
            </w:tcMar>
            <w:vAlign w:val="center"/>
            <w:hideMark/>
          </w:tcPr>
          <w:p w14:paraId="3921478D" w14:textId="26433392" w:rsidR="00160ADB" w:rsidRPr="001C4A3D" w:rsidRDefault="00160ADB" w:rsidP="00160ADB">
            <w:pPr>
              <w:spacing w:after="0" w:line="240" w:lineRule="auto"/>
              <w:rPr>
                <w:rFonts w:ascii="Calibri" w:eastAsia="Times New Roman" w:hAnsi="Calibri" w:cs="Calibri"/>
                <w:lang w:val="en-AU" w:eastAsia="en-AU"/>
              </w:rPr>
            </w:pPr>
            <w:r>
              <w:t>0.281</w:t>
            </w:r>
          </w:p>
        </w:tc>
      </w:tr>
      <w:tr w:rsidR="00160ADB" w:rsidRPr="001C4A3D" w14:paraId="6E1F9266"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4BCC1EF" w14:textId="4E854EF2" w:rsidR="00160ADB" w:rsidRPr="001C4A3D" w:rsidRDefault="00160ADB" w:rsidP="00160ADB">
            <w:pPr>
              <w:spacing w:after="0" w:line="240" w:lineRule="auto"/>
              <w:rPr>
                <w:rFonts w:ascii="Calibri" w:eastAsia="Times New Roman" w:hAnsi="Calibri" w:cs="Calibri"/>
                <w:lang w:val="en-AU" w:eastAsia="en-AU"/>
              </w:rPr>
            </w:pPr>
            <w:r>
              <w:t>Within-pair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3868DF7E" w14:textId="08FA0B84" w:rsidR="00160ADB" w:rsidRPr="001C4A3D" w:rsidRDefault="00160ADB" w:rsidP="00160ADB">
            <w:pPr>
              <w:spacing w:after="0" w:line="240" w:lineRule="auto"/>
              <w:rPr>
                <w:rFonts w:ascii="Calibri" w:eastAsia="Times New Roman" w:hAnsi="Calibri" w:cs="Calibri"/>
                <w:lang w:val="en-AU" w:eastAsia="en-AU"/>
              </w:rPr>
            </w:pPr>
            <w:r>
              <w:t>0.041</w:t>
            </w:r>
          </w:p>
        </w:tc>
        <w:tc>
          <w:tcPr>
            <w:tcW w:w="1531" w:type="dxa"/>
            <w:tcBorders>
              <w:top w:val="nil"/>
              <w:left w:val="nil"/>
              <w:bottom w:val="nil"/>
              <w:right w:val="nil"/>
            </w:tcBorders>
            <w:tcMar>
              <w:top w:w="80" w:type="dxa"/>
              <w:left w:w="80" w:type="dxa"/>
              <w:bottom w:w="80" w:type="dxa"/>
              <w:right w:w="80" w:type="dxa"/>
            </w:tcMar>
            <w:vAlign w:val="center"/>
            <w:hideMark/>
          </w:tcPr>
          <w:p w14:paraId="2A52AD4E" w14:textId="2130BB92" w:rsidR="00160ADB" w:rsidRPr="001C4A3D" w:rsidRDefault="00160ADB" w:rsidP="00160ADB">
            <w:pPr>
              <w:spacing w:after="0" w:line="240" w:lineRule="auto"/>
              <w:rPr>
                <w:rFonts w:ascii="Calibri" w:eastAsia="Times New Roman" w:hAnsi="Calibri" w:cs="Calibri"/>
                <w:lang w:val="en-AU" w:eastAsia="en-AU"/>
              </w:rPr>
            </w:pPr>
            <w:r>
              <w:t>-0.055 – 0.137</w:t>
            </w:r>
          </w:p>
        </w:tc>
        <w:tc>
          <w:tcPr>
            <w:tcW w:w="814" w:type="dxa"/>
            <w:tcBorders>
              <w:top w:val="nil"/>
              <w:left w:val="nil"/>
              <w:bottom w:val="nil"/>
              <w:right w:val="nil"/>
            </w:tcBorders>
            <w:tcMar>
              <w:top w:w="80" w:type="dxa"/>
              <w:left w:w="80" w:type="dxa"/>
              <w:bottom w:w="80" w:type="dxa"/>
              <w:right w:w="80" w:type="dxa"/>
            </w:tcMar>
            <w:vAlign w:val="center"/>
            <w:hideMark/>
          </w:tcPr>
          <w:p w14:paraId="40CF5C95" w14:textId="2819A3B2" w:rsidR="00160ADB" w:rsidRPr="001C4A3D" w:rsidRDefault="00160ADB" w:rsidP="00160ADB">
            <w:pPr>
              <w:spacing w:after="0" w:line="240" w:lineRule="auto"/>
              <w:rPr>
                <w:rFonts w:ascii="Calibri" w:eastAsia="Times New Roman" w:hAnsi="Calibri" w:cs="Calibri"/>
                <w:lang w:val="en-AU" w:eastAsia="en-AU"/>
              </w:rPr>
            </w:pPr>
            <w:r>
              <w:t>0.403</w:t>
            </w:r>
          </w:p>
        </w:tc>
      </w:tr>
      <w:tr w:rsidR="00160ADB" w:rsidRPr="001C4A3D" w14:paraId="17338A41"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4C403DD4" w14:textId="58824174" w:rsidR="00160ADB" w:rsidRPr="001C4A3D" w:rsidRDefault="00160ADB" w:rsidP="00160ADB">
            <w:pPr>
              <w:spacing w:after="0" w:line="240" w:lineRule="auto"/>
              <w:rPr>
                <w:rFonts w:ascii="Calibri" w:eastAsia="Times New Roman" w:hAnsi="Calibri" w:cs="Calibri"/>
                <w:lang w:val="en-AU" w:eastAsia="en-AU"/>
              </w:rPr>
            </w:pPr>
            <w:r>
              <w:t>Extra-Group [yes]</w:t>
            </w:r>
          </w:p>
        </w:tc>
        <w:tc>
          <w:tcPr>
            <w:tcW w:w="1505" w:type="dxa"/>
            <w:tcBorders>
              <w:top w:val="nil"/>
              <w:left w:val="nil"/>
              <w:bottom w:val="nil"/>
              <w:right w:val="nil"/>
            </w:tcBorders>
            <w:tcMar>
              <w:top w:w="80" w:type="dxa"/>
              <w:left w:w="80" w:type="dxa"/>
              <w:bottom w:w="80" w:type="dxa"/>
              <w:right w:w="80" w:type="dxa"/>
            </w:tcMar>
            <w:vAlign w:val="center"/>
            <w:hideMark/>
          </w:tcPr>
          <w:p w14:paraId="5790C1B6" w14:textId="1BCCC8DB" w:rsidR="00160ADB" w:rsidRPr="001C4A3D" w:rsidRDefault="00160ADB" w:rsidP="00160ADB">
            <w:pPr>
              <w:spacing w:after="0" w:line="240" w:lineRule="auto"/>
              <w:rPr>
                <w:rFonts w:ascii="Calibri" w:eastAsia="Times New Roman" w:hAnsi="Calibri" w:cs="Calibri"/>
                <w:lang w:val="en-AU" w:eastAsia="en-AU"/>
              </w:rPr>
            </w:pPr>
            <w:r>
              <w:t>1.094</w:t>
            </w:r>
          </w:p>
        </w:tc>
        <w:tc>
          <w:tcPr>
            <w:tcW w:w="1531" w:type="dxa"/>
            <w:tcBorders>
              <w:top w:val="nil"/>
              <w:left w:val="nil"/>
              <w:bottom w:val="nil"/>
              <w:right w:val="nil"/>
            </w:tcBorders>
            <w:tcMar>
              <w:top w:w="80" w:type="dxa"/>
              <w:left w:w="80" w:type="dxa"/>
              <w:bottom w:w="80" w:type="dxa"/>
              <w:right w:w="80" w:type="dxa"/>
            </w:tcMar>
            <w:vAlign w:val="center"/>
            <w:hideMark/>
          </w:tcPr>
          <w:p w14:paraId="676438D5" w14:textId="78283F8B" w:rsidR="00160ADB" w:rsidRPr="001C4A3D" w:rsidRDefault="00160ADB" w:rsidP="00160ADB">
            <w:pPr>
              <w:spacing w:after="0" w:line="240" w:lineRule="auto"/>
              <w:rPr>
                <w:rFonts w:ascii="Calibri" w:eastAsia="Times New Roman" w:hAnsi="Calibri" w:cs="Calibri"/>
                <w:lang w:val="en-AU" w:eastAsia="en-AU"/>
              </w:rPr>
            </w:pPr>
            <w:r>
              <w:t>0.353 – 1.835</w:t>
            </w:r>
          </w:p>
        </w:tc>
        <w:tc>
          <w:tcPr>
            <w:tcW w:w="814" w:type="dxa"/>
            <w:tcBorders>
              <w:top w:val="nil"/>
              <w:left w:val="nil"/>
              <w:bottom w:val="nil"/>
              <w:right w:val="nil"/>
            </w:tcBorders>
            <w:tcMar>
              <w:top w:w="80" w:type="dxa"/>
              <w:left w:w="80" w:type="dxa"/>
              <w:bottom w:w="80" w:type="dxa"/>
              <w:right w:w="80" w:type="dxa"/>
            </w:tcMar>
            <w:vAlign w:val="center"/>
            <w:hideMark/>
          </w:tcPr>
          <w:p w14:paraId="0AE53BCB" w14:textId="0734CBC0" w:rsidR="00160ADB" w:rsidRPr="001C4A3D"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1C4A3D" w14:paraId="5B1AB8BC"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2F4B993C" w14:textId="36AB8F0C" w:rsidR="00160ADB" w:rsidRPr="001C4A3D" w:rsidRDefault="00160ADB" w:rsidP="00160ADB">
            <w:pPr>
              <w:spacing w:after="0" w:line="240" w:lineRule="auto"/>
              <w:rPr>
                <w:rFonts w:ascii="Calibri" w:eastAsia="Times New Roman" w:hAnsi="Calibri" w:cs="Calibri"/>
                <w:lang w:val="en-AU" w:eastAsia="en-AU"/>
              </w:rPr>
            </w:pPr>
            <w:r>
              <w:t>Incubation Date</w:t>
            </w:r>
          </w:p>
        </w:tc>
        <w:tc>
          <w:tcPr>
            <w:tcW w:w="1505" w:type="dxa"/>
            <w:tcBorders>
              <w:top w:val="nil"/>
              <w:left w:val="nil"/>
              <w:bottom w:val="nil"/>
              <w:right w:val="nil"/>
            </w:tcBorders>
            <w:tcMar>
              <w:top w:w="80" w:type="dxa"/>
              <w:left w:w="80" w:type="dxa"/>
              <w:bottom w:w="80" w:type="dxa"/>
              <w:right w:w="80" w:type="dxa"/>
            </w:tcMar>
            <w:vAlign w:val="center"/>
            <w:hideMark/>
          </w:tcPr>
          <w:p w14:paraId="0242606D" w14:textId="617974E6" w:rsidR="00160ADB" w:rsidRPr="001C4A3D" w:rsidRDefault="00160ADB" w:rsidP="00160ADB">
            <w:pPr>
              <w:spacing w:after="0" w:line="240" w:lineRule="auto"/>
              <w:rPr>
                <w:rFonts w:ascii="Calibri" w:eastAsia="Times New Roman" w:hAnsi="Calibri" w:cs="Calibri"/>
                <w:lang w:val="en-AU" w:eastAsia="en-AU"/>
              </w:rPr>
            </w:pPr>
            <w:r>
              <w:t>1.930</w:t>
            </w:r>
          </w:p>
        </w:tc>
        <w:tc>
          <w:tcPr>
            <w:tcW w:w="1531" w:type="dxa"/>
            <w:tcBorders>
              <w:top w:val="nil"/>
              <w:left w:val="nil"/>
              <w:bottom w:val="nil"/>
              <w:right w:val="nil"/>
            </w:tcBorders>
            <w:tcMar>
              <w:top w:w="80" w:type="dxa"/>
              <w:left w:w="80" w:type="dxa"/>
              <w:bottom w:w="80" w:type="dxa"/>
              <w:right w:w="80" w:type="dxa"/>
            </w:tcMar>
            <w:vAlign w:val="center"/>
            <w:hideMark/>
          </w:tcPr>
          <w:p w14:paraId="4779EFF7" w14:textId="40977242" w:rsidR="00160ADB" w:rsidRPr="001C4A3D" w:rsidRDefault="00160ADB" w:rsidP="00160ADB">
            <w:pPr>
              <w:spacing w:after="0" w:line="240" w:lineRule="auto"/>
              <w:rPr>
                <w:rFonts w:ascii="Calibri" w:eastAsia="Times New Roman" w:hAnsi="Calibri" w:cs="Calibri"/>
                <w:lang w:val="en-AU" w:eastAsia="en-AU"/>
              </w:rPr>
            </w:pPr>
            <w:r>
              <w:t>1.296 – 2.564</w:t>
            </w:r>
          </w:p>
        </w:tc>
        <w:tc>
          <w:tcPr>
            <w:tcW w:w="814" w:type="dxa"/>
            <w:tcBorders>
              <w:top w:val="nil"/>
              <w:left w:val="nil"/>
              <w:bottom w:val="nil"/>
              <w:right w:val="nil"/>
            </w:tcBorders>
            <w:tcMar>
              <w:top w:w="80" w:type="dxa"/>
              <w:left w:w="80" w:type="dxa"/>
              <w:bottom w:w="80" w:type="dxa"/>
              <w:right w:w="80" w:type="dxa"/>
            </w:tcMar>
            <w:vAlign w:val="center"/>
            <w:hideMark/>
          </w:tcPr>
          <w:p w14:paraId="2BF7C3AE" w14:textId="68EAF370" w:rsidR="00160ADB" w:rsidRPr="001C4A3D"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1C4A3D" w14:paraId="36A18A2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2B2DEBED" w14:textId="00491544" w:rsidR="00160ADB" w:rsidRPr="001C4A3D" w:rsidRDefault="00160ADB" w:rsidP="00160ADB">
            <w:pPr>
              <w:spacing w:after="0" w:line="240" w:lineRule="auto"/>
              <w:rPr>
                <w:rFonts w:ascii="Calibri" w:eastAsia="Times New Roman" w:hAnsi="Calibri" w:cs="Calibri"/>
                <w:lang w:val="en-AU" w:eastAsia="en-AU"/>
              </w:rPr>
            </w:pPr>
            <w:r>
              <w:t>Helpers [one]</w:t>
            </w:r>
          </w:p>
        </w:tc>
        <w:tc>
          <w:tcPr>
            <w:tcW w:w="1505" w:type="dxa"/>
            <w:tcBorders>
              <w:top w:val="nil"/>
              <w:left w:val="nil"/>
              <w:bottom w:val="nil"/>
              <w:right w:val="nil"/>
            </w:tcBorders>
            <w:tcMar>
              <w:top w:w="80" w:type="dxa"/>
              <w:left w:w="80" w:type="dxa"/>
              <w:bottom w:w="80" w:type="dxa"/>
              <w:right w:w="80" w:type="dxa"/>
            </w:tcMar>
            <w:vAlign w:val="center"/>
            <w:hideMark/>
          </w:tcPr>
          <w:p w14:paraId="1BC09E98" w14:textId="332A2FD9" w:rsidR="00160ADB" w:rsidRPr="001C4A3D" w:rsidRDefault="00160ADB" w:rsidP="00160ADB">
            <w:pPr>
              <w:spacing w:after="0" w:line="240" w:lineRule="auto"/>
              <w:rPr>
                <w:rFonts w:ascii="Calibri" w:eastAsia="Times New Roman" w:hAnsi="Calibri" w:cs="Calibri"/>
                <w:lang w:val="en-AU" w:eastAsia="en-AU"/>
              </w:rPr>
            </w:pPr>
            <w:r>
              <w:t>0.146</w:t>
            </w:r>
          </w:p>
        </w:tc>
        <w:tc>
          <w:tcPr>
            <w:tcW w:w="1531" w:type="dxa"/>
            <w:tcBorders>
              <w:top w:val="nil"/>
              <w:left w:val="nil"/>
              <w:bottom w:val="nil"/>
              <w:right w:val="nil"/>
            </w:tcBorders>
            <w:tcMar>
              <w:top w:w="80" w:type="dxa"/>
              <w:left w:w="80" w:type="dxa"/>
              <w:bottom w:w="80" w:type="dxa"/>
              <w:right w:w="80" w:type="dxa"/>
            </w:tcMar>
            <w:vAlign w:val="center"/>
            <w:hideMark/>
          </w:tcPr>
          <w:p w14:paraId="4790E93C" w14:textId="1752F9A0" w:rsidR="00160ADB" w:rsidRPr="001C4A3D" w:rsidRDefault="00160ADB" w:rsidP="00160ADB">
            <w:pPr>
              <w:spacing w:after="0" w:line="240" w:lineRule="auto"/>
              <w:rPr>
                <w:rFonts w:ascii="Calibri" w:eastAsia="Times New Roman" w:hAnsi="Calibri" w:cs="Calibri"/>
                <w:lang w:val="en-AU" w:eastAsia="en-AU"/>
              </w:rPr>
            </w:pPr>
            <w:r>
              <w:t>-0.125 – 0.418</w:t>
            </w:r>
          </w:p>
        </w:tc>
        <w:tc>
          <w:tcPr>
            <w:tcW w:w="814" w:type="dxa"/>
            <w:tcBorders>
              <w:top w:val="nil"/>
              <w:left w:val="nil"/>
              <w:bottom w:val="nil"/>
              <w:right w:val="nil"/>
            </w:tcBorders>
            <w:tcMar>
              <w:top w:w="80" w:type="dxa"/>
              <w:left w:w="80" w:type="dxa"/>
              <w:bottom w:w="80" w:type="dxa"/>
              <w:right w:w="80" w:type="dxa"/>
            </w:tcMar>
            <w:vAlign w:val="center"/>
            <w:hideMark/>
          </w:tcPr>
          <w:p w14:paraId="1D508F98" w14:textId="444726C9" w:rsidR="00160ADB" w:rsidRPr="001C4A3D" w:rsidRDefault="00160ADB" w:rsidP="00160ADB">
            <w:pPr>
              <w:spacing w:after="0" w:line="240" w:lineRule="auto"/>
              <w:rPr>
                <w:rFonts w:ascii="Calibri" w:eastAsia="Times New Roman" w:hAnsi="Calibri" w:cs="Calibri"/>
                <w:lang w:val="en-AU" w:eastAsia="en-AU"/>
              </w:rPr>
            </w:pPr>
            <w:r>
              <w:t>0.292</w:t>
            </w:r>
          </w:p>
        </w:tc>
      </w:tr>
      <w:tr w:rsidR="00160ADB" w:rsidRPr="001C4A3D" w14:paraId="246DD501" w14:textId="77777777" w:rsidTr="0096363E">
        <w:tc>
          <w:tcPr>
            <w:tcW w:w="3357" w:type="dxa"/>
            <w:tcBorders>
              <w:top w:val="nil"/>
              <w:left w:val="nil"/>
              <w:bottom w:val="single" w:sz="4" w:space="0" w:color="auto"/>
              <w:right w:val="nil"/>
            </w:tcBorders>
            <w:tcMar>
              <w:top w:w="80" w:type="dxa"/>
              <w:left w:w="80" w:type="dxa"/>
              <w:bottom w:w="80" w:type="dxa"/>
              <w:right w:w="80" w:type="dxa"/>
            </w:tcMar>
            <w:vAlign w:val="center"/>
            <w:hideMark/>
          </w:tcPr>
          <w:p w14:paraId="6E3E6631" w14:textId="599B5F8A" w:rsidR="00160ADB" w:rsidRPr="001C4A3D" w:rsidRDefault="00160ADB" w:rsidP="00160ADB">
            <w:pPr>
              <w:spacing w:after="0" w:line="240" w:lineRule="auto"/>
              <w:rPr>
                <w:rFonts w:ascii="Calibri" w:eastAsia="Times New Roman" w:hAnsi="Calibri" w:cs="Calibri"/>
                <w:lang w:val="en-AU" w:eastAsia="en-AU"/>
              </w:rPr>
            </w:pPr>
            <w:r>
              <w:t>Helpers [two+]</w:t>
            </w:r>
          </w:p>
        </w:tc>
        <w:tc>
          <w:tcPr>
            <w:tcW w:w="1505" w:type="dxa"/>
            <w:tcBorders>
              <w:top w:val="nil"/>
              <w:left w:val="nil"/>
              <w:bottom w:val="single" w:sz="4" w:space="0" w:color="auto"/>
              <w:right w:val="nil"/>
            </w:tcBorders>
            <w:tcMar>
              <w:top w:w="80" w:type="dxa"/>
              <w:left w:w="80" w:type="dxa"/>
              <w:bottom w:w="80" w:type="dxa"/>
              <w:right w:w="80" w:type="dxa"/>
            </w:tcMar>
            <w:vAlign w:val="center"/>
            <w:hideMark/>
          </w:tcPr>
          <w:p w14:paraId="6AE34615" w14:textId="6196439C" w:rsidR="00160ADB" w:rsidRPr="001C4A3D" w:rsidRDefault="00160ADB" w:rsidP="00160ADB">
            <w:pPr>
              <w:spacing w:after="0" w:line="240" w:lineRule="auto"/>
              <w:rPr>
                <w:rFonts w:ascii="Calibri" w:eastAsia="Times New Roman" w:hAnsi="Calibri" w:cs="Calibri"/>
                <w:lang w:val="en-AU" w:eastAsia="en-AU"/>
              </w:rPr>
            </w:pPr>
            <w:r>
              <w:t>0.128</w:t>
            </w:r>
          </w:p>
        </w:tc>
        <w:tc>
          <w:tcPr>
            <w:tcW w:w="1531" w:type="dxa"/>
            <w:tcBorders>
              <w:top w:val="nil"/>
              <w:left w:val="nil"/>
              <w:bottom w:val="single" w:sz="4" w:space="0" w:color="auto"/>
              <w:right w:val="nil"/>
            </w:tcBorders>
            <w:tcMar>
              <w:top w:w="80" w:type="dxa"/>
              <w:left w:w="80" w:type="dxa"/>
              <w:bottom w:w="80" w:type="dxa"/>
              <w:right w:w="80" w:type="dxa"/>
            </w:tcMar>
            <w:vAlign w:val="center"/>
            <w:hideMark/>
          </w:tcPr>
          <w:p w14:paraId="2C047D34" w14:textId="668D3B46" w:rsidR="00160ADB" w:rsidRPr="001C4A3D" w:rsidRDefault="00160ADB" w:rsidP="00160ADB">
            <w:pPr>
              <w:spacing w:after="0" w:line="240" w:lineRule="auto"/>
              <w:rPr>
                <w:rFonts w:ascii="Calibri" w:eastAsia="Times New Roman" w:hAnsi="Calibri" w:cs="Calibri"/>
                <w:lang w:val="en-AU" w:eastAsia="en-AU"/>
              </w:rPr>
            </w:pPr>
            <w:r>
              <w:t>-0.208 – 0.463</w:t>
            </w:r>
          </w:p>
        </w:tc>
        <w:tc>
          <w:tcPr>
            <w:tcW w:w="814" w:type="dxa"/>
            <w:tcBorders>
              <w:top w:val="nil"/>
              <w:left w:val="nil"/>
              <w:bottom w:val="single" w:sz="4" w:space="0" w:color="auto"/>
              <w:right w:val="nil"/>
            </w:tcBorders>
            <w:tcMar>
              <w:top w:w="80" w:type="dxa"/>
              <w:left w:w="80" w:type="dxa"/>
              <w:bottom w:w="80" w:type="dxa"/>
              <w:right w:w="80" w:type="dxa"/>
            </w:tcMar>
            <w:vAlign w:val="center"/>
            <w:hideMark/>
          </w:tcPr>
          <w:p w14:paraId="43440B2F" w14:textId="39750527" w:rsidR="00160ADB" w:rsidRPr="001C4A3D" w:rsidRDefault="00160ADB" w:rsidP="00160ADB">
            <w:pPr>
              <w:spacing w:after="0" w:line="240" w:lineRule="auto"/>
              <w:rPr>
                <w:rFonts w:ascii="Calibri" w:eastAsia="Times New Roman" w:hAnsi="Calibri" w:cs="Calibri"/>
                <w:lang w:val="en-AU" w:eastAsia="en-AU"/>
              </w:rPr>
            </w:pPr>
            <w:r>
              <w:t>0.455</w:t>
            </w:r>
          </w:p>
        </w:tc>
      </w:tr>
    </w:tbl>
    <w:p w14:paraId="1149A302" w14:textId="16EC0837" w:rsidR="00C031F0" w:rsidRDefault="00C031F0" w:rsidP="00C031F0">
      <w:pPr>
        <w:rPr>
          <w:rFonts w:eastAsia="Times New Roman" w:cstheme="minorHAnsi"/>
          <w:sz w:val="18"/>
          <w:szCs w:val="18"/>
          <w:lang w:val="en-AU" w:eastAsia="en-AU"/>
        </w:rPr>
      </w:pPr>
      <w:r w:rsidRPr="007E10EC">
        <w:rPr>
          <w:sz w:val="18"/>
          <w:szCs w:val="18"/>
        </w:rPr>
        <w:t xml:space="preserve">Note: </w:t>
      </w:r>
      <w:r>
        <w:rPr>
          <w:sz w:val="18"/>
          <w:szCs w:val="18"/>
        </w:rPr>
        <w:t>Sample size is 2278 males</w:t>
      </w:r>
      <w:r w:rsidRPr="007E10EC">
        <w:rPr>
          <w:sz w:val="18"/>
          <w:szCs w:val="18"/>
        </w:rPr>
        <w:t>. The model includes random effects of mother ID (</w:t>
      </w:r>
      <w:r>
        <w:rPr>
          <w:sz w:val="18"/>
          <w:szCs w:val="18"/>
        </w:rPr>
        <w:t xml:space="preserve">n = 495,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0.04</w:t>
      </w:r>
      <w:r w:rsidRPr="007E10EC">
        <w:rPr>
          <w:rFonts w:eastAsia="Times New Roman" w:cstheme="minorHAnsi"/>
          <w:sz w:val="18"/>
          <w:szCs w:val="18"/>
          <w:lang w:val="en-AU" w:eastAsia="en-AU"/>
        </w:rPr>
        <w:t>), social father ID</w:t>
      </w:r>
      <w:r w:rsidR="00160ADB">
        <w:rPr>
          <w:rFonts w:eastAsia="Times New Roman" w:cstheme="minorHAnsi"/>
          <w:sz w:val="18"/>
          <w:szCs w:val="18"/>
          <w:lang w:val="en-AU" w:eastAsia="en-AU"/>
        </w:rPr>
        <w:t>, nested within mother ID</w:t>
      </w:r>
      <w:r w:rsidRPr="007E10EC">
        <w:rPr>
          <w:rFonts w:eastAsia="Times New Roman" w:cstheme="minorHAnsi"/>
          <w:sz w:val="18"/>
          <w:szCs w:val="18"/>
          <w:lang w:val="en-AU" w:eastAsia="en-AU"/>
        </w:rPr>
        <w:t xml:space="preserve"> (</w:t>
      </w:r>
      <w:r w:rsidR="00160ADB">
        <w:rPr>
          <w:rFonts w:eastAsia="Times New Roman" w:cstheme="minorHAnsi"/>
          <w:sz w:val="18"/>
          <w:szCs w:val="18"/>
          <w:lang w:val="en-AU" w:eastAsia="en-AU"/>
        </w:rPr>
        <w:t>n = 691</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w:t>
      </w:r>
      <w:r w:rsidR="00160ADB">
        <w:rPr>
          <w:rFonts w:eastAsia="Times New Roman" w:cstheme="minorHAnsi"/>
          <w:sz w:val="18"/>
          <w:szCs w:val="18"/>
          <w:lang w:val="en-AU" w:eastAsia="en-AU"/>
        </w:rPr>
        <w:t>41</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499,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27B9F877" w14:textId="77777777" w:rsidR="004F667B" w:rsidRDefault="004F667B" w:rsidP="001D37B5">
      <w:pPr>
        <w:rPr>
          <w:b/>
        </w:rPr>
      </w:pPr>
    </w:p>
    <w:p w14:paraId="2AB77F55" w14:textId="5B3CED05" w:rsidR="00040C69" w:rsidRDefault="001D37B5" w:rsidP="001D37B5">
      <w:pPr>
        <w:rPr>
          <w:b/>
        </w:rPr>
      </w:pPr>
      <w:commentRangeStart w:id="93"/>
      <w:r>
        <w:rPr>
          <w:b/>
        </w:rPr>
        <w:t>Discussion</w:t>
      </w:r>
      <w:commentRangeEnd w:id="93"/>
      <w:r w:rsidR="00CD1A23">
        <w:rPr>
          <w:rStyle w:val="CommentReference"/>
        </w:rPr>
        <w:commentReference w:id="93"/>
      </w:r>
    </w:p>
    <w:p w14:paraId="4B5DD054" w14:textId="1C99CA57" w:rsidR="006471BF" w:rsidRDefault="006471BF" w:rsidP="001D37B5">
      <w:r>
        <w:t>WP father age positively influences early-life chick fitness</w:t>
      </w:r>
      <w:r w:rsidR="002949B5">
        <w:t xml:space="preserve"> as older fathers have heavier nestlings that are more likely to survive to independence. </w:t>
      </w:r>
    </w:p>
    <w:p w14:paraId="568B638B" w14:textId="2333BCA1" w:rsidR="00805645" w:rsidRPr="008878F4" w:rsidRDefault="00805645" w:rsidP="006471BF">
      <w:pPr>
        <w:pStyle w:val="ListParagraph"/>
        <w:numPr>
          <w:ilvl w:val="0"/>
          <w:numId w:val="1"/>
        </w:numPr>
        <w:rPr>
          <w:b/>
        </w:rPr>
      </w:pPr>
      <w:r>
        <w:t>Th</w:t>
      </w:r>
      <w:r w:rsidR="009C0255">
        <w:t xml:space="preserve">e lack of an effect of </w:t>
      </w:r>
      <w:r w:rsidR="002949B5">
        <w:t xml:space="preserve">WP father </w:t>
      </w:r>
      <w:r w:rsidR="009C0255">
        <w:t>lifespan</w:t>
      </w:r>
      <w:r>
        <w:t xml:space="preserve"> suggests this positive effect of WP paternal age is due to improvements with age and not simply that longer-lived individuals are of higher quality (selective appearance)</w:t>
      </w:r>
      <w:r w:rsidR="002949B5">
        <w:t xml:space="preserve"> </w:t>
      </w:r>
      <w:r w:rsidR="002949B5">
        <w:fldChar w:fldCharType="begin" w:fldLock="1"/>
      </w:r>
      <w:r w:rsidR="0061023C">
        <w:instrText>ADDIN CSL_CITATION {"citationItems":[{"id":"ITEM-1","itemData":{"DOI":"10.1016/j.eswa.2009.06.024","ISBN":"1670541207","ISSN":"0957-4174","abstract":"Today's armed forces. which have a new perspective of combat. are trying\\nto use high-end technologies to improve their capabilities especially in\\ncombat and asymmetric warfare. Complexity is the real word to define the\\nfuture war environment, which will need information about multi\\ndimensional needs With a continuous increase in the complexity and tempo\\non the modern battlefield; new demands are placed oil rapid and precise\\ninformation dissemination. The volume of information available to the\\nuser becomes larger while the time necessary for correctly interpreting\\nand understanding this information becomes prohibitively smaller Not\\nonly from an informational view but also from other perspectives land\\ncombat may be described - mathematically and physically - as a nonlinear\\ndynamical system composed of many interacting semi autonomous and\\nhierarchically organized agent continuously adapting to a changing\\nenvironment. From this point of view agent based structures are good\\nsuited for modeling and simulating complex adaptive systems. This paper\\nproposes a two layer hybrid agent architecture to match the needs of\\nfuture multi-dimensional warfare. This architecture has an integrated\\nsimulation tool to Simulate planning results from the cognitive layer\\nvia reactive agents Our work showed us that results gained from this\\narchitecture are valid in small unit combat. (C) 2009 Elsevier Ltd. All\\nrights reserved.","author":[{"dropping-particle":"","family":"Pol","given":"M","non-dropping-particle":"van de","parse-names":false,"suffix":""},{"dropping-particle":"","family":"Verhulst","given":"S","non-dropping-particle":"","parse-names":false,"suffix":""}],"container-title":"The American Naturalist","id":"ITEM-1","issue":"5","issued":{"date-parts":[["2006"]]},"page":"766-773","title":"Age ‐ Dependent Traits : A New Statistical Model to Separate Within ‐ and Between ‐ Individual Effects","type":"article-journal","volume":"167"},"uris":["http://www.mendeley.com/documents/?uuid=5100db6c-6835-40ab-9647-ae5179363f2b"]}],"mendeley":{"formattedCitation":"(van de Pol and Verhulst 2006)","plainTextFormattedCitation":"(van de Pol and Verhulst 2006)","previouslyFormattedCitation":"(van de Pol and Verhulst 2006)"},"properties":{"noteIndex":0},"schema":"https://github.com/citation-style-language/schema/raw/master/csl-citation.json"}</w:instrText>
      </w:r>
      <w:r w:rsidR="002949B5">
        <w:fldChar w:fldCharType="separate"/>
      </w:r>
      <w:r w:rsidR="002949B5" w:rsidRPr="002949B5">
        <w:rPr>
          <w:noProof/>
        </w:rPr>
        <w:t>(van de Pol and Verhulst 2006)</w:t>
      </w:r>
      <w:r w:rsidR="002949B5">
        <w:fldChar w:fldCharType="end"/>
      </w:r>
    </w:p>
    <w:p w14:paraId="237DA9E4" w14:textId="76B0E162" w:rsidR="00134912" w:rsidRDefault="0061023C" w:rsidP="008878F4">
      <w:pPr>
        <w:pStyle w:val="ListParagraph"/>
        <w:numPr>
          <w:ilvl w:val="0"/>
          <w:numId w:val="1"/>
        </w:numPr>
      </w:pPr>
      <w:r>
        <w:t xml:space="preserve">The WP father age effect is </w:t>
      </w:r>
      <w:r w:rsidR="00134912">
        <w:t xml:space="preserve">unlikely to be a consequence of </w:t>
      </w:r>
      <w:r>
        <w:t>germ-line level changes with age. S</w:t>
      </w:r>
      <w:r w:rsidR="008878F4">
        <w:t xml:space="preserve">perm </w:t>
      </w:r>
      <w:r>
        <w:t>DNA damage increases with</w:t>
      </w:r>
      <w:r w:rsidR="008878F4">
        <w:t xml:space="preserve"> paternal age</w:t>
      </w:r>
      <w:r w:rsidR="00134912">
        <w:t xml:space="preserve"> </w:t>
      </w:r>
      <w:r w:rsidR="00134912">
        <w:fldChar w:fldCharType="begin" w:fldLock="1"/>
      </w:r>
      <w:r w:rsidR="00B55A14">
        <w:instrText>ADDIN CSL_CITATION {"citationItems":[{"id":"ITEM-1","itemData":{"DOI":"10.1111/j.1420-9101.2010.02201.x","ISSN":"1010061X","abstract":"As organisms age, DNA of somatic cells deteriorates, but it is believed that germ cells are protected from DNA-damaging agents. In recent years, this vision has been challenged by studies on humans indicating that genomic instability in germ cells increases with age. However, nothing is known about germ line senescence in wild animals. Here, we examine DNA damage in sperm of a wild vertebrate, the blue-footed booby Sula nebouxii. One of the major types of premutagenic DNA damage generated by oxidative stress (a proximal cause of ageing) is loss of single bases resulting in apurinic/apyrimidinic sites (AP sites). We examined AP sites in the sperm of known-age males sampled during courtship on Isla Isabel, Mexico. We show that damage to the DNA of sperm increases with age of male blue-footed boobies. Moreover, we found that sexual attractiveness (foot colour) declines with age and is correlated with germ line damage of senescent males. By choosing attractive males, females might reduce the probability of their progeny bearing damaged DNA. This study reports the first evidence of senescence in the germ line of a wild vertebrate and future studies should investigate whether this burden of senescence is sidestepped by potential sexual partners. © 2011 The Authors. Journal of Evolutionary Biology © 2011 European Society For Evolutionary Biology.","author":[{"dropping-particle":"","family":"Velando","given":"A.","non-dropping-particle":"","parse-names":false,"suffix":""},{"dropping-particle":"","family":"Noguera","given":"J. C.","non-dropping-particle":"","parse-names":false,"suffix":""},{"dropping-particle":"","family":"Drummond","given":"H.","non-dropping-particle":"","parse-names":false,"suffix":""},{"dropping-particle":"","family":"Torres","given":"R.","non-dropping-particle":"","parse-names":false,"suffix":""}],"container-title":"Journal of Evolutionary Biology","id":"ITEM-1","issue":"3","issued":{"date-parts":[["2011"]]},"page":"693-697","title":"Senescent males carry premutagenic lesions in sperm","type":"article-journal","volume":"24"},"uris":["http://www.mendeley.com/documents/?uuid=fd1d179a-69b1-4095-b686-b58caf4118bd"]},{"id":"ITEM-2","itemData":{"DOI":"10.1016/j.arr.2014.10.007","ISSN":"18729649","abstract":"Reduced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Reviews","id":"ITEM-2","issued":{"date-parts":[["2015"]]},"page":"22-33","publisher":"Elsevier B.V.","title":"Consistent age-dependent declines in human semen quality: A systematic review and meta-analysis","type":"article-journal","volume":"19"},"uris":["http://www.mendeley.com/documents/?uuid=4fc527d9-0975-4d12-a8d4-b2526811f85f"]}],"mendeley":{"formattedCitation":"(Velando et al. 2011; Johnson et al. 2015)","plainTextFormattedCitation":"(Velando et al. 2011; Johnson et al. 2015)","previouslyFormattedCitation":"(Velando et al. 2011; Johnson et al. 2015)"},"properties":{"noteIndex":0},"schema":"https://github.com/citation-style-language/schema/raw/master/csl-citation.json"}</w:instrText>
      </w:r>
      <w:r w:rsidR="00134912">
        <w:fldChar w:fldCharType="separate"/>
      </w:r>
      <w:r w:rsidR="00134912" w:rsidRPr="00134912">
        <w:rPr>
          <w:noProof/>
        </w:rPr>
        <w:t>(Velando et al. 2011; Johnson et al. 2015)</w:t>
      </w:r>
      <w:r w:rsidR="00134912">
        <w:fldChar w:fldCharType="end"/>
      </w:r>
      <w:r w:rsidR="00134912">
        <w:t xml:space="preserve">, and </w:t>
      </w:r>
      <w:r w:rsidR="00134912">
        <w:lastRenderedPageBreak/>
        <w:t>sperm age typically has</w:t>
      </w:r>
      <w:r>
        <w:t xml:space="preserve"> either negative or null effects on offspring fitness </w:t>
      </w:r>
      <w:r>
        <w:fldChar w:fldCharType="begin" w:fldLock="1"/>
      </w:r>
      <w:r w:rsidR="00134912">
        <w:instrText>ADDIN CSL_CITATION {"citationItems":[{"id":"ITEM-1","itemData":{"DOI":"10.1002/bies.201100157","ISSN":"02659247","abstract":"Sperm function generally declines with male age. Paradoxically, females of many species still choose to mate with old males rather than young males. Females choosing old mates may suffer reduced fertilization rates and an increased incidence of birth defects in offspring, lowering fitness which may in turn lead to conflict between the sexes. This apparent paradox has generated much interest from theorists, but whether this paradox presents in nature remains equivocal. Empirical studies have found mixed support for both a decline in fertility with male age and age-based female mate preference. Here, we examine recent evidence for this paradox, identify confounding variables, highlight areas that deserve further investigation, and suggest avenues for future research. © 2012 WILEY Periodicals, Inc.","author":[{"dropping-particle":"","family":"Johnson","given":"Sheri L.","non-dropping-particle":"","parse-names":false,"suffix":""},{"dropping-particle":"","family":"Gemmell","given":"Neil J.","non-dropping-particle":"","parse-names":false,"suffix":""}],"container-title":"BioEssays","id":"ITEM-1","issue":"7","issued":{"date-parts":[["2012"]]},"page":"609-619","title":"Are old males still good males and can females tell the difference?: Do hidden advantages of mating with old males off-set costs related to fertility, or are we missing something else","type":"article-journal","volume":"34"},"uris":["http://www.mendeley.com/documents/?uuid=72ae5e22-2bb0-4a87-a1f5-9df563aa317b"]},{"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and Gemmell 2012; Lemaître and Gaillard 2017)","plainTextFormattedCitation":"(Johnson and Gemmell 2012; Lemaître and Gaillard 2017)","previouslyFormattedCitation":"(Johnson and Gemmell 2012; Lemaître and Gaillard 2017)"},"properties":{"noteIndex":0},"schema":"https://github.com/citation-style-language/schema/raw/master/csl-citation.json"}</w:instrText>
      </w:r>
      <w:r>
        <w:fldChar w:fldCharType="separate"/>
      </w:r>
      <w:r w:rsidRPr="0061023C">
        <w:rPr>
          <w:noProof/>
        </w:rPr>
        <w:t>(Johnson and Gemmell 2012; Lemaître and Gaillard 2017)</w:t>
      </w:r>
      <w:r>
        <w:fldChar w:fldCharType="end"/>
      </w:r>
      <w:r>
        <w:t>.</w:t>
      </w:r>
    </w:p>
    <w:p w14:paraId="0B8FA613" w14:textId="0044CE40" w:rsidR="008878F4" w:rsidRPr="008878F4" w:rsidRDefault="00134912" w:rsidP="008878F4">
      <w:pPr>
        <w:pStyle w:val="ListParagraph"/>
        <w:numPr>
          <w:ilvl w:val="0"/>
          <w:numId w:val="1"/>
        </w:numPr>
      </w:pPr>
      <w:r>
        <w:t>More likely is that t</w:t>
      </w:r>
      <w:r w:rsidR="008878F4">
        <w:t>he effect of WP father age</w:t>
      </w:r>
      <w:r>
        <w:t xml:space="preserve"> is related to changes in paternal care or environment. Since there was no effect of WP father age on male recruitment, the effects of WP father age appear to be isolated to the period where offspring are reliant on parental </w:t>
      </w:r>
      <w:commentRangeStart w:id="94"/>
      <w:r>
        <w:t>care</w:t>
      </w:r>
      <w:commentRangeEnd w:id="94"/>
      <w:r w:rsidR="0096663B">
        <w:rPr>
          <w:rStyle w:val="CommentReference"/>
        </w:rPr>
        <w:commentReference w:id="94"/>
      </w:r>
      <w:r>
        <w:t xml:space="preserve">. </w:t>
      </w:r>
    </w:p>
    <w:p w14:paraId="508FE317" w14:textId="71B7F384" w:rsidR="009B135D" w:rsidRDefault="00134912" w:rsidP="0040526B">
      <w:r>
        <w:t>Given that the</w:t>
      </w:r>
      <w:r w:rsidR="006471BF">
        <w:t xml:space="preserve"> WP father age</w:t>
      </w:r>
      <w:r w:rsidR="00BA1FC4">
        <w:t xml:space="preserve"> </w:t>
      </w:r>
      <w:r>
        <w:t>effect is most likely environmental, it is not clear why</w:t>
      </w:r>
      <w:r w:rsidR="006471BF">
        <w:t xml:space="preserve"> EP social father age</w:t>
      </w:r>
      <w:r w:rsidR="00B23563">
        <w:t xml:space="preserve"> do</w:t>
      </w:r>
      <w:r w:rsidR="008878F4">
        <w:t>es</w:t>
      </w:r>
      <w:r w:rsidR="00B23563">
        <w:t xml:space="preserve"> not</w:t>
      </w:r>
      <w:r w:rsidR="00803438">
        <w:t xml:space="preserve"> positive</w:t>
      </w:r>
      <w:r w:rsidR="00B55A14">
        <w:t>ly</w:t>
      </w:r>
      <w:r w:rsidR="00803438">
        <w:t xml:space="preserve"> influence chick fitness as well. </w:t>
      </w:r>
    </w:p>
    <w:p w14:paraId="2F8EA604" w14:textId="0EF8BEC8" w:rsidR="00B55A14" w:rsidRDefault="00B55A14" w:rsidP="00B55A14">
      <w:pPr>
        <w:pStyle w:val="ListParagraph"/>
        <w:numPr>
          <w:ilvl w:val="0"/>
          <w:numId w:val="1"/>
        </w:numPr>
      </w:pPr>
      <w:r>
        <w:t>Differences between cuckolded males and successful males may explain these divergent patterns if these differences interact with male age.</w:t>
      </w:r>
    </w:p>
    <w:p w14:paraId="0C57B471" w14:textId="5F03F53D" w:rsidR="00B55A14" w:rsidRDefault="00B55A14" w:rsidP="00D27A59">
      <w:pPr>
        <w:pStyle w:val="ListParagraph"/>
        <w:numPr>
          <w:ilvl w:val="0"/>
          <w:numId w:val="1"/>
        </w:numPr>
      </w:pPr>
      <w:r>
        <w:t xml:space="preserve">It’s possible that males reduce their parental care for clutches that contain more extra-pair chicks through signals of partner infidelity </w:t>
      </w:r>
      <w:r>
        <w:fldChar w:fldCharType="begin" w:fldLock="1"/>
      </w:r>
      <w:r w:rsidR="00F11458">
        <w:instrText>ADDIN CSL_CITATION {"citationItems":[{"id":"ITEM-1","itemData":{"DOI":"10.1086/687243","ISBN":"0000000277655","ISSN":"00030147","abstract":"One predicted cost of female infidelity in socially monogamous species is that cuckolded males should provide less parental care. This relationship is robust across species, but evidence is ambiguous within species. We do not know whether individual males reduce their care when paired with cheating females compared with when paired with faithful females (within-male adjustment) or, alternatively, if the males that pair with cheating females are the same males that provide less parental care in general (between-male effect). Our exceptionally extensive long-term data set of repeated observations of a wild passerine allows us to disentangle paternal care adjustment within males—within pairs and between males—while accounting for environmental variables. We found a within-male adjustment of paternal provisioning, but not incubation effort, relative to the cuckoldry in their nest. This effect was mainly driven by females differing consistently in their fidelity. There was no evidence that this within-male adjustment also took place across broods with the same female, and we found no between-male effect. Interestingly, males that gained more extrapair paternity provided less care. Data from a cross-foster experiment suggested that males did not use kin recognition to assess paternity. Our results provide insight into the role of individual variation in parental care and mating systems.","author":[{"dropping-particle":"","family":"Schroeder","given":"Julia","non-dropping-particle":"","parse-names":false,"suffix":""},{"dropping-particle":"","family":"Hsu","given":"Yu Hsun","non-dropping-particle":"","parse-names":false,"suffix":""},{"dropping-particle":"","family":"Winney","given":"Isabel","non-dropping-particle":"","parse-names":false,"suffix":""},{"dropping-particle":"","family":"Simons","given":"Mirre","non-dropping-particle":"","parse-names":false,"suffix":""},{"dropping-particle":"","family":"Nakagawa","given":"Shinichi","non-dropping-particle":"","parse-names":false,"suffix":""},{"dropping-particle":"","family":"Burke","given":"Terry","non-dropping-particle":"","parse-names":false,"suffix":""}],"container-title":"American Naturalist","id":"ITEM-1","issue":"2","issued":{"date-parts":[["2016"]]},"page":"219-230","title":"Predictably philandering females prompt poor paternal provisioning","type":"article-journal","volume":"188"},"uris":["http://www.mendeley.com/documents/?uuid=ab832f69-a90b-40d5-9587-80c97db8c542"]}],"mendeley":{"formattedCitation":"(Schroeder et al. 2016)","manualFormatting":"(e.g. Schroeder et al. 2016)","plainTextFormattedCitation":"(Schroeder et al. 2016)","previouslyFormattedCitation":"(Schroeder et al. 2016)"},"properties":{"noteIndex":0},"schema":"https://github.com/citation-style-language/schema/raw/master/csl-citation.json"}</w:instrText>
      </w:r>
      <w:r>
        <w:fldChar w:fldCharType="separate"/>
      </w:r>
      <w:r w:rsidRPr="00B55A14">
        <w:rPr>
          <w:noProof/>
        </w:rPr>
        <w:t>(</w:t>
      </w:r>
      <w:r>
        <w:rPr>
          <w:noProof/>
        </w:rPr>
        <w:t xml:space="preserve">e.g. </w:t>
      </w:r>
      <w:r w:rsidRPr="00B55A14">
        <w:rPr>
          <w:noProof/>
        </w:rPr>
        <w:t>Schroeder et al. 2016)</w:t>
      </w:r>
      <w:r>
        <w:fldChar w:fldCharType="end"/>
      </w:r>
      <w:r w:rsidR="00D27A59">
        <w:t xml:space="preserve">. If males become better parents with age, but the ability to discern partner fidelity also improves with age, we could expect to see the divergent pattern of father ages on offspring fitness where only the offspring sired WP enjoy the fitness benefit of older social fathers. </w:t>
      </w:r>
    </w:p>
    <w:p w14:paraId="5E11E355" w14:textId="6F63EC7A" w:rsidR="004C57EE" w:rsidRDefault="00D27A59" w:rsidP="00D27A59">
      <w:pPr>
        <w:pStyle w:val="ListParagraph"/>
        <w:numPr>
          <w:ilvl w:val="0"/>
          <w:numId w:val="1"/>
        </w:numPr>
      </w:pPr>
      <w:r>
        <w:t xml:space="preserve">Alternatively, It’s possible that the degree of cuckoldry a male experiences is correlated </w:t>
      </w:r>
      <w:r w:rsidR="00F11458">
        <w:t>with his overall quality and quality of his offspring. This reduced siring success of cuckolde</w:t>
      </w:r>
      <w:r w:rsidR="00E86B31">
        <w:t>d males could result from female choice and/</w:t>
      </w:r>
      <w:r w:rsidR="00F11458">
        <w:t xml:space="preserve">or sperm competition </w:t>
      </w:r>
      <w:r w:rsidR="00F11458">
        <w:fldChar w:fldCharType="begin" w:fldLock="1"/>
      </w:r>
      <w:r w:rsidR="00034A4F">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Sciences","id":"ITEM-2","issue":"1913","issued":{"date-parts":[["2019"]]},"title":"Post-copulatory sexual selection allows females to alleviate the fitness costs incurred when mating with senescing males","type":"article-journal","volume":"286"},"uris":["http://www.mendeley.com/documents/?uuid=bde020d6-5b8b-4213-b700-8616ec71f1bc"]},{"id":"ITEM-3","itemData":{"DOI":"10.1093/molehr/gau067","ISSN":"14602407","abstract":"Sperm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Reproduction","id":"ITEM-3","issue":"12","issued":{"date-parts":[["2014"]]},"page":"1180-1189","title":"Sexual selection and the evolution of sperm quality","type":"article-journal","volume":"20"},"uris":["http://www.mendeley.com/documents/?uuid=3a0f8b7e-a2c3-43b6-9b55-e1270d6af581"]}],"mendeley":{"formattedCitation":"(Pizzari et al. 2008; Fitzpatrick and Lüpold 2014; Vuarin et al. 2019)","plainTextFormattedCitation":"(Pizzari et al. 2008; Fitzpatrick and Lüpold 2014; Vuarin et al. 2019)","previouslyFormattedCitation":"(Pizzari et al. 2008; Fitzpatrick and Lüpold 2014; Vuarin et al. 2019)"},"properties":{"noteIndex":0},"schema":"https://github.com/citation-style-language/schema/raw/master/csl-citation.json"}</w:instrText>
      </w:r>
      <w:r w:rsidR="00F11458">
        <w:fldChar w:fldCharType="separate"/>
      </w:r>
      <w:r w:rsidR="00034A4F" w:rsidRPr="00034A4F">
        <w:rPr>
          <w:noProof/>
        </w:rPr>
        <w:t>(Pizzari et al. 2008; Fitzpatrick and Lüpold 2014; Vuarin et al. 2019)</w:t>
      </w:r>
      <w:r w:rsidR="00F11458">
        <w:fldChar w:fldCharType="end"/>
      </w:r>
      <w:r w:rsidR="00E86B31">
        <w:t>.</w:t>
      </w:r>
      <w:r w:rsidR="00F11458">
        <w:t xml:space="preserve"> In post-hoc analysis we found that </w:t>
      </w:r>
      <w:commentRangeStart w:id="95"/>
      <w:r w:rsidR="004C57EE">
        <w:t>m</w:t>
      </w:r>
      <w:r w:rsidR="00566E66">
        <w:t>ales that have more WP siring success</w:t>
      </w:r>
      <w:r>
        <w:t xml:space="preserve"> have fitter</w:t>
      </w:r>
      <w:r w:rsidR="0040526B">
        <w:t xml:space="preserve"> offspr</w:t>
      </w:r>
      <w:r w:rsidR="00566E66">
        <w:t>ing than males with less WP siring success (</w:t>
      </w:r>
      <w:r>
        <w:t>supplementary material</w:t>
      </w:r>
      <w:commentRangeEnd w:id="95"/>
      <w:r w:rsidR="0096663B">
        <w:rPr>
          <w:rStyle w:val="CommentReference"/>
        </w:rPr>
        <w:commentReference w:id="95"/>
      </w:r>
      <w:r w:rsidR="00566E66">
        <w:t xml:space="preserve">). </w:t>
      </w:r>
    </w:p>
    <w:p w14:paraId="4ACDFC6E" w14:textId="454CCFAC" w:rsidR="00E86B31" w:rsidRDefault="00566E66" w:rsidP="004C57EE">
      <w:pPr>
        <w:pStyle w:val="ListParagraph"/>
        <w:numPr>
          <w:ilvl w:val="1"/>
          <w:numId w:val="1"/>
        </w:numPr>
      </w:pPr>
      <w:r>
        <w:t xml:space="preserve">So, dominants with </w:t>
      </w:r>
      <w:ins w:id="96" w:author="Loeske Kruuk" w:date="2020-02-07T10:49:00Z">
        <w:r w:rsidR="0096663B">
          <w:t xml:space="preserve">higher </w:t>
        </w:r>
      </w:ins>
      <w:r>
        <w:t>siring success produce fitter chicks on average, and these are the chicks that make up the WP offspring category. What’</w:t>
      </w:r>
      <w:r w:rsidR="00A97BB8">
        <w:t>s not clear is why these chicks improve</w:t>
      </w:r>
      <w:r>
        <w:t xml:space="preserve"> with the male’</w:t>
      </w:r>
      <w:r w:rsidR="0066625A">
        <w:t xml:space="preserve">s age. It’s possible that WP successful sires are improving their chick fitness with increased experience, whereas the cuckolded males do not improve with </w:t>
      </w:r>
      <w:r w:rsidR="00A97BB8">
        <w:t>increased experience (because they’re just low quality, they’re already trying their very best).</w:t>
      </w:r>
      <w:r w:rsidR="0066625A">
        <w:t xml:space="preserve"> </w:t>
      </w:r>
    </w:p>
    <w:p w14:paraId="64258D59" w14:textId="04918103" w:rsidR="0040526B" w:rsidRDefault="00E86B31" w:rsidP="004C57EE">
      <w:pPr>
        <w:pStyle w:val="ListParagraph"/>
        <w:numPr>
          <w:ilvl w:val="1"/>
          <w:numId w:val="1"/>
        </w:numPr>
      </w:pPr>
      <w:r>
        <w:t xml:space="preserve">Alternatively, if only high quality males are capable of achieving within-pair siring success at late ages, the apparent improvement of chick fitness with within pair sire age could be resultant of a selective disappearance of low quality males at these later ages, which is unrelated to lifespan.  </w:t>
      </w:r>
    </w:p>
    <w:p w14:paraId="7592FA82" w14:textId="595BFDB0" w:rsidR="00805645" w:rsidRDefault="009E7565" w:rsidP="001D37B5">
      <w:r>
        <w:t>As there were no effects of EP father age, there is n</w:t>
      </w:r>
      <w:r w:rsidR="00805645">
        <w:t>o evidence of gen</w:t>
      </w:r>
      <w:r>
        <w:t>etic deterioration with age.</w:t>
      </w:r>
    </w:p>
    <w:p w14:paraId="6B94470D" w14:textId="147278F3" w:rsidR="00805645" w:rsidRPr="00A432EC" w:rsidRDefault="00A97BB8" w:rsidP="00A432EC">
      <w:pPr>
        <w:pStyle w:val="ListParagraph"/>
        <w:numPr>
          <w:ilvl w:val="0"/>
          <w:numId w:val="1"/>
        </w:numPr>
        <w:rPr>
          <w:b/>
        </w:rPr>
      </w:pPr>
      <w:r>
        <w:t>Although</w:t>
      </w:r>
      <w:r w:rsidR="00A432EC">
        <w:t xml:space="preserve"> sperm </w:t>
      </w:r>
      <w:r>
        <w:t xml:space="preserve">typically </w:t>
      </w:r>
      <w:r w:rsidR="00A432EC">
        <w:t>deteriorates in q</w:t>
      </w:r>
      <w:r w:rsidR="00034A4F">
        <w:t xml:space="preserve">uality with male age </w:t>
      </w:r>
      <w:r w:rsidR="00034A4F">
        <w:fldChar w:fldCharType="begin" w:fldLock="1"/>
      </w:r>
      <w:r w:rsidR="003127B4">
        <w:instrText>ADDIN CSL_CITATION {"citationItems":[{"id":"ITEM-1","itemData":{"DOI":"10.1016/j.arr.2014.10.007","ISSN":"18729649","abstract":"Reduced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Reviews","id":"ITEM-1","issued":{"date-parts":[["2015"]]},"page":"22-33","publisher":"Elsevier B.V.","title":"Consistent age-dependent declines in human semen quality: A systematic review and meta-analysis","type":"article-journal","volume":"19"},"uris":["http://www.mendeley.com/documents/?uuid=4fc527d9-0975-4d12-a8d4-b2526811f85f"]},{"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et al. 2015; Lemaître and Gaillard 2017)","plainTextFormattedCitation":"(Johnson et al. 2015; Lemaître and Gaillard 2017)","previouslyFormattedCitation":"(Johnson et al. 2015; Lemaître and Gaillard 2017)"},"properties":{"noteIndex":0},"schema":"https://github.com/citation-style-language/schema/raw/master/csl-citation.json"}</w:instrText>
      </w:r>
      <w:r w:rsidR="00034A4F">
        <w:fldChar w:fldCharType="separate"/>
      </w:r>
      <w:r w:rsidR="00034A4F" w:rsidRPr="00034A4F">
        <w:rPr>
          <w:noProof/>
        </w:rPr>
        <w:t>(Johnson et al. 2015; Lemaître and Gaillard 2017)</w:t>
      </w:r>
      <w:r w:rsidR="00034A4F">
        <w:fldChar w:fldCharType="end"/>
      </w:r>
      <w:r w:rsidR="003127B4">
        <w:t>, the effects of senescent sperm carrying over to influence</w:t>
      </w:r>
      <w:r w:rsidR="00A432EC">
        <w:t xml:space="preserve"> offspring fitness</w:t>
      </w:r>
      <w:r w:rsidR="003127B4">
        <w:t xml:space="preserve"> are contentious</w:t>
      </w:r>
      <w:r w:rsidR="00805645">
        <w:t>.</w:t>
      </w:r>
      <w:r w:rsidR="0056424B">
        <w:t xml:space="preserve"> Although some studies have found evidence of negative effects of male age on some measures of offspring fitness</w:t>
      </w:r>
      <w:r w:rsidR="003127B4">
        <w:fldChar w:fldCharType="begin" w:fldLock="1"/>
      </w:r>
      <w:r w:rsidR="003127B4">
        <w:instrText>ADDIN CSL_CITATION {"citationItems":[{"id":"ITEM-1","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-1","issue":"11","issued":{"date-parts":[["2012"]]},"page":"1-12","title":"Complex Interactions Between Paternal and Maternal Effects : Parental Experience and Age At Reproduction Affect Fecundity and","type":"article-journal","volume":"66"},"uris":["http://www.mendeley.com/documents/?uuid=59f96c77-af27-4b6d-9cc7-451697fa3562"]},{"id":"ITEM-2","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-2","issue":"16","issued":{"date-parts":[["2015"]]},"page":"1-5","title":"Reduced fitness in progeny from old parents in a natural population","type":"article-journal"},"uris":["http://www.mendeley.com/documents/?uuid=833930ef-9d9c-48fe-a3cb-08a41484a61f"]},{"id":"ITEM-3","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H.","non-dropping-particle":"","parse-names":false,"suffix":""}],"container-title":"Evolution","id":"ITEM-3","issue":"7","issued":{"date-parts":[["2015"]]},"page":"1-21","title":"Sex-specific pathways of parental age effects on offspring lifetime reproductive success in a long-lived seabird","type":"article-journal","volume":"69"},"uris":["http://www.mendeley.com/documents/?uuid=6a44e890-e5c8-4171-9488-0c1428766bcc"]}],"mendeley":{"formattedCitation":"(Ducatez et al. 2012; Bouwhuis et al. 2015; Schroeder et al. 2015)","plainTextFormattedCitation":"(Ducatez et al. 2012; Bouwhuis et al. 2015; Schroeder et al. 2015)","previouslyFormattedCitation":"(Ducatez et al. 2012; Bouwhuis et al. 2015; Schroeder et al. 2015)"},"properties":{"noteIndex":0},"schema":"https://github.com/citation-style-language/schema/raw/master/csl-citation.json"}</w:instrText>
      </w:r>
      <w:r w:rsidR="003127B4">
        <w:fldChar w:fldCharType="separate"/>
      </w:r>
      <w:r w:rsidR="003127B4" w:rsidRPr="003127B4">
        <w:rPr>
          <w:noProof/>
        </w:rPr>
        <w:t>(Ducatez et al. 2012; Bouwhuis et al. 2015; Schroeder et al. 2015)</w:t>
      </w:r>
      <w:r w:rsidR="003127B4">
        <w:fldChar w:fldCharType="end"/>
      </w:r>
      <w:r w:rsidR="0056424B">
        <w:t xml:space="preserve">, many others have not found any </w:t>
      </w:r>
      <w:r w:rsidR="003127B4">
        <w:t xml:space="preserve">such </w:t>
      </w:r>
      <w:r w:rsidR="0056424B">
        <w:t>a</w:t>
      </w:r>
      <w:r w:rsidR="003127B4">
        <w:t xml:space="preserve">ssociations </w:t>
      </w:r>
      <w:r w:rsidR="003127B4">
        <w:fldChar w:fldCharType="begin" w:fldLock="1"/>
      </w:r>
      <w:r w:rsidR="003127B4">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A"},"uris":["http://www.mendeley.com/documents/?uuid=a3aba808-60cb-4af8-adac-b44c0e1dbbb2"]},{"id":"ITEM-3","itemData":{"DOI":"10.1016/j.anbehav.2006.12.016","ISSN":"00033472","abstract":"Males in different taxa are likely to suffer from a reduction in the quantity and/or quality of their sperm with age. This predicts age-related direct and indirect effects on female fitness. Hence, females may be selected to avoid matings with old males, or to employ alternative mating tactics, such as polyandry, to avoid fertilization by sperm of older males. In contrast, 'viability indicator' models of mate choice predict female preference for old males that have proven their survival ability and signal more reliably. We used a polygamous seed beetle, Callosobruchus maculatus, to test for the effects of male age on male mating success and examine the relationship between male age and female fitness, measured as female life span, lifetime fecundity, hatching success of eggs, larval development rate and egg-to-adult survival of offspring. Furthermore, we tested the hypothesis that polyandry may protect females against low numbers of functional sperm produced by old males. We report, contrary to previous findings, that male mating success indeed decreases with male age in this species. However, mating with older males did not in any way compromise female fitness and, consequently, we found no support for the idea that polyandry helps females reduce any costs of mating with older males. © 2007 The Association for the Study of Animal Behaviour.","author":[{"dropping-particle":"","family":"Fricke","given":"Claudia","non-dropping-particle":"","parse-names":false,"suffix":""},{"dropping-particle":"","family":"Maklakov","given":"Alexei A.","non-dropping-particle":"","parse-names":false,"suffix":""}],"container-title":"Animal Behaviour","id":"ITEM-3","issue":"3","issued":{"date-parts":[["2007"]]},"page":"541-548","title":"Male age does not affect female fitness in a polyandrous beetle, Callosobruchus maculatus","type":"article-journal","volume":"74"},"uris":["http://www.mendeley.com/documents/?uuid=2fa6362e-1517-4472-88f6-a35be3dc984b"]},{"id":"ITEM-4","itemData":{"DOI":"10.1016/j.anbehav.2007.09.015","ISSN":"00033472","abstract":"With respect to mate choice, females of many species discriminate between males on the basis of age. The adaptive significance of age-based mate choice is unclear, with various hypotheses making conflicting predictions. We examined the possibility of female preference in the fruit fly Drosophila pseudoobscura, a species where females gain no significant nutritional benefits from mating. Females were shown to prefer to mate with old males in two-male choice experiments and accepted old males faster than young males in single-male tests. Females mated to old males had a higher fecundity, possibly related to a transfer of more sperm and/or a larger volume of accessory gland proteins during the longer copulation durations experienced with old males, although these possibilities were not directly tested. Hence, females appear to derive direct benefits from preferring to mate with older males. In contrast, there was no evidence of mate preference for the sons of either old or young males when matched for age, indicating that the mating advantage of old males is not passed to their sons. These sets of experiments suggest that in D. pseudoobscura the benefit of age-based preference to females is increased fecundity due to greater investment per mating by older males. © 2007 The Association for the Study of Animal Behaviour.","author":[{"dropping-particle":"","family":"Avent","given":"T. D.","non-dropping-particle":"","parse-names":false,"suffix":""},{"dropping-particle":"","family":"Price","given":"T. A.R.","non-dropping-particle":"","parse-names":false,"suffix":""},{"dropping-particle":"","family":"Wedell","given":"N.","non-dropping-particle":"","parse-names":false,"suffix":""}],"container-title":"Animal Behaviour","id":"ITEM-4","issue":"4","issued":{"date-parts":[["2008"]]},"page":"1413-1421","title":"Age-based female preference in the fruit fly Drosophila pseudoobscura","type":"article-journal","volume":"75"},"uris":["http://www.mendeley.com/documents/?uuid=bcbe43d0-89bb-4319-99bd-29fb307fa049"]}],"mendeley":{"formattedCitation":"(Fox et al. 2003; Fricke and Maklakov 2007; Avent et al. 2008; Carnes et al. 2012)","plainTextFormattedCitation":"(Fox et al. 2003; Fricke and Maklakov 2007; Avent et al. 2008; Carnes et al. 2012)","previouslyFormattedCitation":"(Fox et al. 2003; Fricke and Maklakov 2007; Avent et al. 2008; Carnes et al. 2012)"},"properties":{"noteIndex":0},"schema":"https://github.com/citation-style-language/schema/raw/master/csl-citation.json"}</w:instrText>
      </w:r>
      <w:r w:rsidR="003127B4">
        <w:fldChar w:fldCharType="separate"/>
      </w:r>
      <w:r w:rsidR="003127B4" w:rsidRPr="003127B4">
        <w:rPr>
          <w:noProof/>
        </w:rPr>
        <w:t>(Fox et al. 2003; Fricke and Maklakov 2007; Avent et al. 2008; Carnes et al. 2012)</w:t>
      </w:r>
      <w:r w:rsidR="003127B4">
        <w:fldChar w:fldCharType="end"/>
      </w:r>
      <w:r w:rsidR="0056424B">
        <w:t>.</w:t>
      </w:r>
      <w:r w:rsidR="00805645">
        <w:t xml:space="preserve"> In natural conditions, if senescence rates vary amongst individuals, females may avoid senescent males or their sperm may lose to less senescent males</w:t>
      </w:r>
      <w:r w:rsidR="009C0255">
        <w:t xml:space="preserve"> </w:t>
      </w:r>
      <w:r w:rsidR="009C0255">
        <w:fldChar w:fldCharType="begin" w:fldLock="1"/>
      </w:r>
      <w:r w:rsidR="009746CA">
        <w:instrText>ADDIN CSL_CITATION {"citationItems":[{"id":"ITEM-1","itemData":{"DOI":"10.1098/rspb.2019.1675","ISSN":"14712954","abstract":"Male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Sciences","id":"ITEM-1","issue":"1913","issued":{"date-parts":[["2019"]]},"title":"Post-copulatory sexual selection allows females to alleviate the fitness costs incurred when mating with senescing males","type":"article-journal","volume":"286"},"uris":["http://www.mendeley.com/documents/?uuid=bde020d6-5b8b-4213-b700-8616ec71f1bc"]}],"mendeley":{"formattedCitation":"(Vuarin et al. 2019)","plainTextFormattedCitation":"(Vuarin et al. 2019)","previouslyFormattedCitation":"(Vuarin et al. 2019)"},"properties":{"noteIndex":0},"schema":"https://github.com/citation-style-language/schema/raw/master/csl-citation.json"}</w:instrText>
      </w:r>
      <w:r w:rsidR="009C0255">
        <w:fldChar w:fldCharType="separate"/>
      </w:r>
      <w:r w:rsidR="009C0255" w:rsidRPr="009C0255">
        <w:rPr>
          <w:noProof/>
        </w:rPr>
        <w:t>(Vuarin et al. 2019)</w:t>
      </w:r>
      <w:r w:rsidR="009C0255">
        <w:fldChar w:fldCharType="end"/>
      </w:r>
      <w:r w:rsidR="00805645">
        <w:t>, and so the sample of older males that are successful sires may be biased towards only high quality males</w:t>
      </w:r>
      <w:r w:rsidR="003127B4">
        <w:fldChar w:fldCharType="begin" w:fldLock="1"/>
      </w:r>
      <w:r w:rsidR="008C288D">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Reproduction","id":"ITEM-2","issue":"12","issued":{"date-parts":[["2014"]]},"page":"1180-1189","title":"Sexual selection and the evolution of sperm quality","type":"article-journal","volume":"20"},"uris":["http://www.mendeley.com/documents/?uuid=3a0f8b7e-a2c3-43b6-9b55-e1270d6af581"]}],"mendeley":{"formattedCitation":"(Pizzari et al. 2008; Fitzpatrick and Lüpold 2014)","plainTextFormattedCitation":"(Pizzari et al. 2008; Fitzpatrick and Lüpold 2014)","previouslyFormattedCitation":"(Pizzari et al. 2008; Fitzpatrick and Lüpold 2014)"},"properties":{"noteIndex":0},"schema":"https://github.com/citation-style-language/schema/raw/master/csl-citation.json"}</w:instrText>
      </w:r>
      <w:r w:rsidR="003127B4">
        <w:fldChar w:fldCharType="separate"/>
      </w:r>
      <w:r w:rsidR="003127B4" w:rsidRPr="003127B4">
        <w:rPr>
          <w:noProof/>
        </w:rPr>
        <w:t>(Pizzari et al. 2008; Fitzpatrick and Lüpold 2014)</w:t>
      </w:r>
      <w:r w:rsidR="003127B4">
        <w:fldChar w:fldCharType="end"/>
      </w:r>
      <w:r w:rsidR="00805645">
        <w:t xml:space="preserve">. </w:t>
      </w:r>
    </w:p>
    <w:p w14:paraId="022C0FFE" w14:textId="77777777" w:rsidR="003127B4" w:rsidRPr="003127B4" w:rsidRDefault="00A432EC" w:rsidP="00805645">
      <w:pPr>
        <w:pStyle w:val="ListParagraph"/>
        <w:numPr>
          <w:ilvl w:val="0"/>
          <w:numId w:val="1"/>
        </w:numPr>
        <w:rPr>
          <w:b/>
        </w:rPr>
      </w:pPr>
      <w:r>
        <w:t xml:space="preserve">This may be the case in the fairy-wrens as we see no negative male age effects, even when controlling for longevity. </w:t>
      </w:r>
    </w:p>
    <w:p w14:paraId="724B7078" w14:textId="6A34AF0A" w:rsidR="00A432EC" w:rsidRPr="00805645" w:rsidRDefault="00A432EC" w:rsidP="00805645">
      <w:pPr>
        <w:pStyle w:val="ListParagraph"/>
        <w:numPr>
          <w:ilvl w:val="0"/>
          <w:numId w:val="1"/>
        </w:numPr>
        <w:rPr>
          <w:b/>
        </w:rPr>
      </w:pPr>
      <w:r>
        <w:lastRenderedPageBreak/>
        <w:t xml:space="preserve">This suggests that female preference for older males is neither adaptive nor maladaptive in the context of offspring early life fitness.  </w:t>
      </w:r>
    </w:p>
    <w:p w14:paraId="5D24F744" w14:textId="284837D7" w:rsidR="001D37B5" w:rsidRDefault="001D37B5" w:rsidP="001D37B5">
      <w:r>
        <w:t>Maternal age effects</w:t>
      </w:r>
    </w:p>
    <w:p w14:paraId="64A2A9D9" w14:textId="26698448" w:rsidR="008878C0" w:rsidRDefault="003127B4" w:rsidP="009E7565">
      <w:pPr>
        <w:pStyle w:val="ListParagraph"/>
        <w:numPr>
          <w:ilvl w:val="0"/>
          <w:numId w:val="1"/>
        </w:numPr>
      </w:pPr>
      <w:r>
        <w:t xml:space="preserve">The effects of </w:t>
      </w:r>
      <w:commentRangeStart w:id="97"/>
      <w:r w:rsidR="00DE740B">
        <w:t xml:space="preserve">maternal age </w:t>
      </w:r>
      <w:commentRangeEnd w:id="97"/>
      <w:r w:rsidR="0096663B">
        <w:rPr>
          <w:rStyle w:val="CommentReference"/>
        </w:rPr>
        <w:commentReference w:id="97"/>
      </w:r>
      <w:r w:rsidR="00DE740B">
        <w:t>and maternal lifespan on survival to independence</w:t>
      </w:r>
      <w:r w:rsidR="00CD45B1">
        <w:t xml:space="preserve"> and male recruitment</w:t>
      </w:r>
      <w:r>
        <w:t xml:space="preserve"> are counteracting each other</w:t>
      </w:r>
      <w:r w:rsidR="00CD45B1">
        <w:t xml:space="preserve">. This suggests that mothers that live longer are either inherently higher quality or reside on higher quality territories. The positive effect of lifespan appears considerably stronger than the senescence in offspring fitness with maternal age.  </w:t>
      </w:r>
    </w:p>
    <w:p w14:paraId="545C322E" w14:textId="025A66BD" w:rsidR="001D37B5" w:rsidRDefault="00B676CD" w:rsidP="001D37B5">
      <w:r>
        <w:t>Helpers</w:t>
      </w:r>
    </w:p>
    <w:p w14:paraId="414D7E11" w14:textId="22B8D16E" w:rsidR="00B676CD" w:rsidRDefault="00B676CD" w:rsidP="00B676CD">
      <w:pPr>
        <w:pStyle w:val="ListParagraph"/>
        <w:numPr>
          <w:ilvl w:val="0"/>
          <w:numId w:val="1"/>
        </w:numPr>
      </w:pPr>
      <w:r>
        <w:t>Partially explain the effect of WP fathers on weight, but do not contribute to that effect for survival to independence</w:t>
      </w:r>
      <w:r w:rsidR="00FB243F">
        <w:t>.</w:t>
      </w:r>
      <w:r w:rsidR="00AB7021">
        <w:t xml:space="preserve"> Also does not contribute to maternal effects on independence and recruitment. </w:t>
      </w:r>
    </w:p>
    <w:p w14:paraId="27472C66" w14:textId="4FC558FA" w:rsidR="00AB7021" w:rsidRDefault="00AB7021" w:rsidP="00B676CD">
      <w:pPr>
        <w:pStyle w:val="ListParagraph"/>
        <w:numPr>
          <w:ilvl w:val="0"/>
          <w:numId w:val="1"/>
        </w:numPr>
      </w:pPr>
      <w:r>
        <w:t>Older dominant males and females are more likely to have more helpers, and having more helpers apparently improves chick weight, but not survival or recruitment.</w:t>
      </w:r>
      <w:r w:rsidR="0070340F">
        <w:t xml:space="preserve"> It’s not clear whether this is due to helpers </w:t>
      </w:r>
      <w:r w:rsidR="0070340F">
        <w:rPr>
          <w:i/>
        </w:rPr>
        <w:t>per se</w:t>
      </w:r>
      <w:r w:rsidR="0070340F">
        <w:t xml:space="preserve"> increasing provisioning rates, or simply that increased number of helpers is associated with a better territory quality (i.e. better food availability) overall</w:t>
      </w:r>
      <w:r w:rsidR="008C288D">
        <w:t xml:space="preserve"> (Cockburn 2008).  </w:t>
      </w:r>
    </w:p>
    <w:p w14:paraId="61241BDB" w14:textId="74A89B8F" w:rsidR="00B676CD" w:rsidRDefault="008C288D" w:rsidP="005A5675">
      <w:pPr>
        <w:pStyle w:val="ListParagraph"/>
        <w:numPr>
          <w:ilvl w:val="1"/>
          <w:numId w:val="1"/>
        </w:numPr>
      </w:pPr>
      <w:r>
        <w:t>Previous</w:t>
      </w:r>
      <w:r w:rsidR="003756CD">
        <w:t xml:space="preserve"> studies</w:t>
      </w:r>
      <w:r w:rsidR="005A5675">
        <w:t xml:space="preserve"> </w:t>
      </w:r>
      <w:r w:rsidR="008878C0">
        <w:t xml:space="preserve"> </w:t>
      </w:r>
      <w:r w:rsidR="003756CD">
        <w:t>(</w:t>
      </w:r>
      <w:r w:rsidR="005A5675">
        <w:t>S</w:t>
      </w:r>
      <w:r w:rsidR="00B676CD">
        <w:t>eychelles Warblers</w:t>
      </w:r>
      <w:r w:rsidR="003756CD">
        <w:t xml:space="preserve">, </w:t>
      </w:r>
      <w:r w:rsidR="008878C0">
        <w:t>Hammers 2019</w:t>
      </w:r>
      <w:r w:rsidR="00517E53">
        <w:t xml:space="preserve"> &amp; Alpine marmots, Berger 2018</w:t>
      </w:r>
      <w:r w:rsidR="008878C0">
        <w:t xml:space="preserve">) </w:t>
      </w:r>
      <w:r w:rsidR="00517E53">
        <w:t>show that helpers compensate for declines in offspring fitness with parental age</w:t>
      </w:r>
      <w:r w:rsidR="009C49D0">
        <w:t>, obscuring negative</w:t>
      </w:r>
      <w:r w:rsidR="00517E53">
        <w:t xml:space="preserve"> parental age effects. Our study demonstrates that an association </w:t>
      </w:r>
      <w:bookmarkStart w:id="98" w:name="_GoBack"/>
      <w:bookmarkEnd w:id="98"/>
      <w:r w:rsidR="00517E53">
        <w:t>between helper number and parental age c</w:t>
      </w:r>
      <w:r w:rsidR="009C49D0">
        <w:t>an also create apparent positive associations between parental age and chick fitness</w:t>
      </w:r>
      <w:r w:rsidR="00517E53">
        <w:t>.</w:t>
      </w:r>
    </w:p>
    <w:p w14:paraId="514A1C62" w14:textId="3A874EEA" w:rsidR="001D37B5" w:rsidRDefault="001D37B5" w:rsidP="001D37B5">
      <w:pPr>
        <w:rPr>
          <w:ins w:id="99" w:author="Loeske Kruuk" w:date="2020-02-07T10:52:00Z"/>
          <w:u w:val="single"/>
        </w:rPr>
      </w:pPr>
    </w:p>
    <w:p w14:paraId="73EB3A2D" w14:textId="25DFB057" w:rsidR="000D253C" w:rsidRDefault="000D253C" w:rsidP="001D37B5">
      <w:pPr>
        <w:rPr>
          <w:ins w:id="100" w:author="Loeske Kruuk" w:date="2020-02-07T10:52:00Z"/>
          <w:u w:val="single"/>
        </w:rPr>
      </w:pPr>
      <w:ins w:id="101" w:author="Loeske Kruuk" w:date="2020-02-07T10:52:00Z">
        <w:r>
          <w:rPr>
            <w:u w:val="single"/>
          </w:rPr>
          <w:t>Two thoughts of additional things to maybe include in the main text:</w:t>
        </w:r>
      </w:ins>
    </w:p>
    <w:p w14:paraId="117CBB05" w14:textId="3BBBBBE5" w:rsidR="000D253C" w:rsidRDefault="000D253C">
      <w:pPr>
        <w:pStyle w:val="ListParagraph"/>
        <w:numPr>
          <w:ilvl w:val="0"/>
          <w:numId w:val="1"/>
        </w:numPr>
        <w:rPr>
          <w:ins w:id="102" w:author="Loeske Kruuk" w:date="2020-02-07T10:53:00Z"/>
          <w:u w:val="single"/>
        </w:rPr>
        <w:pPrChange w:id="103" w:author="Loeske Kruuk" w:date="2020-02-07T10:52:00Z">
          <w:pPr/>
        </w:pPrChange>
      </w:pPr>
      <w:ins w:id="104" w:author="Loeske Kruuk" w:date="2020-02-07T10:52:00Z">
        <w:r>
          <w:rPr>
            <w:u w:val="single"/>
          </w:rPr>
          <w:t xml:space="preserve">The WP success </w:t>
        </w:r>
      </w:ins>
      <w:ins w:id="105" w:author="Loeske Kruuk" w:date="2020-02-07T10:53:00Z">
        <w:r>
          <w:rPr>
            <w:u w:val="single"/>
          </w:rPr>
          <w:t>/ offspring performance result</w:t>
        </w:r>
      </w:ins>
    </w:p>
    <w:p w14:paraId="2C240102" w14:textId="033C3A83" w:rsidR="000D253C" w:rsidRPr="000D253C" w:rsidRDefault="000D253C">
      <w:pPr>
        <w:pStyle w:val="ListParagraph"/>
        <w:numPr>
          <w:ilvl w:val="0"/>
          <w:numId w:val="1"/>
        </w:numPr>
        <w:rPr>
          <w:ins w:id="106" w:author="Loeske Kruuk" w:date="2020-02-07T10:52:00Z"/>
          <w:u w:val="single"/>
          <w:rPrChange w:id="107" w:author="Loeske Kruuk" w:date="2020-02-07T10:52:00Z">
            <w:rPr>
              <w:ins w:id="108" w:author="Loeske Kruuk" w:date="2020-02-07T10:52:00Z"/>
            </w:rPr>
          </w:rPrChange>
        </w:rPr>
        <w:pPrChange w:id="109" w:author="Loeske Kruuk" w:date="2020-02-07T10:52:00Z">
          <w:pPr/>
        </w:pPrChange>
      </w:pPr>
      <w:ins w:id="110" w:author="Loeske Kruuk" w:date="2020-02-07T10:53:00Z">
        <w:r>
          <w:rPr>
            <w:u w:val="single"/>
          </w:rPr>
          <w:t>Would it be possible to test for (say) average effect of helper age….?</w:t>
        </w:r>
      </w:ins>
    </w:p>
    <w:p w14:paraId="601898D7" w14:textId="77777777" w:rsidR="000D253C" w:rsidRPr="001D37B5" w:rsidRDefault="000D253C" w:rsidP="001D37B5">
      <w:pPr>
        <w:rPr>
          <w:u w:val="single"/>
        </w:rPr>
      </w:pPr>
    </w:p>
    <w:sectPr w:rsidR="000D253C" w:rsidRPr="001D37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eske Kruuk" w:date="2020-02-07T09:34:00Z" w:initials="LK">
    <w:p w14:paraId="6286EE22" w14:textId="00EF90E1" w:rsidR="00A6603E" w:rsidRDefault="00A6603E">
      <w:pPr>
        <w:pStyle w:val="CommentText"/>
      </w:pPr>
      <w:r>
        <w:rPr>
          <w:rStyle w:val="CommentReference"/>
        </w:rPr>
        <w:annotationRef/>
      </w:r>
      <w:r>
        <w:t>Minor semantic point, but is everything about an offspring’s environment that is determined by the parent = ‘parental care’? Specifically, if offspring ‘inherit’ a territory from their parents, they may get a better or worse territory depending on the parents’ age, and this may affect their performance as both juvenile and adult. Do we call that parental care…? Maybe it is, or maybe the ‘provisioning’ is a broader term…</w:t>
      </w:r>
    </w:p>
  </w:comment>
  <w:comment w:id="1" w:author="Loeske Kruuk" w:date="2020-02-07T09:49:00Z" w:initials="LK">
    <w:p w14:paraId="66557C1A" w14:textId="2C9A3248" w:rsidR="00A6603E" w:rsidRDefault="00A6603E">
      <w:pPr>
        <w:pStyle w:val="CommentText"/>
      </w:pPr>
      <w:r>
        <w:rPr>
          <w:rStyle w:val="CommentReference"/>
        </w:rPr>
        <w:annotationRef/>
      </w:r>
      <w:r>
        <w:t>Germline or germ-line? Need to be consistent</w:t>
      </w:r>
    </w:p>
  </w:comment>
  <w:comment w:id="9" w:author="Loeske Kruuk" w:date="2020-02-07T09:38:00Z" w:initials="LK">
    <w:p w14:paraId="5E9CFC1A" w14:textId="60A9F12E" w:rsidR="00A6603E" w:rsidRDefault="00A6603E">
      <w:pPr>
        <w:pStyle w:val="CommentText"/>
      </w:pPr>
      <w:r>
        <w:rPr>
          <w:rStyle w:val="CommentReference"/>
        </w:rPr>
        <w:annotationRef/>
      </w:r>
      <w:r>
        <w:t>Yes, distinguishing those is what my previous comment is getting at. Maybe the thing to do is to just say that ‘from herein, ‘parental care’ refers to both parental care and parental environment’</w:t>
      </w:r>
    </w:p>
  </w:comment>
  <w:comment w:id="13" w:author="Loeske Kruuk" w:date="2020-02-07T09:43:00Z" w:initials="LK">
    <w:p w14:paraId="132C2A1A" w14:textId="11F2CD2D" w:rsidR="00A6603E" w:rsidRDefault="00A6603E">
      <w:pPr>
        <w:pStyle w:val="CommentText"/>
      </w:pPr>
      <w:r>
        <w:rPr>
          <w:rStyle w:val="CommentReference"/>
        </w:rPr>
        <w:annotationRef/>
      </w:r>
      <w:r>
        <w:t>Random thought: has anyone looked at effects of the age of the helpers? Presumably older ones are more useful?</w:t>
      </w:r>
    </w:p>
  </w:comment>
  <w:comment w:id="14" w:author="Loeske Kruuk" w:date="2020-02-07T09:47:00Z" w:initials="LK">
    <w:p w14:paraId="7ADD94DC" w14:textId="599F7C5B" w:rsidR="00A6603E" w:rsidRDefault="00A6603E">
      <w:pPr>
        <w:pStyle w:val="CommentText"/>
      </w:pPr>
      <w:r>
        <w:rPr>
          <w:rStyle w:val="CommentReference"/>
        </w:rPr>
        <w:annotationRef/>
      </w:r>
      <w:r>
        <w:rPr>
          <w:rStyle w:val="CommentReference"/>
        </w:rPr>
        <w:t>What about for the female? This is a bit of a switch from talking about parental care to just thinking about paternal effects. Need to explain what’s going on with the mother too.</w:t>
      </w:r>
    </w:p>
  </w:comment>
  <w:comment w:id="18" w:author="Loeske Kruuk" w:date="2020-02-07T09:49:00Z" w:initials="LK">
    <w:p w14:paraId="1CCDC515" w14:textId="5B2CF23A" w:rsidR="00A6603E" w:rsidRDefault="00A6603E">
      <w:pPr>
        <w:pStyle w:val="CommentText"/>
      </w:pPr>
      <w:r>
        <w:rPr>
          <w:rStyle w:val="CommentReference"/>
        </w:rPr>
        <w:annotationRef/>
      </w:r>
      <w:r>
        <w:t>I find it easier to think about with germ-line effects first, then parental care (as in Intro)</w:t>
      </w:r>
    </w:p>
  </w:comment>
  <w:comment w:id="23" w:author="Loeske Kruuk" w:date="2020-02-07T09:50:00Z" w:initials="LK">
    <w:p w14:paraId="3287BFD6" w14:textId="4683FE8C" w:rsidR="00A6603E" w:rsidRDefault="00A6603E">
      <w:pPr>
        <w:pStyle w:val="CommentText"/>
      </w:pPr>
      <w:r>
        <w:rPr>
          <w:rStyle w:val="CommentReference"/>
        </w:rPr>
        <w:annotationRef/>
      </w:r>
      <w:r>
        <w:t>Need to have explained this in Into</w:t>
      </w:r>
    </w:p>
  </w:comment>
  <w:comment w:id="28" w:author="Loeske Kruuk" w:date="2020-02-07T09:52:00Z" w:initials="LK">
    <w:p w14:paraId="7DDF765E" w14:textId="7D6D89E6" w:rsidR="00A6603E" w:rsidRDefault="00A6603E">
      <w:pPr>
        <w:pStyle w:val="CommentText"/>
      </w:pPr>
      <w:r>
        <w:rPr>
          <w:rStyle w:val="CommentReference"/>
        </w:rPr>
        <w:annotationRef/>
      </w:r>
      <w:r>
        <w:t>Say why</w:t>
      </w:r>
    </w:p>
  </w:comment>
  <w:comment w:id="32" w:author="Loeske Kruuk" w:date="2020-02-07T09:52:00Z" w:initials="LK">
    <w:p w14:paraId="5CBC2E5E" w14:textId="5B839397" w:rsidR="00A6603E" w:rsidRDefault="00A6603E">
      <w:pPr>
        <w:pStyle w:val="CommentText"/>
      </w:pPr>
      <w:r>
        <w:rPr>
          <w:rStyle w:val="CommentReference"/>
        </w:rPr>
        <w:annotationRef/>
      </w:r>
      <w:r>
        <w:t>Seems quite male-biased</w:t>
      </w:r>
    </w:p>
  </w:comment>
  <w:comment w:id="37" w:author="Loeske Kruuk" w:date="2020-02-07T09:54:00Z" w:initials="LK">
    <w:p w14:paraId="6201A76F" w14:textId="617D8345" w:rsidR="00A6603E" w:rsidRDefault="00A6603E">
      <w:pPr>
        <w:pStyle w:val="CommentText"/>
      </w:pPr>
      <w:r>
        <w:rPr>
          <w:rStyle w:val="CommentReference"/>
        </w:rPr>
        <w:annotationRef/>
      </w:r>
      <w:r>
        <w:t>Which are…?</w:t>
      </w:r>
    </w:p>
  </w:comment>
  <w:comment w:id="51" w:author="Loeske Kruuk" w:date="2020-02-07T10:24:00Z" w:initials="LK">
    <w:p w14:paraId="41C2FCAC" w14:textId="3FB132D1" w:rsidR="00A6603E" w:rsidRDefault="00A6603E">
      <w:pPr>
        <w:pStyle w:val="CommentText"/>
      </w:pPr>
      <w:r>
        <w:rPr>
          <w:rStyle w:val="CommentReference"/>
        </w:rPr>
        <w:annotationRef/>
      </w:r>
      <w:r>
        <w:t>Any way of making that sentence easier…?(!) I am still struggling with it: I wonder if giving the model equation would help?</w:t>
      </w:r>
    </w:p>
  </w:comment>
  <w:comment w:id="54" w:author="Loeske Kruuk" w:date="2020-02-07T10:24:00Z" w:initials="LK">
    <w:p w14:paraId="48CA4E86" w14:textId="6CF43C00" w:rsidR="00A6603E" w:rsidRDefault="00A6603E">
      <w:pPr>
        <w:pStyle w:val="CommentText"/>
      </w:pPr>
      <w:r>
        <w:rPr>
          <w:rStyle w:val="CommentReference"/>
        </w:rPr>
        <w:annotationRef/>
      </w:r>
      <w:r>
        <w:t>You can have subsections with subtitles of ‘Aim 1: …’ in both Methods and Results, which is a nice way of making the structure very clear</w:t>
      </w:r>
    </w:p>
  </w:comment>
  <w:comment w:id="56" w:author="Loeske Kruuk" w:date="2020-02-07T10:26:00Z" w:initials="LK">
    <w:p w14:paraId="47E04D2B" w14:textId="22E9F389" w:rsidR="00A6603E" w:rsidRDefault="00A6603E">
      <w:pPr>
        <w:pStyle w:val="CommentText"/>
      </w:pPr>
      <w:r>
        <w:rPr>
          <w:rStyle w:val="CommentReference"/>
        </w:rPr>
        <w:annotationRef/>
      </w:r>
      <w:r>
        <w:t>Easier to present results in past tense</w:t>
      </w:r>
    </w:p>
  </w:comment>
  <w:comment w:id="55" w:author="Loeske Kruuk" w:date="2020-02-07T10:25:00Z" w:initials="LK">
    <w:p w14:paraId="70AEACBB" w14:textId="75DD5A5B" w:rsidR="00A6603E" w:rsidRDefault="00A6603E">
      <w:pPr>
        <w:pStyle w:val="CommentText"/>
      </w:pPr>
      <w:r>
        <w:t xml:space="preserve">You need to have spelt out very clearly in the Methods why </w:t>
      </w:r>
      <w:r>
        <w:rPr>
          <w:rStyle w:val="CommentReference"/>
        </w:rPr>
        <w:annotationRef/>
      </w:r>
      <w:r>
        <w:t xml:space="preserve"> the distinction between within-pair versus extra-pair is the same as within- versus extra group</w:t>
      </w:r>
    </w:p>
  </w:comment>
  <w:comment w:id="64" w:author="Loeske Kruuk" w:date="2020-02-07T10:30:00Z" w:initials="LK">
    <w:p w14:paraId="538E4802" w14:textId="0E2622C7" w:rsidR="00A6603E" w:rsidRDefault="00A6603E">
      <w:pPr>
        <w:pStyle w:val="CommentText"/>
      </w:pPr>
      <w:r>
        <w:rPr>
          <w:rStyle w:val="CommentReference"/>
        </w:rPr>
        <w:annotationRef/>
      </w:r>
      <w:r>
        <w:t xml:space="preserve">I would </w:t>
      </w:r>
      <w:proofErr w:type="spellStart"/>
      <w:r>
        <w:t>unbold</w:t>
      </w:r>
      <w:proofErr w:type="spellEnd"/>
      <w:r>
        <w:t xml:space="preserve"> that, because it’s too easy for people to think it means EG chicks are heavier (which I don’t think they are?)</w:t>
      </w:r>
    </w:p>
  </w:comment>
  <w:comment w:id="67" w:author="Loeske Kruuk" w:date="2020-02-07T10:28:00Z" w:initials="LK">
    <w:p w14:paraId="7A72AFD3" w14:textId="199780AC" w:rsidR="00A6603E" w:rsidRDefault="00A6603E">
      <w:pPr>
        <w:pStyle w:val="CommentText"/>
      </w:pPr>
      <w:r>
        <w:rPr>
          <w:rStyle w:val="CommentReference"/>
        </w:rPr>
        <w:annotationRef/>
      </w:r>
      <w:r>
        <w:t>What’s tau?</w:t>
      </w:r>
    </w:p>
  </w:comment>
  <w:comment w:id="66" w:author="Loeske Kruuk" w:date="2020-02-07T10:28:00Z" w:initials="LK">
    <w:p w14:paraId="643011EF" w14:textId="11F408CF" w:rsidR="00A6603E" w:rsidRDefault="00A6603E">
      <w:pPr>
        <w:pStyle w:val="CommentText"/>
      </w:pPr>
      <w:r>
        <w:rPr>
          <w:rStyle w:val="CommentReference"/>
        </w:rPr>
        <w:annotationRef/>
      </w:r>
      <w:r>
        <w:t>Why not just give variance component estimates as well?</w:t>
      </w:r>
    </w:p>
  </w:comment>
  <w:comment w:id="68" w:author="Loeske Kruuk" w:date="2020-02-07T10:29:00Z" w:initials="LK">
    <w:p w14:paraId="5A029968" w14:textId="57BB214F" w:rsidR="00A6603E" w:rsidRDefault="00A6603E">
      <w:pPr>
        <w:pStyle w:val="CommentText"/>
      </w:pPr>
      <w:r>
        <w:rPr>
          <w:rStyle w:val="CommentReference"/>
        </w:rPr>
        <w:annotationRef/>
      </w:r>
      <w:r>
        <w:t>Where?</w:t>
      </w:r>
    </w:p>
  </w:comment>
  <w:comment w:id="69" w:author="Loeske Kruuk" w:date="2020-02-07T10:29:00Z" w:initials="LK">
    <w:p w14:paraId="75B8D5B7" w14:textId="31DF034C" w:rsidR="00A6603E" w:rsidRDefault="00A6603E">
      <w:pPr>
        <w:pStyle w:val="CommentText"/>
      </w:pPr>
      <w:r>
        <w:rPr>
          <w:rStyle w:val="CommentReference"/>
        </w:rPr>
        <w:annotationRef/>
      </w:r>
      <w:r>
        <w:t>I wonder if it would be easier to just talk about it all as WP vs EP (rather than within-pair vs extra-group)</w:t>
      </w:r>
    </w:p>
  </w:comment>
  <w:comment w:id="78" w:author="Loeske Kruuk" w:date="2020-02-07T10:36:00Z" w:initials="LK">
    <w:p w14:paraId="61C0B3A1" w14:textId="2ECC1085" w:rsidR="00A6603E" w:rsidRDefault="00A6603E">
      <w:pPr>
        <w:pStyle w:val="CommentText"/>
      </w:pPr>
      <w:r>
        <w:rPr>
          <w:rStyle w:val="CommentReference"/>
        </w:rPr>
        <w:annotationRef/>
      </w:r>
      <w:r>
        <w:t xml:space="preserve">I really would not read anything into a p=0.166 value: just say there is no evidence of an effect of mother’s age </w:t>
      </w:r>
    </w:p>
  </w:comment>
  <w:comment w:id="92" w:author="Loeske Kruuk" w:date="2020-02-07T10:42:00Z" w:initials="LK">
    <w:p w14:paraId="29BC9313" w14:textId="0F0A4D8D" w:rsidR="00A6603E" w:rsidRDefault="00A6603E">
      <w:pPr>
        <w:pStyle w:val="CommentText"/>
      </w:pPr>
      <w:r>
        <w:rPr>
          <w:rStyle w:val="CommentReference"/>
        </w:rPr>
        <w:annotationRef/>
      </w:r>
      <w:r>
        <w:t>Looks very much non-</w:t>
      </w:r>
      <w:proofErr w:type="spellStart"/>
      <w:r>
        <w:t>sigificnat</w:t>
      </w:r>
      <w:proofErr w:type="spellEnd"/>
      <w:r>
        <w:t>? ‘marginally non-significant’ would be p=0.06 or so.</w:t>
      </w:r>
    </w:p>
  </w:comment>
  <w:comment w:id="93" w:author="Loeske Kruuk" w:date="2020-02-07T10:51:00Z" w:initials="LK">
    <w:p w14:paraId="6A7FDDC5" w14:textId="40882B93" w:rsidR="00A6603E" w:rsidRDefault="00A6603E">
      <w:pPr>
        <w:pStyle w:val="CommentText"/>
      </w:pPr>
      <w:r>
        <w:rPr>
          <w:rStyle w:val="CommentReference"/>
        </w:rPr>
        <w:annotationRef/>
      </w:r>
      <w:r>
        <w:t xml:space="preserve">Overall, it is a bit difficult to get an overall picture of the results – I </w:t>
      </w:r>
      <w:proofErr w:type="spellStart"/>
      <w:r>
        <w:t>thnk</w:t>
      </w:r>
      <w:proofErr w:type="spellEnd"/>
      <w:r>
        <w:t xml:space="preserve"> the figure will help a lot. Start the Discussion with a brief summary </w:t>
      </w:r>
      <w:proofErr w:type="spellStart"/>
      <w:r>
        <w:t>too?c</w:t>
      </w:r>
      <w:proofErr w:type="spellEnd"/>
    </w:p>
  </w:comment>
  <w:comment w:id="94" w:author="Loeske Kruuk" w:date="2020-02-07T10:48:00Z" w:initials="LK">
    <w:p w14:paraId="2E78B49C" w14:textId="0441E032" w:rsidR="00A6603E" w:rsidRDefault="00A6603E">
      <w:pPr>
        <w:pStyle w:val="CommentText"/>
      </w:pPr>
      <w:r>
        <w:rPr>
          <w:rStyle w:val="CommentReference"/>
        </w:rPr>
        <w:annotationRef/>
      </w:r>
      <w:r>
        <w:t>Need to discuss here that WP father age goes away when you include # helpers, so seems to be mediated by that?</w:t>
      </w:r>
    </w:p>
  </w:comment>
  <w:comment w:id="95" w:author="Loeske Kruuk" w:date="2020-02-07T10:48:00Z" w:initials="LK">
    <w:p w14:paraId="6E428593" w14:textId="2384255D" w:rsidR="00A6603E" w:rsidRDefault="00A6603E">
      <w:pPr>
        <w:pStyle w:val="CommentText"/>
      </w:pPr>
      <w:r>
        <w:rPr>
          <w:rStyle w:val="CommentReference"/>
        </w:rPr>
        <w:annotationRef/>
      </w:r>
      <w:r>
        <w:t>I think this is really interesting and probably worth including in the main text – you can be upfront about it being post-hoc</w:t>
      </w:r>
    </w:p>
  </w:comment>
  <w:comment w:id="97" w:author="Loeske Kruuk" w:date="2020-02-07T10:50:00Z" w:initials="LK">
    <w:p w14:paraId="2EC7D486" w14:textId="445D2516" w:rsidR="00A6603E" w:rsidRDefault="00A6603E">
      <w:pPr>
        <w:pStyle w:val="CommentText"/>
      </w:pPr>
      <w:r>
        <w:rPr>
          <w:rStyle w:val="CommentReference"/>
        </w:rPr>
        <w:annotationRef/>
      </w:r>
      <w:r>
        <w:t>I’m not convinced for survival to independence… the maternal lifespan effect is clear, but I don’t think you want to claim much about maternal 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86EE22" w15:done="0"/>
  <w15:commentEx w15:paraId="66557C1A" w15:done="0"/>
  <w15:commentEx w15:paraId="5E9CFC1A" w15:done="0"/>
  <w15:commentEx w15:paraId="132C2A1A" w15:done="0"/>
  <w15:commentEx w15:paraId="7ADD94DC" w15:done="0"/>
  <w15:commentEx w15:paraId="1CCDC515" w15:done="0"/>
  <w15:commentEx w15:paraId="3287BFD6" w15:done="0"/>
  <w15:commentEx w15:paraId="7DDF765E" w15:done="0"/>
  <w15:commentEx w15:paraId="5CBC2E5E" w15:done="0"/>
  <w15:commentEx w15:paraId="6201A76F" w15:done="0"/>
  <w15:commentEx w15:paraId="41C2FCAC" w15:done="0"/>
  <w15:commentEx w15:paraId="48CA4E86" w15:done="0"/>
  <w15:commentEx w15:paraId="47E04D2B" w15:done="0"/>
  <w15:commentEx w15:paraId="70AEACBB" w15:done="0"/>
  <w15:commentEx w15:paraId="538E4802" w15:done="0"/>
  <w15:commentEx w15:paraId="7A72AFD3" w15:done="0"/>
  <w15:commentEx w15:paraId="643011EF" w15:done="0"/>
  <w15:commentEx w15:paraId="5A029968" w15:done="0"/>
  <w15:commentEx w15:paraId="75B8D5B7" w15:done="0"/>
  <w15:commentEx w15:paraId="61C0B3A1" w15:done="0"/>
  <w15:commentEx w15:paraId="29BC9313" w15:done="0"/>
  <w15:commentEx w15:paraId="6A7FDDC5" w15:done="0"/>
  <w15:commentEx w15:paraId="2E78B49C" w15:done="0"/>
  <w15:commentEx w15:paraId="6E428593" w15:done="0"/>
  <w15:commentEx w15:paraId="2EC7D4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3F53"/>
    <w:multiLevelType w:val="hybridMultilevel"/>
    <w:tmpl w:val="2F1A59EA"/>
    <w:lvl w:ilvl="0" w:tplc="AD787E8C">
      <w:numFmt w:val="bullet"/>
      <w:lvlText w:val="-"/>
      <w:lvlJc w:val="left"/>
      <w:pPr>
        <w:ind w:left="720" w:hanging="360"/>
      </w:pPr>
      <w:rPr>
        <w:rFonts w:ascii="Calibri" w:eastAsiaTheme="minorHAnsi" w:hAnsi="Calibri" w:cs="Calibri"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5978A9"/>
    <w:multiLevelType w:val="hybridMultilevel"/>
    <w:tmpl w:val="C922B29A"/>
    <w:lvl w:ilvl="0" w:tplc="E7FEA5B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9705F9"/>
    <w:multiLevelType w:val="hybridMultilevel"/>
    <w:tmpl w:val="2B9089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486CF3"/>
    <w:multiLevelType w:val="hybridMultilevel"/>
    <w:tmpl w:val="0E5E9122"/>
    <w:lvl w:ilvl="0" w:tplc="9F9EE2D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eske Kruuk">
    <w15:presenceInfo w15:providerId="AD" w15:userId="S-1-5-21-764740551-2310652364-1679632760-114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74"/>
    <w:rsid w:val="00034A4F"/>
    <w:rsid w:val="00040C69"/>
    <w:rsid w:val="0004439E"/>
    <w:rsid w:val="0007653D"/>
    <w:rsid w:val="0009361B"/>
    <w:rsid w:val="00097E36"/>
    <w:rsid w:val="000D253C"/>
    <w:rsid w:val="00105EDB"/>
    <w:rsid w:val="00134912"/>
    <w:rsid w:val="00160ADB"/>
    <w:rsid w:val="00164083"/>
    <w:rsid w:val="00184ED4"/>
    <w:rsid w:val="001C0A8F"/>
    <w:rsid w:val="001C4A3D"/>
    <w:rsid w:val="001C70D4"/>
    <w:rsid w:val="001D37B5"/>
    <w:rsid w:val="001D39B0"/>
    <w:rsid w:val="001F0A5C"/>
    <w:rsid w:val="001F2B72"/>
    <w:rsid w:val="00260CDE"/>
    <w:rsid w:val="00286509"/>
    <w:rsid w:val="002874A1"/>
    <w:rsid w:val="002949B5"/>
    <w:rsid w:val="002F1221"/>
    <w:rsid w:val="003127B4"/>
    <w:rsid w:val="00337F63"/>
    <w:rsid w:val="00350DF2"/>
    <w:rsid w:val="0036458B"/>
    <w:rsid w:val="00372672"/>
    <w:rsid w:val="003756CD"/>
    <w:rsid w:val="0039770A"/>
    <w:rsid w:val="003F251A"/>
    <w:rsid w:val="0040526B"/>
    <w:rsid w:val="00413D28"/>
    <w:rsid w:val="00432201"/>
    <w:rsid w:val="00440C80"/>
    <w:rsid w:val="00495E26"/>
    <w:rsid w:val="00496891"/>
    <w:rsid w:val="004C57EE"/>
    <w:rsid w:val="004F667B"/>
    <w:rsid w:val="00517E53"/>
    <w:rsid w:val="00550F59"/>
    <w:rsid w:val="0056424B"/>
    <w:rsid w:val="00566E66"/>
    <w:rsid w:val="0059727F"/>
    <w:rsid w:val="005A5675"/>
    <w:rsid w:val="005C0ED1"/>
    <w:rsid w:val="0061023C"/>
    <w:rsid w:val="00620F03"/>
    <w:rsid w:val="0062482E"/>
    <w:rsid w:val="00627104"/>
    <w:rsid w:val="006471BF"/>
    <w:rsid w:val="00652233"/>
    <w:rsid w:val="0066625A"/>
    <w:rsid w:val="006A3675"/>
    <w:rsid w:val="0070340F"/>
    <w:rsid w:val="007151AB"/>
    <w:rsid w:val="00750A1A"/>
    <w:rsid w:val="00755A59"/>
    <w:rsid w:val="00782DBD"/>
    <w:rsid w:val="0078440C"/>
    <w:rsid w:val="007A51F7"/>
    <w:rsid w:val="007E10EC"/>
    <w:rsid w:val="007E1E44"/>
    <w:rsid w:val="0080242D"/>
    <w:rsid w:val="00803438"/>
    <w:rsid w:val="00805645"/>
    <w:rsid w:val="00805A0B"/>
    <w:rsid w:val="00821DDB"/>
    <w:rsid w:val="008244CD"/>
    <w:rsid w:val="00833A97"/>
    <w:rsid w:val="00875D21"/>
    <w:rsid w:val="008878C0"/>
    <w:rsid w:val="008878F4"/>
    <w:rsid w:val="008B02E6"/>
    <w:rsid w:val="008C288D"/>
    <w:rsid w:val="008D7810"/>
    <w:rsid w:val="008F61E0"/>
    <w:rsid w:val="009052A3"/>
    <w:rsid w:val="00934D6F"/>
    <w:rsid w:val="0096363E"/>
    <w:rsid w:val="0096663B"/>
    <w:rsid w:val="00972243"/>
    <w:rsid w:val="009746CA"/>
    <w:rsid w:val="009B135D"/>
    <w:rsid w:val="009B4E10"/>
    <w:rsid w:val="009C0255"/>
    <w:rsid w:val="009C49D0"/>
    <w:rsid w:val="009E7565"/>
    <w:rsid w:val="009F6209"/>
    <w:rsid w:val="00A16150"/>
    <w:rsid w:val="00A35439"/>
    <w:rsid w:val="00A432EC"/>
    <w:rsid w:val="00A44AC2"/>
    <w:rsid w:val="00A6603E"/>
    <w:rsid w:val="00A93574"/>
    <w:rsid w:val="00A97BB8"/>
    <w:rsid w:val="00AB7021"/>
    <w:rsid w:val="00AD3693"/>
    <w:rsid w:val="00B23563"/>
    <w:rsid w:val="00B27CAF"/>
    <w:rsid w:val="00B36FBE"/>
    <w:rsid w:val="00B52368"/>
    <w:rsid w:val="00B55A14"/>
    <w:rsid w:val="00B676CD"/>
    <w:rsid w:val="00B835E3"/>
    <w:rsid w:val="00BA1FC4"/>
    <w:rsid w:val="00C00C26"/>
    <w:rsid w:val="00C031F0"/>
    <w:rsid w:val="00C03C29"/>
    <w:rsid w:val="00C167C7"/>
    <w:rsid w:val="00C66ADD"/>
    <w:rsid w:val="00C71639"/>
    <w:rsid w:val="00CB2C42"/>
    <w:rsid w:val="00CC3037"/>
    <w:rsid w:val="00CD1A23"/>
    <w:rsid w:val="00CD35DF"/>
    <w:rsid w:val="00CD45B1"/>
    <w:rsid w:val="00D177C4"/>
    <w:rsid w:val="00D2766E"/>
    <w:rsid w:val="00D27A59"/>
    <w:rsid w:val="00D75BFF"/>
    <w:rsid w:val="00DA3AA7"/>
    <w:rsid w:val="00DD4028"/>
    <w:rsid w:val="00DE740B"/>
    <w:rsid w:val="00E3487C"/>
    <w:rsid w:val="00E5588E"/>
    <w:rsid w:val="00E56941"/>
    <w:rsid w:val="00E62BB4"/>
    <w:rsid w:val="00E74A78"/>
    <w:rsid w:val="00E86B31"/>
    <w:rsid w:val="00E975D1"/>
    <w:rsid w:val="00EC263E"/>
    <w:rsid w:val="00ED4002"/>
    <w:rsid w:val="00EE2DC9"/>
    <w:rsid w:val="00F11458"/>
    <w:rsid w:val="00F44F33"/>
    <w:rsid w:val="00FB243F"/>
    <w:rsid w:val="00FF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D06C"/>
  <w15:chartTrackingRefBased/>
  <w15:docId w15:val="{47FB3A4F-EF40-4935-B485-3E593896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639"/>
    <w:pPr>
      <w:ind w:left="720"/>
      <w:contextualSpacing/>
    </w:pPr>
  </w:style>
  <w:style w:type="paragraph" w:styleId="NormalWeb">
    <w:name w:val="Normal (Web)"/>
    <w:basedOn w:val="Normal"/>
    <w:uiPriority w:val="99"/>
    <w:semiHidden/>
    <w:unhideWhenUsed/>
    <w:rsid w:val="00ED400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pPr>
      <w:spacing w:line="240" w:lineRule="auto"/>
    </w:pPr>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BalloonText">
    <w:name w:val="Balloon Text"/>
    <w:basedOn w:val="Normal"/>
    <w:link w:val="BalloonTextChar"/>
    <w:uiPriority w:val="99"/>
    <w:semiHidden/>
    <w:unhideWhenUsed/>
    <w:rsid w:val="00397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70A"/>
    <w:rPr>
      <w:rFonts w:ascii="Segoe UI" w:hAnsi="Segoe UI" w:cs="Segoe UI"/>
      <w:sz w:val="18"/>
      <w:szCs w:val="18"/>
    </w:rPr>
  </w:style>
  <w:style w:type="character" w:styleId="Strong">
    <w:name w:val="Strong"/>
    <w:basedOn w:val="DefaultParagraphFont"/>
    <w:uiPriority w:val="22"/>
    <w:qFormat/>
    <w:rsid w:val="00C03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7160">
      <w:bodyDiv w:val="1"/>
      <w:marLeft w:val="0"/>
      <w:marRight w:val="0"/>
      <w:marTop w:val="0"/>
      <w:marBottom w:val="0"/>
      <w:divBdr>
        <w:top w:val="none" w:sz="0" w:space="0" w:color="auto"/>
        <w:left w:val="none" w:sz="0" w:space="0" w:color="auto"/>
        <w:bottom w:val="none" w:sz="0" w:space="0" w:color="auto"/>
        <w:right w:val="none" w:sz="0" w:space="0" w:color="auto"/>
      </w:divBdr>
      <w:divsChild>
        <w:div w:id="1429158049">
          <w:marLeft w:val="0"/>
          <w:marRight w:val="0"/>
          <w:marTop w:val="0"/>
          <w:marBottom w:val="0"/>
          <w:divBdr>
            <w:top w:val="none" w:sz="0" w:space="0" w:color="auto"/>
            <w:left w:val="none" w:sz="0" w:space="0" w:color="auto"/>
            <w:bottom w:val="none" w:sz="0" w:space="0" w:color="auto"/>
            <w:right w:val="none" w:sz="0" w:space="0" w:color="auto"/>
          </w:divBdr>
        </w:div>
      </w:divsChild>
    </w:div>
    <w:div w:id="214590226">
      <w:bodyDiv w:val="1"/>
      <w:marLeft w:val="0"/>
      <w:marRight w:val="0"/>
      <w:marTop w:val="0"/>
      <w:marBottom w:val="0"/>
      <w:divBdr>
        <w:top w:val="none" w:sz="0" w:space="0" w:color="auto"/>
        <w:left w:val="none" w:sz="0" w:space="0" w:color="auto"/>
        <w:bottom w:val="none" w:sz="0" w:space="0" w:color="auto"/>
        <w:right w:val="none" w:sz="0" w:space="0" w:color="auto"/>
      </w:divBdr>
      <w:divsChild>
        <w:div w:id="103771337">
          <w:marLeft w:val="0"/>
          <w:marRight w:val="0"/>
          <w:marTop w:val="0"/>
          <w:marBottom w:val="0"/>
          <w:divBdr>
            <w:top w:val="none" w:sz="0" w:space="0" w:color="auto"/>
            <w:left w:val="none" w:sz="0" w:space="0" w:color="auto"/>
            <w:bottom w:val="none" w:sz="0" w:space="0" w:color="auto"/>
            <w:right w:val="none" w:sz="0" w:space="0" w:color="auto"/>
          </w:divBdr>
        </w:div>
      </w:divsChild>
    </w:div>
    <w:div w:id="877472083">
      <w:bodyDiv w:val="1"/>
      <w:marLeft w:val="0"/>
      <w:marRight w:val="0"/>
      <w:marTop w:val="0"/>
      <w:marBottom w:val="0"/>
      <w:divBdr>
        <w:top w:val="none" w:sz="0" w:space="0" w:color="auto"/>
        <w:left w:val="none" w:sz="0" w:space="0" w:color="auto"/>
        <w:bottom w:val="none" w:sz="0" w:space="0" w:color="auto"/>
        <w:right w:val="none" w:sz="0" w:space="0" w:color="auto"/>
      </w:divBdr>
      <w:divsChild>
        <w:div w:id="363138667">
          <w:marLeft w:val="0"/>
          <w:marRight w:val="0"/>
          <w:marTop w:val="0"/>
          <w:marBottom w:val="0"/>
          <w:divBdr>
            <w:top w:val="none" w:sz="0" w:space="0" w:color="auto"/>
            <w:left w:val="none" w:sz="0" w:space="0" w:color="auto"/>
            <w:bottom w:val="none" w:sz="0" w:space="0" w:color="auto"/>
            <w:right w:val="none" w:sz="0" w:space="0" w:color="auto"/>
          </w:divBdr>
        </w:div>
      </w:divsChild>
    </w:div>
    <w:div w:id="1091656030">
      <w:bodyDiv w:val="1"/>
      <w:marLeft w:val="0"/>
      <w:marRight w:val="0"/>
      <w:marTop w:val="0"/>
      <w:marBottom w:val="0"/>
      <w:divBdr>
        <w:top w:val="none" w:sz="0" w:space="0" w:color="auto"/>
        <w:left w:val="none" w:sz="0" w:space="0" w:color="auto"/>
        <w:bottom w:val="none" w:sz="0" w:space="0" w:color="auto"/>
        <w:right w:val="none" w:sz="0" w:space="0" w:color="auto"/>
      </w:divBdr>
      <w:divsChild>
        <w:div w:id="476268420">
          <w:marLeft w:val="0"/>
          <w:marRight w:val="0"/>
          <w:marTop w:val="0"/>
          <w:marBottom w:val="0"/>
          <w:divBdr>
            <w:top w:val="none" w:sz="0" w:space="0" w:color="auto"/>
            <w:left w:val="none" w:sz="0" w:space="0" w:color="auto"/>
            <w:bottom w:val="none" w:sz="0" w:space="0" w:color="auto"/>
            <w:right w:val="none" w:sz="0" w:space="0" w:color="auto"/>
          </w:divBdr>
        </w:div>
      </w:divsChild>
    </w:div>
    <w:div w:id="1141729922">
      <w:bodyDiv w:val="1"/>
      <w:marLeft w:val="0"/>
      <w:marRight w:val="0"/>
      <w:marTop w:val="0"/>
      <w:marBottom w:val="0"/>
      <w:divBdr>
        <w:top w:val="none" w:sz="0" w:space="0" w:color="auto"/>
        <w:left w:val="none" w:sz="0" w:space="0" w:color="auto"/>
        <w:bottom w:val="none" w:sz="0" w:space="0" w:color="auto"/>
        <w:right w:val="none" w:sz="0" w:space="0" w:color="auto"/>
      </w:divBdr>
      <w:divsChild>
        <w:div w:id="678700527">
          <w:marLeft w:val="0"/>
          <w:marRight w:val="0"/>
          <w:marTop w:val="0"/>
          <w:marBottom w:val="0"/>
          <w:divBdr>
            <w:top w:val="none" w:sz="0" w:space="0" w:color="auto"/>
            <w:left w:val="none" w:sz="0" w:space="0" w:color="auto"/>
            <w:bottom w:val="none" w:sz="0" w:space="0" w:color="auto"/>
            <w:right w:val="none" w:sz="0" w:space="0" w:color="auto"/>
          </w:divBdr>
        </w:div>
      </w:divsChild>
    </w:div>
    <w:div w:id="1250000480">
      <w:bodyDiv w:val="1"/>
      <w:marLeft w:val="0"/>
      <w:marRight w:val="0"/>
      <w:marTop w:val="0"/>
      <w:marBottom w:val="0"/>
      <w:divBdr>
        <w:top w:val="none" w:sz="0" w:space="0" w:color="auto"/>
        <w:left w:val="none" w:sz="0" w:space="0" w:color="auto"/>
        <w:bottom w:val="none" w:sz="0" w:space="0" w:color="auto"/>
        <w:right w:val="none" w:sz="0" w:space="0" w:color="auto"/>
      </w:divBdr>
      <w:divsChild>
        <w:div w:id="135490703">
          <w:marLeft w:val="0"/>
          <w:marRight w:val="0"/>
          <w:marTop w:val="0"/>
          <w:marBottom w:val="0"/>
          <w:divBdr>
            <w:top w:val="none" w:sz="0" w:space="0" w:color="auto"/>
            <w:left w:val="none" w:sz="0" w:space="0" w:color="auto"/>
            <w:bottom w:val="none" w:sz="0" w:space="0" w:color="auto"/>
            <w:right w:val="none" w:sz="0" w:space="0" w:color="auto"/>
          </w:divBdr>
        </w:div>
      </w:divsChild>
    </w:div>
    <w:div w:id="1364865350">
      <w:bodyDiv w:val="1"/>
      <w:marLeft w:val="0"/>
      <w:marRight w:val="0"/>
      <w:marTop w:val="0"/>
      <w:marBottom w:val="0"/>
      <w:divBdr>
        <w:top w:val="none" w:sz="0" w:space="0" w:color="auto"/>
        <w:left w:val="none" w:sz="0" w:space="0" w:color="auto"/>
        <w:bottom w:val="none" w:sz="0" w:space="0" w:color="auto"/>
        <w:right w:val="none" w:sz="0" w:space="0" w:color="auto"/>
      </w:divBdr>
      <w:divsChild>
        <w:div w:id="382677841">
          <w:marLeft w:val="0"/>
          <w:marRight w:val="0"/>
          <w:marTop w:val="0"/>
          <w:marBottom w:val="0"/>
          <w:divBdr>
            <w:top w:val="none" w:sz="0" w:space="0" w:color="auto"/>
            <w:left w:val="none" w:sz="0" w:space="0" w:color="auto"/>
            <w:bottom w:val="none" w:sz="0" w:space="0" w:color="auto"/>
            <w:right w:val="none" w:sz="0" w:space="0" w:color="auto"/>
          </w:divBdr>
        </w:div>
      </w:divsChild>
    </w:div>
    <w:div w:id="1621885359">
      <w:bodyDiv w:val="1"/>
      <w:marLeft w:val="0"/>
      <w:marRight w:val="0"/>
      <w:marTop w:val="0"/>
      <w:marBottom w:val="0"/>
      <w:divBdr>
        <w:top w:val="none" w:sz="0" w:space="0" w:color="auto"/>
        <w:left w:val="none" w:sz="0" w:space="0" w:color="auto"/>
        <w:bottom w:val="none" w:sz="0" w:space="0" w:color="auto"/>
        <w:right w:val="none" w:sz="0" w:space="0" w:color="auto"/>
      </w:divBdr>
      <w:divsChild>
        <w:div w:id="78376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08B622953A1347BC4A7D4A29A22F1A" ma:contentTypeVersion="11" ma:contentTypeDescription="Create a new document." ma:contentTypeScope="" ma:versionID="fb4b16a7827e9d099a8bfebf42487cb5">
  <xsd:schema xmlns:xsd="http://www.w3.org/2001/XMLSchema" xmlns:xs="http://www.w3.org/2001/XMLSchema" xmlns:p="http://schemas.microsoft.com/office/2006/metadata/properties" xmlns:ns3="f18f8637-ab62-4658-a846-fe5ee0c55abb" xmlns:ns4="893e8bc6-4518-4156-ae7d-b5924fa8589c" targetNamespace="http://schemas.microsoft.com/office/2006/metadata/properties" ma:root="true" ma:fieldsID="a67ffac64fa3efaf3569e7a67e741e16" ns3:_="" ns4:_="">
    <xsd:import namespace="f18f8637-ab62-4658-a846-fe5ee0c55abb"/>
    <xsd:import namespace="893e8bc6-4518-4156-ae7d-b5924fa8589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f8637-ab62-4658-a846-fe5ee0c55a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e8bc6-4518-4156-ae7d-b5924fa8589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5DC5-6D30-414B-8D9D-303BA4FB1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E0AC3A-2379-490C-A01A-D6B865D25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f8637-ab62-4658-a846-fe5ee0c55abb"/>
    <ds:schemaRef ds:uri="893e8bc6-4518-4156-ae7d-b5924fa85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E21E5-58F9-4986-A835-2DFD80C6F2D0}">
  <ds:schemaRefs>
    <ds:schemaRef ds:uri="http://schemas.microsoft.com/sharepoint/v3/contenttype/forms"/>
  </ds:schemaRefs>
</ds:datastoreItem>
</file>

<file path=customXml/itemProps4.xml><?xml version="1.0" encoding="utf-8"?>
<ds:datastoreItem xmlns:ds="http://schemas.openxmlformats.org/officeDocument/2006/customXml" ds:itemID="{49A29B57-A315-43C4-8D5A-E63B6875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11080</Words>
  <Characters>63157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2</cp:revision>
  <cp:lastPrinted>2020-01-09T22:34:00Z</cp:lastPrinted>
  <dcterms:created xsi:type="dcterms:W3CDTF">2020-02-15T00:37:00Z</dcterms:created>
  <dcterms:modified xsi:type="dcterms:W3CDTF">2020-02-15T00:37:00Z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0x0101005608B622953A1347BC4A7D4A29A22F1A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http://www.zotero.org/styles/ecology-letters</vt:lpwstr>
  </property>
  <property fmtid="{D5CDD505-2E9C-101B-9397-08002B2CF9AE}" pid="16" name="Mendeley Recent Style Name 6_1">
    <vt:lpwstr>Ecology Letters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http://www.zotero.org/styles/the-american-naturalist</vt:lpwstr>
  </property>
  <property fmtid="{D5CDD505-2E9C-101B-9397-08002B2CF9AE}" pid="22" name="Mendeley Recent Style Name 9_1">
    <vt:lpwstr>The American Naturalist</vt:lpwstr>
  </property>
  <property fmtid="{D5CDD505-2E9C-101B-9397-08002B2CF9AE}" pid="23" name="Mendeley Document_1">
    <vt:lpwstr>True</vt:lpwstr>
  </property>
  <property fmtid="{D5CDD505-2E9C-101B-9397-08002B2CF9AE}" pid="24" name="Mendeley Unique User Id_1">
    <vt:lpwstr>d2e73713-f281-30bd-ac6b-86be851bb641</vt:lpwstr>
  </property>
  <property fmtid="{D5CDD505-2E9C-101B-9397-08002B2CF9AE}" pid="25" name="Mendeley Citation Style_1">
    <vt:lpwstr>http://www.zotero.org/styles/the-american-naturalist</vt:lpwstr>
  </property>
</Properties>
</file>