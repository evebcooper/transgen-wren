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1516E" w14:textId="77777777" w:rsidR="0009361B" w:rsidRDefault="000E1BDF">
      <w:pPr>
        <w:rPr>
          <w:b/>
        </w:rPr>
      </w:pPr>
      <w:r>
        <w:rPr>
          <w:b/>
        </w:rPr>
        <w:t>Potential Titles</w:t>
      </w:r>
    </w:p>
    <w:p w14:paraId="48BDDAA1" w14:textId="77777777" w:rsidR="000E1BDF" w:rsidRDefault="00347A6C">
      <w:r>
        <w:t>Both</w:t>
      </w:r>
      <w:r w:rsidR="000E1BDF">
        <w:t xml:space="preserve"> parental age and helper</w:t>
      </w:r>
      <w:r w:rsidR="00025022">
        <w:t xml:space="preserve"> age impact chick fitness in a</w:t>
      </w:r>
      <w:r w:rsidR="000E1BDF">
        <w:t xml:space="preserve"> coop</w:t>
      </w:r>
      <w:r w:rsidR="00E23D62">
        <w:t xml:space="preserve">eratively breeding </w:t>
      </w:r>
      <w:r w:rsidR="00025022">
        <w:t>bird</w:t>
      </w:r>
    </w:p>
    <w:p w14:paraId="36791B18" w14:textId="77777777" w:rsidR="00025022" w:rsidRDefault="00025022">
      <w:r>
        <w:t>Intergenerational effects of both parent and helper ages in a cooperatively breeding bird</w:t>
      </w:r>
    </w:p>
    <w:p w14:paraId="5F1141EE" w14:textId="75357E9E" w:rsidR="00025022" w:rsidRDefault="005F4D4B">
      <w:r>
        <w:t>Effects of both parent and helper ages</w:t>
      </w:r>
      <w:r w:rsidR="003E2115">
        <w:t xml:space="preserve"> on offspring fitness</w:t>
      </w:r>
      <w:r>
        <w:t xml:space="preserve"> in a cooperatively breeding bird</w:t>
      </w:r>
    </w:p>
    <w:p w14:paraId="7320CD30" w14:textId="1CF68823" w:rsidR="005F4D4B" w:rsidRDefault="005F4D4B"/>
    <w:p w14:paraId="341B3BFA" w14:textId="77777777" w:rsidR="000E1BDF" w:rsidRDefault="000E1BDF" w:rsidP="000E1BDF">
      <w:pPr>
        <w:rPr>
          <w:lang w:val="en-AU"/>
        </w:rPr>
      </w:pPr>
      <w:r>
        <w:rPr>
          <w:b/>
        </w:rPr>
        <w:t xml:space="preserve">Authors </w:t>
      </w:r>
      <w:r w:rsidRPr="000E1BDF">
        <w:rPr>
          <w:lang w:val="en-AU"/>
        </w:rPr>
        <w:t>Eve B. Cooper, Timothée Bonnet, Helen Osmond, Andrew Cockburn, Loeske E.B. Kruuk</w:t>
      </w:r>
    </w:p>
    <w:p w14:paraId="4521BD0D" w14:textId="77777777" w:rsidR="00F57DB1" w:rsidRDefault="00F57DB1" w:rsidP="00147432">
      <w:pPr>
        <w:spacing w:line="480" w:lineRule="auto"/>
        <w:rPr>
          <w:b/>
          <w:lang w:val="en-AU"/>
        </w:rPr>
      </w:pPr>
    </w:p>
    <w:p w14:paraId="7A15CC67" w14:textId="15C82496" w:rsidR="001C56C8" w:rsidRPr="00F57DB1" w:rsidRDefault="000E1BDF" w:rsidP="00147432">
      <w:pPr>
        <w:spacing w:line="480" w:lineRule="auto"/>
        <w:rPr>
          <w:b/>
          <w:lang w:val="en-AU"/>
        </w:rPr>
      </w:pPr>
      <w:r>
        <w:rPr>
          <w:b/>
          <w:lang w:val="en-AU"/>
        </w:rPr>
        <w:t>Abstract</w:t>
      </w:r>
      <w:r w:rsidR="006A5128">
        <w:rPr>
          <w:b/>
          <w:lang w:val="en-AU"/>
        </w:rPr>
        <w:t xml:space="preserve"> </w:t>
      </w:r>
      <w:r w:rsidR="00F57DB1">
        <w:rPr>
          <w:b/>
          <w:lang w:val="en-AU"/>
        </w:rPr>
        <w:br/>
      </w:r>
      <w:r w:rsidR="004908CA">
        <w:rPr>
          <w:lang w:val="en-AU"/>
        </w:rPr>
        <w:t>Ageing</w:t>
      </w:r>
      <w:r w:rsidR="00F5176D">
        <w:rPr>
          <w:lang w:val="en-AU"/>
        </w:rPr>
        <w:t xml:space="preserve"> can have impacts </w:t>
      </w:r>
      <w:r w:rsidR="00586725">
        <w:rPr>
          <w:lang w:val="en-AU"/>
        </w:rPr>
        <w:t xml:space="preserve">not only </w:t>
      </w:r>
      <w:r w:rsidR="00F5176D">
        <w:rPr>
          <w:lang w:val="en-AU"/>
        </w:rPr>
        <w:t xml:space="preserve">on the fitness of an individual, but also </w:t>
      </w:r>
      <w:r w:rsidR="00586725">
        <w:rPr>
          <w:lang w:val="en-AU"/>
        </w:rPr>
        <w:t xml:space="preserve">on </w:t>
      </w:r>
      <w:r w:rsidR="00F5176D">
        <w:rPr>
          <w:lang w:val="en-AU"/>
        </w:rPr>
        <w:t xml:space="preserve">the fitness of </w:t>
      </w:r>
      <w:r w:rsidR="003E2115">
        <w:rPr>
          <w:lang w:val="en-AU"/>
        </w:rPr>
        <w:t xml:space="preserve">its </w:t>
      </w:r>
      <w:r w:rsidR="00F5176D">
        <w:rPr>
          <w:lang w:val="en-AU"/>
        </w:rPr>
        <w:t>offspring.</w:t>
      </w:r>
      <w:r w:rsidR="00025022">
        <w:rPr>
          <w:lang w:val="en-AU"/>
        </w:rPr>
        <w:t xml:space="preserve"> However,</w:t>
      </w:r>
      <w:r w:rsidR="00F5176D">
        <w:rPr>
          <w:lang w:val="en-AU"/>
        </w:rPr>
        <w:t xml:space="preserve"> </w:t>
      </w:r>
      <w:r w:rsidR="00025022">
        <w:rPr>
          <w:lang w:val="en-AU"/>
        </w:rPr>
        <w:t xml:space="preserve">disentangling </w:t>
      </w:r>
      <w:r w:rsidR="009C0479">
        <w:rPr>
          <w:lang w:val="en-AU"/>
        </w:rPr>
        <w:t>how</w:t>
      </w:r>
      <w:r w:rsidR="00F5176D">
        <w:rPr>
          <w:lang w:val="en-AU"/>
        </w:rPr>
        <w:t xml:space="preserve"> </w:t>
      </w:r>
      <w:r w:rsidR="009C0479">
        <w:rPr>
          <w:lang w:val="en-AU"/>
        </w:rPr>
        <w:t xml:space="preserve">age-related </w:t>
      </w:r>
      <w:r w:rsidR="00F5176D">
        <w:rPr>
          <w:lang w:val="en-AU"/>
        </w:rPr>
        <w:t>changes in the germlin</w:t>
      </w:r>
      <w:r w:rsidR="009C0479">
        <w:rPr>
          <w:lang w:val="en-AU"/>
        </w:rPr>
        <w:t xml:space="preserve">e </w:t>
      </w:r>
      <w:r w:rsidR="00586725">
        <w:rPr>
          <w:lang w:val="en-AU"/>
        </w:rPr>
        <w:t xml:space="preserve">versus </w:t>
      </w:r>
      <w:r w:rsidR="009C0479">
        <w:rPr>
          <w:lang w:val="en-AU"/>
        </w:rPr>
        <w:t>age-related changes</w:t>
      </w:r>
      <w:r w:rsidR="00F5176D">
        <w:rPr>
          <w:lang w:val="en-AU"/>
        </w:rPr>
        <w:t xml:space="preserve"> </w:t>
      </w:r>
      <w:r w:rsidR="003E2115">
        <w:rPr>
          <w:lang w:val="en-AU"/>
        </w:rPr>
        <w:t xml:space="preserve">in </w:t>
      </w:r>
      <w:r w:rsidR="009C0479">
        <w:rPr>
          <w:lang w:val="en-AU"/>
        </w:rPr>
        <w:t xml:space="preserve">the </w:t>
      </w:r>
      <w:r w:rsidR="003E2115">
        <w:rPr>
          <w:lang w:val="en-AU"/>
        </w:rPr>
        <w:t xml:space="preserve">parental </w:t>
      </w:r>
      <w:r w:rsidR="00F5176D">
        <w:rPr>
          <w:lang w:val="en-AU"/>
        </w:rPr>
        <w:t>environment cause these</w:t>
      </w:r>
      <w:r w:rsidR="00750388">
        <w:rPr>
          <w:lang w:val="en-AU"/>
        </w:rPr>
        <w:t xml:space="preserve"> inte</w:t>
      </w:r>
      <w:r w:rsidR="00025022">
        <w:rPr>
          <w:lang w:val="en-AU"/>
        </w:rPr>
        <w:t>rgenerational effects</w:t>
      </w:r>
      <w:r w:rsidR="009C0479">
        <w:rPr>
          <w:lang w:val="en-AU"/>
        </w:rPr>
        <w:t xml:space="preserve"> in the wild is</w:t>
      </w:r>
      <w:r w:rsidR="00F5176D">
        <w:rPr>
          <w:lang w:val="en-AU"/>
        </w:rPr>
        <w:t xml:space="preserve"> </w:t>
      </w:r>
      <w:r w:rsidR="00586725">
        <w:rPr>
          <w:lang w:val="en-AU"/>
        </w:rPr>
        <w:t>challenging</w:t>
      </w:r>
      <w:r w:rsidR="00F5176D">
        <w:rPr>
          <w:lang w:val="en-AU"/>
        </w:rPr>
        <w:t xml:space="preserve">. In cooperative breeders, </w:t>
      </w:r>
      <w:r w:rsidR="005C0D7F">
        <w:rPr>
          <w:lang w:val="en-AU"/>
        </w:rPr>
        <w:t>the age of helpers could</w:t>
      </w:r>
      <w:r w:rsidR="00F5176D">
        <w:rPr>
          <w:lang w:val="en-AU"/>
        </w:rPr>
        <w:t xml:space="preserve"> </w:t>
      </w:r>
      <w:r w:rsidR="003E2115">
        <w:rPr>
          <w:lang w:val="en-AU"/>
        </w:rPr>
        <w:t xml:space="preserve">also </w:t>
      </w:r>
      <w:r w:rsidR="00F5176D">
        <w:rPr>
          <w:lang w:val="en-AU"/>
        </w:rPr>
        <w:t>play an important role</w:t>
      </w:r>
      <w:r w:rsidR="00586725">
        <w:rPr>
          <w:lang w:val="en-AU"/>
        </w:rPr>
        <w:t xml:space="preserve"> in the care provided to offspring</w:t>
      </w:r>
      <w:r w:rsidR="003E2115">
        <w:rPr>
          <w:lang w:val="en-AU"/>
        </w:rPr>
        <w:t>, although to date</w:t>
      </w:r>
      <w:r w:rsidR="009C0479">
        <w:rPr>
          <w:lang w:val="en-AU"/>
        </w:rPr>
        <w:t xml:space="preserve"> no work has investigated effects of helper</w:t>
      </w:r>
      <w:r w:rsidR="003E2115">
        <w:rPr>
          <w:lang w:val="en-AU"/>
        </w:rPr>
        <w:t>s’</w:t>
      </w:r>
      <w:r w:rsidR="009C0479">
        <w:rPr>
          <w:lang w:val="en-AU"/>
        </w:rPr>
        <w:t xml:space="preserve"> ages</w:t>
      </w:r>
      <w:r w:rsidR="003E2115">
        <w:rPr>
          <w:lang w:val="en-AU"/>
        </w:rPr>
        <w:t xml:space="preserve"> on offspring fitness</w:t>
      </w:r>
      <w:r w:rsidR="009C0479">
        <w:rPr>
          <w:lang w:val="en-AU"/>
        </w:rPr>
        <w:t xml:space="preserve">. </w:t>
      </w:r>
      <w:r w:rsidR="001E6E83">
        <w:rPr>
          <w:lang w:val="en-AU"/>
        </w:rPr>
        <w:t xml:space="preserve">Using </w:t>
      </w:r>
      <w:r w:rsidR="001E6E83">
        <w:t>a</w:t>
      </w:r>
      <w:r w:rsidR="009C0479">
        <w:rPr>
          <w:lang w:val="en-AU"/>
        </w:rPr>
        <w:t xml:space="preserve"> wild population of superb fairy-wrens (</w:t>
      </w:r>
      <w:r w:rsidR="009C0479">
        <w:rPr>
          <w:i/>
          <w:lang w:val="en-AU"/>
        </w:rPr>
        <w:t>Malurus cyaneus</w:t>
      </w:r>
      <w:r w:rsidR="009C0479">
        <w:rPr>
          <w:lang w:val="en-AU"/>
        </w:rPr>
        <w:t>)</w:t>
      </w:r>
      <w:r w:rsidR="00586725">
        <w:rPr>
          <w:lang w:val="en-AU"/>
        </w:rPr>
        <w:t>,</w:t>
      </w:r>
      <w:r w:rsidR="001E6E83">
        <w:rPr>
          <w:lang w:val="en-AU"/>
        </w:rPr>
        <w:t xml:space="preserve"> we investigated the effects of </w:t>
      </w:r>
      <w:r w:rsidR="00586725">
        <w:rPr>
          <w:lang w:val="en-AU"/>
        </w:rPr>
        <w:t>maternal</w:t>
      </w:r>
      <w:r w:rsidR="001E6E83">
        <w:rPr>
          <w:lang w:val="en-AU"/>
        </w:rPr>
        <w:t xml:space="preserve">, </w:t>
      </w:r>
      <w:r w:rsidR="00586725">
        <w:rPr>
          <w:lang w:val="en-AU"/>
        </w:rPr>
        <w:t>paternal</w:t>
      </w:r>
      <w:r w:rsidR="001E6E83">
        <w:rPr>
          <w:lang w:val="en-AU"/>
        </w:rPr>
        <w:t xml:space="preserve">, </w:t>
      </w:r>
      <w:r w:rsidR="00586725">
        <w:rPr>
          <w:lang w:val="en-AU"/>
        </w:rPr>
        <w:t xml:space="preserve">and </w:t>
      </w:r>
      <w:r w:rsidR="001E6E83">
        <w:rPr>
          <w:lang w:val="en-AU"/>
        </w:rPr>
        <w:t>hel</w:t>
      </w:r>
      <w:r w:rsidR="004908CA">
        <w:rPr>
          <w:lang w:val="en-AU"/>
        </w:rPr>
        <w:t xml:space="preserve">per ages on </w:t>
      </w:r>
      <w:r w:rsidR="003E2115">
        <w:rPr>
          <w:lang w:val="en-AU"/>
        </w:rPr>
        <w:t xml:space="preserve">several measures of offspring performance: weight as a </w:t>
      </w:r>
      <w:r w:rsidR="004908CA">
        <w:rPr>
          <w:lang w:val="en-AU"/>
        </w:rPr>
        <w:t>nestling</w:t>
      </w:r>
      <w:r w:rsidR="001E6E83">
        <w:rPr>
          <w:lang w:val="en-AU"/>
        </w:rPr>
        <w:t xml:space="preserve">, juvenile survival, and recruitment </w:t>
      </w:r>
      <w:r w:rsidR="00586725">
        <w:rPr>
          <w:lang w:val="en-AU"/>
        </w:rPr>
        <w:t>to the breeding population</w:t>
      </w:r>
      <w:r w:rsidR="003E2115">
        <w:rPr>
          <w:lang w:val="en-AU"/>
        </w:rPr>
        <w:t>, for</w:t>
      </w:r>
      <w:r w:rsidR="00586725">
        <w:rPr>
          <w:lang w:val="en-AU"/>
        </w:rPr>
        <w:t xml:space="preserve"> </w:t>
      </w:r>
      <w:r w:rsidR="001E6E83">
        <w:t xml:space="preserve">4547 chicks over 30 cohorts. </w:t>
      </w:r>
      <w:r w:rsidR="003E2115">
        <w:t xml:space="preserve">Chicks of mothers with higher total longevity had higher survival </w:t>
      </w:r>
      <w:r w:rsidR="00CD07C5">
        <w:t xml:space="preserve">and recruitment </w:t>
      </w:r>
      <w:r w:rsidR="003E2115">
        <w:t>rates</w:t>
      </w:r>
      <w:r w:rsidR="00E861F1">
        <w:t>,</w:t>
      </w:r>
      <w:r w:rsidR="00BA7E6F">
        <w:t xml:space="preserve"> indicat</w:t>
      </w:r>
      <w:r w:rsidR="00CD07C5">
        <w:t>ive</w:t>
      </w:r>
      <w:r w:rsidR="00BA7E6F">
        <w:t xml:space="preserve"> of selective disappearance</w:t>
      </w:r>
      <w:r w:rsidR="003E2115">
        <w:t xml:space="preserve">, but </w:t>
      </w:r>
      <w:r w:rsidR="00EF2FCE">
        <w:t>the within-individual effects of maternal ageing were negative: as females aged, their chicks’ performance declined</w:t>
      </w:r>
      <w:r w:rsidR="003E2115">
        <w:t xml:space="preserve">. </w:t>
      </w:r>
      <w:r w:rsidR="001E6E83">
        <w:t xml:space="preserve">Exploiting the natural infidelity of fairy-wrens, we </w:t>
      </w:r>
      <w:r w:rsidR="003E2115">
        <w:t xml:space="preserve">distinguished the </w:t>
      </w:r>
      <w:r w:rsidR="001E6E83">
        <w:t xml:space="preserve">effects of </w:t>
      </w:r>
      <w:r w:rsidR="00586725">
        <w:t xml:space="preserve">paternal </w:t>
      </w:r>
      <w:r w:rsidR="001E6E83">
        <w:t xml:space="preserve">germline </w:t>
      </w:r>
      <w:r w:rsidR="005D3798">
        <w:t>vs</w:t>
      </w:r>
      <w:r w:rsidR="00E861F1">
        <w:t xml:space="preserve"> </w:t>
      </w:r>
      <w:r w:rsidR="00586725">
        <w:t xml:space="preserve">paternal </w:t>
      </w:r>
      <w:r w:rsidR="001E6E83">
        <w:t xml:space="preserve">environment </w:t>
      </w:r>
      <w:r w:rsidR="00E861F1">
        <w:t>(</w:t>
      </w:r>
      <w:r w:rsidR="001E6E83">
        <w:t xml:space="preserve">for chicks sired extra-pair) as well as the combined effect of </w:t>
      </w:r>
      <w:r w:rsidR="00586725">
        <w:t xml:space="preserve">paternal </w:t>
      </w:r>
      <w:r w:rsidR="001E6E83">
        <w:t xml:space="preserve">germline and environment (for chicks sired within-pair). </w:t>
      </w:r>
      <w:r w:rsidR="00C768B3">
        <w:t>For extra-pair chicks, there were no effects of the age of the extra-pair genetic father, indicating no evidence of germline deterioration with age, nor of the age of the social father, indicating no change in paternal social environmental effects.  However</w:t>
      </w:r>
      <w:r w:rsidR="001E6E83">
        <w:t xml:space="preserve">, there was a positive effect of </w:t>
      </w:r>
      <w:r w:rsidR="00EF2FCE">
        <w:t xml:space="preserve">paternal </w:t>
      </w:r>
      <w:r w:rsidR="001E6E83">
        <w:t>age</w:t>
      </w:r>
      <w:r w:rsidR="00EF2FCE" w:rsidRPr="00EF2FCE">
        <w:t xml:space="preserve"> </w:t>
      </w:r>
      <w:r w:rsidR="00455220">
        <w:t>on within-pair chick survival</w:t>
      </w:r>
      <w:r w:rsidR="00EF2FCE">
        <w:t>,</w:t>
      </w:r>
      <w:r w:rsidR="001E6E83">
        <w:t xml:space="preserve"> when germline and environment </w:t>
      </w:r>
      <w:r w:rsidR="00C768B3">
        <w:t xml:space="preserve">effects </w:t>
      </w:r>
      <w:r w:rsidR="00E861F1">
        <w:t xml:space="preserve">were </w:t>
      </w:r>
      <w:r w:rsidR="001E6E83">
        <w:t xml:space="preserve">combined. We discuss how </w:t>
      </w:r>
      <w:r w:rsidR="00C768B3">
        <w:t xml:space="preserve">the fairy-wren mating system and </w:t>
      </w:r>
      <w:r w:rsidR="001E6E83">
        <w:t>sexual sele</w:t>
      </w:r>
      <w:r w:rsidR="00A46EEC">
        <w:t xml:space="preserve">ction may explain </w:t>
      </w:r>
      <w:r w:rsidR="00A46EEC">
        <w:lastRenderedPageBreak/>
        <w:t xml:space="preserve">this result. </w:t>
      </w:r>
      <w:r w:rsidR="00EF2FCE">
        <w:t xml:space="preserve">The fitness of chicks also improved with </w:t>
      </w:r>
      <w:r w:rsidR="008F1104">
        <w:t>the average</w:t>
      </w:r>
      <w:r w:rsidR="00EF2FCE">
        <w:t xml:space="preserve"> age</w:t>
      </w:r>
      <w:r w:rsidR="008F1104">
        <w:t xml:space="preserve"> of helpers</w:t>
      </w:r>
      <w:r w:rsidR="00EF2FCE">
        <w:t xml:space="preserve">. Our </w:t>
      </w:r>
      <w:r w:rsidR="008F1104">
        <w:t>analyses revealed multiple</w:t>
      </w:r>
      <w:r w:rsidR="00EF2FCE">
        <w:t xml:space="preserve"> associations between </w:t>
      </w:r>
      <w:r w:rsidR="00E861F1">
        <w:t>fitness components</w:t>
      </w:r>
      <w:r w:rsidR="00EF2FCE">
        <w:t xml:space="preserve"> of </w:t>
      </w:r>
      <w:r w:rsidR="00E861F1">
        <w:t xml:space="preserve">offspring </w:t>
      </w:r>
      <w:r w:rsidR="00EF2FCE">
        <w:t xml:space="preserve">and the age of the adults around them, most of which </w:t>
      </w:r>
      <w:r w:rsidR="00E861F1">
        <w:t>appear to be</w:t>
      </w:r>
      <w:r w:rsidR="00EF2FCE">
        <w:t xml:space="preserve"> driven by environmental</w:t>
      </w:r>
      <w:r w:rsidR="008F1104">
        <w:t xml:space="preserve"> rather than germline effects.</w:t>
      </w:r>
      <w:r w:rsidR="00EF2FCE">
        <w:t xml:space="preserve"> </w:t>
      </w:r>
    </w:p>
    <w:p w14:paraId="314F924A" w14:textId="77777777" w:rsidR="000E1BDF" w:rsidRDefault="000E1BDF" w:rsidP="00147432">
      <w:pPr>
        <w:spacing w:line="480" w:lineRule="auto"/>
        <w:rPr>
          <w:b/>
          <w:lang w:val="en-AU"/>
        </w:rPr>
      </w:pPr>
      <w:r>
        <w:rPr>
          <w:b/>
          <w:lang w:val="en-AU"/>
        </w:rPr>
        <w:t>Introduction</w:t>
      </w:r>
    </w:p>
    <w:p w14:paraId="78D1769A" w14:textId="29A557DA" w:rsidR="008F1104" w:rsidRDefault="00E3447F" w:rsidP="009670EF">
      <w:pPr>
        <w:spacing w:line="480" w:lineRule="auto"/>
      </w:pPr>
      <w:r>
        <w:t>Identifying</w:t>
      </w:r>
      <w:r w:rsidR="000E1BDF">
        <w:t xml:space="preserve"> how parents influence the fitness of their offspring</w:t>
      </w:r>
      <w:r w:rsidR="00963550">
        <w:t xml:space="preserve">, through </w:t>
      </w:r>
      <w:r w:rsidR="009670EF">
        <w:t xml:space="preserve">both </w:t>
      </w:r>
      <w:r w:rsidR="00963550">
        <w:t>direct transfer of the germline</w:t>
      </w:r>
      <w:r w:rsidR="009670EF">
        <w:t xml:space="preserve"> and </w:t>
      </w:r>
      <w:r w:rsidR="00963550">
        <w:t>indirect environmental effects,</w:t>
      </w:r>
      <w:r>
        <w:t xml:space="preserve"> is central to understanding </w:t>
      </w:r>
      <w:r w:rsidR="000E1BDF">
        <w:t>evolution by natural selection.</w:t>
      </w:r>
      <w:r w:rsidR="00963550">
        <w:t xml:space="preserve"> </w:t>
      </w:r>
      <w:r w:rsidR="006C7965">
        <w:t xml:space="preserve">In iteroparous animals, effects of both parental germline and </w:t>
      </w:r>
      <w:r w:rsidR="009670EF">
        <w:t xml:space="preserve">parental </w:t>
      </w:r>
      <w:r w:rsidR="006C7965">
        <w:t xml:space="preserve">environment can change with </w:t>
      </w:r>
      <w:r w:rsidR="00963550">
        <w:t xml:space="preserve">the </w:t>
      </w:r>
      <w:r w:rsidR="006C7965">
        <w:t>age</w:t>
      </w:r>
      <w:r w:rsidR="00963550">
        <w:t>s of the parents</w:t>
      </w:r>
      <w:r w:rsidR="00897BBB">
        <w:t xml:space="preserve"> </w:t>
      </w:r>
      <w:r w:rsidR="00897BBB">
        <w:fldChar w:fldCharType="begin" w:fldLock="1"/>
      </w:r>
      <w:r w:rsidR="00C65E59">
        <w:instrText>ADDIN CSL_CITATION {"citationItems":[{"id":"ITEM-1","itemData":{"author":[{"dropping-particle":"","family":"Priest","given":"Nicholas K","non-dropping-particle":"","parse-names":false,"suffix":""},{"dropping-particle":"","family":"Mackowiak","given":"Benjamin","non-dropping-particle":"","parse-names":false,"suffix":""},{"dropping-particle":"","family":"Promislow","given":"Daniel E L","non-dropping-particle":"","parse-names":false,"suffix":""},{"dropping-particle":"","family":"Priest","given":"Nicholas K","non-dropping-particle":"","parse-names":false,"suffix":""},{"dropping-particle":"","family":"Mackowiak","given":"Benjamin","non-dropping-particle":"","parse-names":false,"suffix":""},{"dropping-particle":"","family":"Promislow","given":"Daniel E L","non-dropping-particle":"","parse-names":false,"suffix":""}],"container-title":"Evolution","id":"ITEM-1","issue":"5","issued":{"date-parts":[["2002"]]},"page":"927-935","title":"The Role of Parental Age Effects on the Evolution of Aging","type":"article-journal","volume":"56"},"uris":["http://www.mendeley.com/documents/?uuid=be0dc268-768b-450b-8dad-313e3b8af749"]},{"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Reviews","id":"ITEM-2","issued":{"date-parts":[["2017","3"]]},"note":"From Duplicate 1 (Reproductive senescence: new perspectives in the wild - Lemaître, Jean-François; Gaillard, Jean-Michel)\n\negg/offspring mass decline with age\nSydeman 1992\nSharp &amp;amp; Clutto-Brock 2010","publisher":"Blackwell Publishing Ltd","title":"Reproductive senescence: new perspectives in the wild","type":"article-journal","volume":"33"},"uris":["http://www.mendeley.com/documents/?uuid=96462518-10fa-4932-a0ab-dded6dd2b463"]},{"id":"ITEM-3","itemData":{"DOI":"10.5061/dryad.1m4gc","author":[{"dropping-particle":"","family":"Schroeder","given":"Julia","non-dropping-particle":"","parse-names":false,"suffix":""},{"dropping-particle":"","family":"Nakagawa","given":"Shinichi","non-dropping-particle":"","parse-names":false,"suffix":""},{"dropping-particle":"","family":"Rees","given":"Mark","non-dropping-particle":"","parse-names":false,"suffix":""},{"dropping-particle":"","family":"Mannarelli","given":"Maria-elena","non-dropping-particle":"","parse-names":false,"suffix":""},{"dropping-particle":"","family":"Burke","given":"Terry","non-dropping-particle":"","parse-names":false,"suffix":""}],"id":"ITEM-3","issue":"16","issued":{"date-parts":[["2015"]]},"page":"1-5","title":"Reduced fitness in progeny from old parents in a natural population","type":"article-journal"},"uris":["http://www.mendeley.com/documents/?uuid=833930ef-9d9c-48fe-a3cb-08a41484a61f"]}],"mendeley":{"formattedCitation":"(Priest et al. 2002; Schroeder et al. 2015; Lemaître and Gaillard 2017&lt;i&gt;a&lt;/i&gt;)","plainTextFormattedCitation":"(Priest et al. 2002; Schroeder et al. 2015; Lemaître and Gaillard 2017a)","previouslyFormattedCitation":"(Priest et al. 2002; Schroeder et al. 2015; Lemaître and Gaillard 2017&lt;i&gt;a&lt;/i&gt;)"},"properties":{"noteIndex":0},"schema":"https://github.com/citation-style-language/schema/raw/master/csl-citation.json"}</w:instrText>
      </w:r>
      <w:r w:rsidR="00897BBB">
        <w:fldChar w:fldCharType="separate"/>
      </w:r>
      <w:r w:rsidR="00265BFF" w:rsidRPr="00265BFF">
        <w:rPr>
          <w:noProof/>
        </w:rPr>
        <w:t>(Priest et al. 2002; Schroeder et al. 2015; Lemaître and Gaillard 2017</w:t>
      </w:r>
      <w:r w:rsidR="00265BFF" w:rsidRPr="00265BFF">
        <w:rPr>
          <w:i/>
          <w:noProof/>
        </w:rPr>
        <w:t>a</w:t>
      </w:r>
      <w:r w:rsidR="00265BFF" w:rsidRPr="00265BFF">
        <w:rPr>
          <w:noProof/>
        </w:rPr>
        <w:t>)</w:t>
      </w:r>
      <w:r w:rsidR="00897BBB">
        <w:fldChar w:fldCharType="end"/>
      </w:r>
      <w:r w:rsidR="006C7965">
        <w:t>.</w:t>
      </w:r>
      <w:r w:rsidR="00254C37">
        <w:t xml:space="preserve"> The phenomenon of</w:t>
      </w:r>
      <w:r w:rsidR="00963550">
        <w:t xml:space="preserve"> parental age</w:t>
      </w:r>
      <w:r w:rsidR="00254C37">
        <w:t xml:space="preserve"> negatively influencing </w:t>
      </w:r>
      <w:r w:rsidR="00963550">
        <w:t>offspring</w:t>
      </w:r>
      <w:r w:rsidR="00254C37">
        <w:t xml:space="preserve"> fitness has been recognize</w:t>
      </w:r>
      <w:r w:rsidR="00C65E59">
        <w:t xml:space="preserve">d in humans for over 100 years </w:t>
      </w:r>
      <w:r w:rsidR="00C65E59">
        <w:fldChar w:fldCharType="begin" w:fldLock="1"/>
      </w:r>
      <w:r w:rsidR="00C65E59">
        <w:instrText>ADDIN CSL_CITATION {"citationItems":[{"id":"ITEM-1","itemData":{"author":[{"dropping-particle":"","family":"Bell","given":"Alexander Graham","non-dropping-particle":"","parse-names":false,"suffix":""}],"id":"ITEM-1","issued":{"date-parts":[["1918"]]},"publisher":"Genealogical Record Office","title":"The Duration of Life and Conditions Associated with Longevity: A Study of the Hyde Genealogy","type":"book"},"uris":["http://www.mendeley.com/documents/?uuid=702ae1b5-516b-4fa3-aa28-b9b9596abe66"]}],"mendeley":{"formattedCitation":"(Bell 1918)","plainTextFormattedCitation":"(Bell 1918)","previouslyFormattedCitation":"(Bell 1918)"},"properties":{"noteIndex":0},"schema":"https://github.com/citation-style-language/schema/raw/master/csl-citation.json"}</w:instrText>
      </w:r>
      <w:r w:rsidR="00C65E59">
        <w:fldChar w:fldCharType="separate"/>
      </w:r>
      <w:r w:rsidR="00C65E59" w:rsidRPr="00C65E59">
        <w:rPr>
          <w:noProof/>
        </w:rPr>
        <w:t>(Bell 1918)</w:t>
      </w:r>
      <w:r w:rsidR="00C65E59">
        <w:fldChar w:fldCharType="end"/>
      </w:r>
      <w:r w:rsidR="00254C37">
        <w:t xml:space="preserve">, and is </w:t>
      </w:r>
      <w:r w:rsidR="009670EF">
        <w:t xml:space="preserve">also </w:t>
      </w:r>
      <w:r w:rsidR="00254C37">
        <w:t xml:space="preserve">observed to occur broadly </w:t>
      </w:r>
      <w:r w:rsidR="00265BFF">
        <w:t xml:space="preserve">across the animal kingdom </w:t>
      </w:r>
      <w:r w:rsidR="00C65E59">
        <w:fldChar w:fldCharType="begin" w:fldLock="1"/>
      </w:r>
      <w:r w:rsidR="007D3517">
        <w:instrText>ADDIN CSL_CITATION {"citationItems":[{"id":"ITEM-1","itemData":{"DOI":"10.1046/j.1365-2435.2003.00781.x","ISBN":"0269-8463","abstract":"1. In most animals, females live longer than males, and large individuals live longer than small individuals. We examine both gender and body size effects on adult lifespan in two species of seed beetles (Callosobruchus maculatus and Stator limbatus), and test whether body size differences between males and females can explain gender-differences in mortality rates and lifespan. 2. In both species, the effect of age on mortality rate was best described by a logistic mortality curve. C. maculatus females have a higher initial mortality rate than males, while males have a much higher rate of increase of the mortality rate with increasing age. In contrast, S. limbatus males had a higher initial mortality rate ( opposite to the pattern seen in C. maculatus) but males and females did not differ in the rate of increase of mortality with increasing age. 3. Body size was positively correlated with lifespan in both species, but it explained very little of the variance in lifespan (R-2&lt;0.09 for both species) and did not explain the gender difference. 4. Lifespan was heritable for both genders of both populations (h(2) between 0.19 and 0.55), and the shape of the mortality curves varied among families within both species.","author":[{"dropping-particle":"","family":"Fox","given":"C W","non-dropping-particle":"","parse-names":false,"suffix":""},{"dropping-particle":"","family":"Dublin","given":"L","non-dropping-particle":"","parse-names":false,"suffix":""},{"dropping-particle":"","family":"Pollitt","given":"S J","non-dropping-particle":"","parse-names":false,"suffix":""}],"container-title":"Functional Ecology","id":"ITEM-1","issue":"5","issued":{"date-parts":[["2003"]]},"language":"English","note":"ISI Document Delivery No.: 726JL Times Cited: 46 Cited Reference Count: 58 Fox, CW Dublin, L Pollitt, SJ Fox, Charles/I-5274-2012 Fox, Charles/0000-0002-7545-7967 47 1 21 Wiley Hoboken 1365-2435","page":"619-626","title":"Gender differences in lifespan and mortality rates in two seed beetle species","title-short":"Gender differences in lifespan and mortality rates","type":"article-journal","volume":"17"},"uris":["http://www.mendeley.com/documents/?uuid=6229e2e3-a729-4fad-b17a-e42e42794dd2"]},{"id":"ITEM-2","itemData":{"DOI":"10.1093/gerona/glr116","ISSN":"10795006","abstract":"The certitude of death makes reproduction the foundation upon which all life-history strategies are based. Plasticity in the reproductive biology of organisms is an essential adaptive response to the capricious and hazardous environments of earth. In this article, we use data from a breeding colony for laboratory mice to examine the mortality risks of offspring born at the outer boundaries of their Dam's reproductive plasticity. Our results suggest that the mortality/survival characteristics of offspring are affected by both litter parity and offspring gender. Females born to young Dams have consistently longer life spans than females born to older Dams. Conversely, males are either not affected by parental age or have longer life spans when born to older Dams. © 2011 The Author.","author":[{"dropping-particle":"","family":"Carnes","given":"Bruce A.","non-dropping-particle":"","parse-names":false,"suffix":""},{"dropping-particle":"","family":"Riesch","given":"Rüdiger","non-dropping-particle":"","parse-names":false,"suffix":""},{"dropping-particle":"","family":"Schlupp","given":"Ingo","non-dropping-particle":"","parse-names":false,"suffix":""}],"container-title":"Journals of Gerontology - Series A Biological Sciences and Medical Sciences","id":"ITEM-2","issue":"4","issued":{"date-parts":[["2012"]]},"page":"351-357","title":"The delayed impact of parental age on offspring mortality in Mice","type":"article-journal","volume":"67 A"},"uris":["http://www.mendeley.com/documents/?uuid=a3aba808-60cb-4af8-adac-b44c0e1dbbb2"]},{"id":"ITEM-3","itemData":{"author":[{"dropping-particle":"","family":"Priest","given":"Nicholas K","non-dropping-particle":"","parse-names":false,"suffix":""},{"dropping-particle":"","family":"Mackowiak","given":"Benjamin","non-dropping-particle":"","parse-names":false,"suffix":""},{"dropping-particle":"","family":"Promislow","given":"Daniel E L","non-dropping-particle":"","parse-names":false,"suffix":""},{"dropping-particle":"","family":"Priest","given":"Nicholas K","non-dropping-particle":"","parse-names":false,"suffix":""},{"dropping-particle":"","family":"Mackowiak","given":"Benjamin","non-dropping-particle":"","parse-names":false,"suffix":""},{"dropping-particle":"","family":"Promislow","given":"Daniel E L","non-dropping-particle":"","parse-names":false,"suffix":""}],"container-title":"Evolution","id":"ITEM-3","issue":"5","issued":{"date-parts":[["2002"]]},"page":"927-935","title":"The Role of Parental Age Effects on the Evolution of Aging","type":"article-journal","volume":"56"},"uris":["http://www.mendeley.com/documents/?uuid=be0dc268-768b-450b-8dad-313e3b8af749"]},{"id":"ITEM-4","itemData":{"DOI":"10.1111/j.1420-9101.2009.01929.x","ISBN":"1010-061X","abstract":"Ageing, long thought to be too infrequent to study effectively in natural populations, has recently been shown to be ubiquitous, even in the wild. A major challenge now is to explain variation in the rates of ageing within populations. Here, using 49 years of data from a population of great tits (Parus major), we show that offspring life-history trajectories vary with maternal age. Offspring hatched from older mothers perform better early in life, but suffer from an earlier onset, and stronger rate, of reproductive senescence later in life. Offspring reproductive lifespan is, however, unaffected by maternal age, and the different life-history trajectories result in a similar fitness payoff, measured as lifetime reproductive success. This study therefore identifies maternal age as a new factor underlying variation in rates of ageing, and, given the delayed trans-generational nature of this effect, poses the question as to proximate mechanisms linking age-effects across generations.","author":[{"dropping-particle":"","family":"Bouwhuis","given":"S","non-dropping-particle":"","parse-names":false,"suffix":""},{"dropping-particle":"","family":"Charmantier","given":"A","non-dropping-particle":"","parse-names":false,"suffix":""},{"dropping-particle":"","family":"Verhulst","given":"S","non-dropping-particle":"","parse-names":false,"suffix":""},{"dropping-particle":"","family":"Sheldon","given":"B C","non-dropping-particle":"","parse-names":false,"suffix":""}],"container-title":"Journal of Evolutionary Biology","id":"ITEM-4","issue":"3","issued":{"date-parts":[["2010"]]},"language":"English","note":"ISI Document Delivery No.: 548HB Times Cited: 39 Cited Reference Count: 36 Bouwhuis, S. Charmantier, A. Verhulst, S. Sheldon, B. C. Verhulst, Simon/B-1613-2009; Sheldon, Ben/A-8056-2010; Bouwhuis, Sandra/H-5270-2011 Verhulst, Simon/0000-0002-1143-6868; Sheldon, Ben/0000-0002-5240-7828; Bouwhuis, Sandra/0000-0003-4023-1578","page":"636-642","title":"Trans-generational effects on ageing in a wild bird population","title-short":"Trans-generational effects on ageing in a wild bir","type":"article-journal","volume":"23"},"uris":["http://www.mendeley.com/documents/?uuid=5a645d69-e473-4caa-aff5-4987b332c849"]},{"id":"ITEM-5","itemData":{"DOI":"10.1089/zeb.2017.1494","ISSN":"15458547","abstract":"Studies on parental aging are a very attractive field, although it is poorly understood how parental age affects embryonic development and adult traits of the offspring. In this study, we used the turquoise killifish Nothobranchius furzeri, as is the vertebrate with shortest captive lifespan and an interesting model. The embryos of N. furzeri can follow two distinct developmental pathways either entering diapause or proceeding through direct development. Thus, this embryonic plasticity allows this model to be used to study different factors that could affect their embryonic development, including parental age. The first goal of the present study was to investigate whether parental aging could affect the embryo development. To do this, we collected F1 embryos from two breeder groups (old parents and young parents). We monitored the duration of embryonic development and analyzed genes involved in dorsalization process. The second goal was to investigate if embryonic developmental plasticity could be modulated by an epigenetic process. To this end, the expression of DNMTs genes was examined. Our data support the hypothesis that diapause, occurring more frequently in embryos from old parents, is associated with increased expression of DNMT3A and DNMT3B suggesting an epigenetic control. Finally, we analyzed whether parental age could affect metabolism and growth during adult life. Morphometric results and qPCR analysis of genes from IGF system showed a slower growth in adults from old breeders. Moreover, a gender-specificity effect on growth emerged. In conclusion, these results may contribute to the better understanding of the complex mechanism of aging.","author":[{"dropping-particle":"","family":"Api","given":"Martina","non-dropping-particle":"","parse-names":false,"suffix":""},{"dropping-particle":"","family":"Biondi","given":"Piera","non-dropping-particle":"","parse-names":false,"suffix":""},{"dropping-particle":"","family":"Olivotto","given":"Ike","non-dropping-particle":"","parse-names":false,"suffix":""},{"dropping-particle":"","family":"Terzibasi","given":"Eva","non-dropping-particle":"","parse-names":false,"suffix":""},{"dropping-particle":"","family":"Cellerino","given":"Alessandro","non-dropping-particle":"","parse-names":false,"suffix":""},{"dropping-particle":"","family":"Carnevali","given":"Oliana","non-dropping-particle":"","parse-names":false,"suffix":""}],"container-title":"Zebrafish","id":"ITEM-5","issue":"2","issued":{"date-parts":[["2018"]]},"page":"112-123","title":"Effects of Parental Aging During Embryo Development and Adult Life: The Case of Nothobranchius furzeri","type":"article-journal","volume":"15"},"uris":["http://www.mendeley.com/documents/?uuid=e8742b57-942e-4b46-82ba-3adedd31e0c7"]}],"mendeley":{"formattedCitation":"(Priest et al. 2002; Fox et al. 2003; Bouwhuis et al. 2010; Carnes et al. 2012; Api et al. 2018)","plainTextFormattedCitation":"(Priest et al. 2002; Fox et al. 2003; Bouwhuis et al. 2010; Carnes et al. 2012; Api et al. 2018)","previouslyFormattedCitation":"(Priest et al. 2002; Fox et al. 2003; Bouwhuis et al. 2010; Carnes et al. 2012; Api et al. 2018)"},"properties":{"noteIndex":0},"schema":"https://github.com/citation-style-language/schema/raw/master/csl-citation.json"}</w:instrText>
      </w:r>
      <w:r w:rsidR="00C65E59">
        <w:fldChar w:fldCharType="separate"/>
      </w:r>
      <w:r w:rsidR="002D2E41" w:rsidRPr="002D2E41">
        <w:rPr>
          <w:noProof/>
        </w:rPr>
        <w:t>(Priest et al. 2002; Fox et al. 2003; Bouwhuis et al. 2010; Carnes et al. 2012; Api et al. 2018)</w:t>
      </w:r>
      <w:r w:rsidR="00C65E59">
        <w:fldChar w:fldCharType="end"/>
      </w:r>
      <w:r w:rsidR="00254C37">
        <w:t>.</w:t>
      </w:r>
      <w:r w:rsidR="00963550">
        <w:t xml:space="preserve"> </w:t>
      </w:r>
      <w:r w:rsidR="007D3517">
        <w:t>T</w:t>
      </w:r>
      <w:r w:rsidR="00254C37">
        <w:t>hese n</w:t>
      </w:r>
      <w:r>
        <w:t>egative parental age effects are typically</w:t>
      </w:r>
      <w:r w:rsidR="00254C37">
        <w:t xml:space="preserve"> </w:t>
      </w:r>
      <w:r w:rsidR="00455220">
        <w:t xml:space="preserve">believed to be </w:t>
      </w:r>
      <w:r w:rsidR="00254C37">
        <w:t>a consequence of age-related germline changes</w:t>
      </w:r>
      <w:r w:rsidR="009670EF">
        <w:t>,</w:t>
      </w:r>
      <w:r w:rsidR="00254C37">
        <w:t xml:space="preserve"> including </w:t>
      </w:r>
      <w:r w:rsidR="009F3BE9" w:rsidRPr="005D3798">
        <w:rPr>
          <w:i/>
        </w:rPr>
        <w:t>de novo</w:t>
      </w:r>
      <w:r w:rsidR="009F3BE9">
        <w:t xml:space="preserve"> mutations</w:t>
      </w:r>
      <w:r w:rsidR="00254C37">
        <w:t xml:space="preserve"> and epigenetic changes that occur over time</w:t>
      </w:r>
      <w:r w:rsidR="007D3517">
        <w:t xml:space="preserve"> </w:t>
      </w:r>
      <w:r w:rsidR="007D3517">
        <w:fldChar w:fldCharType="begin" w:fldLock="1"/>
      </w:r>
      <w:r w:rsidR="00BF1C0D">
        <w:instrText>ADDIN CSL_CITATION {"citationItems":[{"id":"ITEM-1","itemData":{"DOI":"10.1002/bies.201300113","ISSN":"02659247","abstract":"Literature on maternal exposures and the risk of epigenetic changes or diseases in the offspring is growing. Paternal contributions are often not considered. However, some animal and epidemiologic studies on various contaminants, nutrition, and lifestyle-related conditions suggest a paternal influence on the offspring's future health. The phenotypic outcomes may have been attributed to DNA damage or mutations, but increasing evidence shows that the inheritance of environmentally induced functional changes of the genome, and related disorders, are (also) driven by epigenetic components. In this essay we suggest the existence of epigenetic windows of susceptibility to environmental insults during sperm development. Changes in DNA methylation, histone modification, and non-coding RNAs are viable mechanistic candidates for a non-genetic transfer of paternal environmental information, from maturing germ cell to zygote. Inclusion of paternal factors in future research will ultimately improve the understanding of transgenerational epigenetic plasticity and health-related effects in future generations. © 2014 The Authors.","author":[{"dropping-particle":"","family":"Soubry","given":"Adelheid","non-dropping-particle":"","parse-names":false,"suffix":""},{"dropping-particle":"","family":"Hoyo","given":"Cathrine","non-dropping-particle":"","parse-names":false,"suffix":""},{"dropping-particle":"","family":"Jirtle","given":"Randy L.","non-dropping-particle":"","parse-names":false,"suffix":""},{"dropping-particle":"","family":"Murphy","given":"Susan K.","non-dropping-particle":"","parse-names":false,"suffix":""}],"container-title":"BioEssays","id":"ITEM-1","issue":"4","issued":{"date-parts":[["2014"]]},"page":"359-371","title":"A paternal environmental legacy: Evidence for epigenetic inheritance through the male germ line","type":"article-journal","volume":"36"},"uris":["http://www.mendeley.com/documents/?uuid=104d48e8-b904-4d83-adb5-a26e3a2c5e22"]},{"id":"ITEM-2","itemData":{"DOI":"10.1186/s12958-015-0028-x","ISSN":"14777827","abstract":"Over the last decade, there has been a significant increase in average paternal age when the first child is conceived, either due to increased life expectancy, widespread use of contraception, late marriages and other factors. While the effect of maternal ageing on fertilization and reproduction is well known and several studies have shown that women over 35 years have a higher risk of infertility, pregnancy complications, spontaneous abortion, congenital anomalies, and perinatal complications. The effect of paternal age on semen quality and reproductive function is controversial for several reasons. First, there is no universal definition for advanced paternal ageing. Secondly, the literature is full of studies with conflicting results, especially for the most common parameters tested. Advancing paternal age also has been associated with increased risk of genetic disease. Our exhaustive literature review has demonstrated negative effects on sperm quality and testicular functions with increasing paternal age. Epigenetics changes, DNA mutations along with chromosomal aneuploidies have been associated with increasing paternal age. In addition to increased risk of male infertility, paternal age has also been demonstrated to impact reproductive and fertility outcomes including a decrease in IVF/ICSI success rate and increasing rate of preterm birth. Increasing paternal age has shown to increase the incidence of different types of disorders like autism, schizophrenia, bipolar disorders, and childhood leukemia in the progeny. It is thereby essential to educate the infertile couples on the disturbing links between increased paternal age and rising disorders in their offspring, to better counsel them during their reproductive years.","author":[{"dropping-particle":"","family":"Sharma","given":"Rakesh","non-dropping-particle":"","parse-names":false,"suffix":""},{"dropping-particle":"","family":"Agarwal","given":"Ashok","non-dropping-particle":"","parse-names":false,"suffix":""},{"dropping-particle":"","family":"Rohra","given":"Vikram K.","non-dropping-particle":"","parse-names":false,"suffix":""},{"dropping-particle":"","family":"Assidi","given":"Mourad","non-dropping-particle":"","parse-names":false,"suffix":""},{"dropping-particle":"","family":"Abu-Elmagd","given":"Muhammad","non-dropping-particle":"","parse-names":false,"suffix":""},{"dropping-particle":"","family":"Turki","given":"Rola F.","non-dropping-particle":"","parse-names":false,"suffix":""}],"container-title":"Reproductive Biology and Endocrinology","id":"ITEM-2","issue":"1","issued":{"date-parts":[["2015"]]},"page":"1-20","publisher":"???","title":"Effects of increased paternal age on sperm quality, reproductive outcome and associated epigenetic risks to offspring","type":"article-journal","volume":"13"},"uris":["http://www.mendeley.com/documents/?uuid=07aa4e36-c998-4499-a3f1-7cd7f1f29719"]},{"id":"ITEM-3","itemData":{"DOI":"10.1371/journal.pone.0156361","ISSN":"19326203","abstract":"Offspring of older mothers are at increased risk of adverse birth outcomes, childhood cancers, type 1 diabetes, and neurodevelopmental disorders. The underlying biologic mechanisms for most of these associations remain obscure. One possibility is that maternal aging may produce lasting changes in the epigenetic features of a child's DNA. To test this, we explored the association of mothers' age at pregnancy with methylation in her offspring, using blood samples from 890 Norwegian newborns and measuring DNA methylation at more than 450,000 CpG sites across the genome. We examined replication of a maternalage finding in an independent group of 1062 Norwegian newborns, and then in 200 US middle-aged women. Older maternal age was significantly associated with reduced methylation at four adjacent CpGs near the 2nd exon of KLHL35 in newborns (p-values ranging from 3×10-6 to 8×10-7). These associations were replicated in the independent set of newborns, and replicated again in women 40 to 60 years after their birth. This study provides the first example of parental age permanently affecting the epigenetic profile of offspring. While the specific functions of the affected gene are unknown, this finding opens the possibility that a mother's age at pregnancy could affect her child's health through epigenetic mechanisms.","author":[{"dropping-particle":"","family":"Markunas","given":"Christina A.","non-dropping-particle":"","parse-names":false,"suffix":""},{"dropping-particle":"","family":"Wilcox","given":"Allen J.","non-dropping-particle":"","parse-names":false,"suffix":""},{"dropping-particle":"","family":"Xu","given":"Zongli","non-dropping-particle":"","parse-names":false,"suffix":""},{"dropping-particle":"","family":"Joubert","given":"Bonnie R.","non-dropping-particle":"","parse-names":false,"suffix":""},{"dropping-particle":"","family":"Harlid","given":"Sophia","non-dropping-particle":"","parse-names":false,"suffix":""},{"dropping-particle":"","family":"Panduri","given":"Vijayalakshmi","non-dropping-particle":"","parse-names":false,"suffix":""},{"dropping-particle":"","family":"Håberg","given":"Siri E.","non-dropping-particle":"","parse-names":false,"suffix":""},{"dropping-particle":"","family":"Nystad","given":"Wenche","non-dropping-particle":"","parse-names":false,"suffix":""},{"dropping-particle":"","family":"London","given":"Stephanie J.","non-dropping-particle":"","parse-names":false,"suffix":""},{"dropping-particle":"","family":"Sandler","given":"Dale P.","non-dropping-particle":"","parse-names":false,"suffix":""},{"dropping-particle":"","family":"Lie","given":"Rolv T.","non-dropping-particle":"","parse-names":false,"suffix":""},{"dropping-particle":"","family":"Wade","given":"Paul A.","non-dropping-particle":"","parse-names":false,"suffix":""},{"dropping-particle":"","family":"Taylor","given":"Jack A.","non-dropping-particle":"","parse-names":false,"suffix":""}],"container-title":"PLoS ONE","id":"ITEM-3","issue":"7","issued":{"date-parts":[["2016"]]},"page":"1-11","title":"Maternal age at delivery is associated with an epigenetic signature in both newborns and adults","type":"article-journal","volume":"11"},"uris":["http://www.mendeley.com/documents/?uuid=6143a71b-ad92-48e6-befd-a0a10cb20837"]}],"mendeley":{"formattedCitation":"(Soubry et al. 2014; Sharma et al. 2015; Markunas et al. 2016)","plainTextFormattedCitation":"(Soubry et al. 2014; Sharma et al. 2015; Markunas et al. 2016)","previouslyFormattedCitation":"(Soubry et al. 2014; Sharma et al. 2015; Markunas et al. 2016)"},"properties":{"noteIndex":0},"schema":"https://github.com/citation-style-language/schema/raw/master/csl-citation.json"}</w:instrText>
      </w:r>
      <w:r w:rsidR="007D3517">
        <w:fldChar w:fldCharType="separate"/>
      </w:r>
      <w:r w:rsidR="007D3517" w:rsidRPr="007D3517">
        <w:rPr>
          <w:noProof/>
        </w:rPr>
        <w:t>(Soubry et al. 2014; Sharma et al. 2015; Markunas et al. 2016)</w:t>
      </w:r>
      <w:r w:rsidR="007D3517">
        <w:fldChar w:fldCharType="end"/>
      </w:r>
      <w:r w:rsidR="00EE05C5">
        <w:t>. However</w:t>
      </w:r>
      <w:r w:rsidR="006C7965">
        <w:t xml:space="preserve">, </w:t>
      </w:r>
      <w:r w:rsidR="009F3BE9">
        <w:t>environment</w:t>
      </w:r>
      <w:r w:rsidR="009670EF">
        <w:t>-</w:t>
      </w:r>
      <w:r w:rsidR="009F3BE9">
        <w:t xml:space="preserve">related changes with </w:t>
      </w:r>
      <w:r w:rsidR="00254C37">
        <w:t>parental age, which includes both parental care and shared environment, can also</w:t>
      </w:r>
      <w:r w:rsidR="009F3BE9">
        <w:t xml:space="preserve"> </w:t>
      </w:r>
      <w:r w:rsidR="009670EF">
        <w:t xml:space="preserve">have substantial effects on </w:t>
      </w:r>
      <w:r w:rsidR="009F3BE9">
        <w:t>offspring fitness</w:t>
      </w:r>
      <w:r w:rsidR="00455220">
        <w:t>. For example,</w:t>
      </w:r>
      <w:r w:rsidR="009670EF">
        <w:t xml:space="preserve"> p</w:t>
      </w:r>
      <w:r w:rsidR="006C7965">
        <w:t>hysiological senescence</w:t>
      </w:r>
      <w:r w:rsidR="00254C37">
        <w:t xml:space="preserve"> of</w:t>
      </w:r>
      <w:r w:rsidR="009F3BE9">
        <w:t xml:space="preserve"> parents</w:t>
      </w:r>
      <w:r w:rsidR="00455220">
        <w:t xml:space="preserve"> could</w:t>
      </w:r>
      <w:r w:rsidR="009F3BE9">
        <w:t xml:space="preserve"> result</w:t>
      </w:r>
      <w:r w:rsidR="006C7965">
        <w:t xml:space="preserve"> in poorer provisioning</w:t>
      </w:r>
      <w:r w:rsidR="00254C37">
        <w:t xml:space="preserve"> with increasing age</w:t>
      </w:r>
      <w:r w:rsidR="00BF1C0D">
        <w:t xml:space="preserve"> </w:t>
      </w:r>
      <w:r w:rsidR="00BF1C0D">
        <w:fldChar w:fldCharType="begin" w:fldLock="1"/>
      </w:r>
      <w:r w:rsidR="00347E65">
        <w:instrText>ADDIN CSL_CITATION {"citationItems":[{"id":"ITEM-1","itemData":{"DOI":"10.1073/pnas.1520494113","ISSN":"0027-8424","PMID":"26715745","abstract":"Increased maternal age at reproduction is often associated with decreased offspring performance in numerous species of plants and animals (including humans). Current evolutionary theory considers such maternal effect senescence as part of a unified process of reproductive senescence, which is under identical age-specific selective pressures to fertility. We offer a novel theoretical perspective by combining William Hamilton's evolutionary model for aging with a quantitative genetic model of indirect genetic effects. We demonstrate that fertility and maternal effect senescence are likely to experience different patterns of age-specific selection and thus can evolve to take divergent forms. Applied to neonatal survival, we find that selection for maternal effects is the product of age-specific fertility and Hamilton's age-specific force of selection for fertility. Population genetic models show that senescence for these maternal effects can evolve in the absence of reproductive or actuarial senescence; this implies that maternal effect aging is a fundamentally distinct demographic manifestation of the evolution of aging. However, brief periods of increasingly beneficial maternal effects can evolve when fertility increases with age faster than cumulative survival declines. This is most likely to occur early in life. Our integration of theory provides a general framework with which to model, measure, and compare the evolutionary determinants of the social manifestations of aging. Extension of our maternal effects model to other ecological and social contexts could provide important insights into the drivers of the astonishing diversity of lifespans and aging patterns observed among species.","author":[{"dropping-particle":"","family":"Moorad","given":"Jacob A.","non-dropping-particle":"","parse-names":false,"suffix":""},{"dropping-particle":"","family":"Nussey","given":"Daniel H.","non-dropping-particle":"","parse-names":false,"suffix":""}],"container-title":"Proceedings of the National Academy of Sciences","id":"ITEM-1","issue":"2","issued":{"date-parts":[["2016"]]},"note":"math to explain why selective pressure on rate of senescence of fertility (i.e. reproductive output) and senescence of maternal effects (i.e. maternal care) may differ and thus result in heterogenous rates of senescence in these two traits within individuals","page":"362-367","title":"Evolution of maternal effect senescence","type":"article-journal","volume":"113"},"uris":["http://www.mendeley.com/documents/?uuid=d2fe4707-f3ee-402a-a641-db0b67c3d517"]},{"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Reviews","id":"ITEM-2","issued":{"date-parts":[["2017"]]},"note":"egg/offspring mass decline with age\nSydeman 1992\nSharp &amp;amp; Clutto-Brock 2010","title":"Reproductive senescence: new perspectives in the wild","type":"article-journal","volume":"33"},"uris":["http://www.mendeley.com/documents/?uuid=f51a5291-299a-4eb6-823b-e75e90618b5d"]}],"mendeley":{"formattedCitation":"(Moorad and Nussey 2016; Lemaître and Gaillard 2017&lt;i&gt;b&lt;/i&gt;)","plainTextFormattedCitation":"(Moorad and Nussey 2016; Lemaître and Gaillard 2017b)","previouslyFormattedCitation":"(Moorad and Nussey 2016; Lemaître and Gaillard 2017&lt;i&gt;b&lt;/i&gt;)"},"properties":{"noteIndex":0},"schema":"https://github.com/citation-style-language/schema/raw/master/csl-citation.json"}</w:instrText>
      </w:r>
      <w:r w:rsidR="00BF1C0D">
        <w:fldChar w:fldCharType="separate"/>
      </w:r>
      <w:r w:rsidR="00BF1C0D" w:rsidRPr="00BF1C0D">
        <w:rPr>
          <w:noProof/>
        </w:rPr>
        <w:t>(Moorad and Nussey 2016; Lemaître and Gaillard 2017</w:t>
      </w:r>
      <w:r w:rsidR="00BF1C0D" w:rsidRPr="00BF1C0D">
        <w:rPr>
          <w:i/>
          <w:noProof/>
        </w:rPr>
        <w:t>b</w:t>
      </w:r>
      <w:r w:rsidR="00BF1C0D" w:rsidRPr="00BF1C0D">
        <w:rPr>
          <w:noProof/>
        </w:rPr>
        <w:t>)</w:t>
      </w:r>
      <w:r w:rsidR="00BF1C0D">
        <w:fldChar w:fldCharType="end"/>
      </w:r>
      <w:r w:rsidR="009F3BE9">
        <w:t>. Alternatively, i</w:t>
      </w:r>
      <w:r w:rsidR="006C7965">
        <w:t>mprovement of parental car</w:t>
      </w:r>
      <w:r w:rsidR="009670EF">
        <w:t>ing</w:t>
      </w:r>
      <w:r w:rsidR="006C7965">
        <w:t xml:space="preserve"> abilit</w:t>
      </w:r>
      <w:r w:rsidR="009670EF">
        <w:t>y</w:t>
      </w:r>
      <w:r w:rsidR="006C7965">
        <w:t xml:space="preserve"> through experience, or accumulation of resources</w:t>
      </w:r>
      <w:r w:rsidR="009670EF">
        <w:t>,</w:t>
      </w:r>
      <w:r w:rsidR="005264F4">
        <w:t xml:space="preserve"> could</w:t>
      </w:r>
      <w:r w:rsidR="009F3BE9">
        <w:t xml:space="preserve"> result in positiv</w:t>
      </w:r>
      <w:r w:rsidR="00BF1C0D">
        <w:t>e effect</w:t>
      </w:r>
      <w:r w:rsidR="009670EF">
        <w:t>s</w:t>
      </w:r>
      <w:r w:rsidR="00BF1C0D">
        <w:t xml:space="preserve"> of parental age </w:t>
      </w:r>
      <w:r w:rsidR="009670EF">
        <w:t xml:space="preserve">on provision of care </w:t>
      </w:r>
      <w:r w:rsidR="00347E65">
        <w:fldChar w:fldCharType="begin" w:fldLock="1"/>
      </w:r>
      <w:r>
        <w:instrText>ADDIN CSL_CITATION {"citationItems":[{"id":"ITEM-1","itemData":{"author":[{"dropping-particle":"","family":"Daunt","given":"Author F","non-dropping-particle":"","parse-names":false,"suffix":""},{"dropping-particle":"","family":"Wanless","given":"S","non-dropping-particle":"","parse-names":false,"suffix":""},{"dropping-particle":"","family":"Harris","given":"M","non-dropping-particle":"","parse-names":false,"suffix":""},{"dropping-particle":"","family":"Money","given":"L","non-dropping-particle":"","parse-names":false,"suffix":""},{"dropping-particle":"","family":"Monaghan","given":"P","non-dropping-particle":"","parse-names":false,"suffix":""},{"dropping-particle":"","family":"Daunt","given":"F","non-dropping-particle":"","parse-names":false,"suffix":""},{"dropping-particle":"","family":"Wanless","given":"S","non-dropping-particle":"","parse-names":false,"suffix":""},{"dropping-particle":"","family":"Harris","given":"M P","non-dropping-particle":"","parse-names":false,"suffix":""},{"dropping-particle":"","family":"Money","given":"L","non-dropping-particle":"","parse-names":false,"suffix":""},{"dropping-particle":"","family":"Monaghant","given":"P","non-dropping-particle":"","parse-names":false,"suffix":""}],"container-title":"Functional Ecology","id":"ITEM-1","issue":"3","issued":{"date-parts":[["2007"]]},"page":"561-567","title":"Older and Wiser : Improvements in Breeding Success are Linked to Better Foraging Performance in European Shags","type":"article-journal","volume":"21"},"uris":["http://www.mendeley.com/documents/?uuid=cc699b2f-41b4-42d6-b452-6f2227460a01"]},{"id":"ITEM-2","itemData":{"DOI":"10.1016/S0169-5347(00)89141-7","ISSN":"01695347","abstract":"It is well known that reproductive performance improves with age in birds. Many hypotheses, involving factors such as differential survival, delayed breeding, breeding experience, foraging ability and reproductive effort, have been proposed to explain this pattern. Although these hypotheses are not mutually exclusive, they can be classified in three major groups relating to progressive appearance or disappearance of phenotypes, age-related improvements of competence, and optimization of reproductive effort. However, a closer examination of the literature reveals that only few studies have rigorously tested the hypotheses. Future work should focus on carefully designed tests that critically investigate the hypotheses. © 1995.","author":[{"dropping-particle":"","family":"Forslund","given":"Pär","non-dropping-particle":"","parse-names":false,"suffix":""},{"dropping-particle":"","family":"Pärt","given":"Tomas","non-dropping-particle":"","parse-names":false,"suffix":""}],"container-title":"Trends in Ecology &amp; Evolution","id":"ITEM-2","issue":"9","issued":{"date-parts":[["1995"]]},"page":"374-378","title":"Age and reproduction in birds - hypotheses and tests","type":"article-journal","volume":"10"},"uris":["http://www.mendeley.com/documents/?uuid=6fc93cc3-6322-4a37-9385-6cb17d22bbe4"]},{"id":"ITEM-3","itemData":{"DOI":"10.1111/1365-2656.12712","ISSN":"13652656","abstract":"Age-related variation in reproductive performance is ubiquitous in wild vertebrate populations and has important consequences for population and evolutionary dynamics. The ageing trajectory is shaped by both within-individual processes, such as improvement and senescence, and the among-individual effects of selective appearance and disappearance. To date, few studies have compared the role of these different drivers among species or populations. In this study, we use nearly 40 years of longitudinal monitoring data to contrast the within- and among-individual processes contributing to the reproductive ageing patterns in three albatross species (two biennial and one annual breeder) and test whether these can be explained by differences in life histories. Early-life performance in all species increased with age and was predominantly influenced by within-individual improvements. However, reproductive senescence was detected in only two of the species. In the species exhibiting senescent declines, we also detected a terminal improvement in breeding success. This is suggestive of a trade-off between reproduction and survival, which was supported by evidence of selective disappearance of good breeders. We demonstrate that comparisons of closely related species which differ in specific aspects of their life history can shed light on the ecological and evolutionary forces shaping variation in ageing patterns.","author":[{"dropping-particle":"","family":"Froy","given":"Hannah","non-dropping-particle":"","parse-names":false,"suffix":""},{"dropping-particle":"","family":"Lewis","given":"Sue","non-dropping-particle":"","parse-names":false,"suffix":""},{"dropping-particle":"","family":"Nussey","given":"Daniel H.","non-dropping-particle":"","parse-names":false,"suffix":""},{"dropping-particle":"","family":"Wood","given":"Andrew G.","non-dropping-particle":"","parse-names":false,"suffix":""},{"dropping-particle":"","family":"Phillips","given":"Richard A.","non-dropping-particle":"","parse-names":false,"suffix":""}],"container-title":"Journal of Animal Ecology","id":"ITEM-3","issue":"5","issued":{"date-parts":[["2017"]]},"page":"1022-1032","title":"Contrasting drivers of reproductive ageing in albatrosses","type":"article-journal","volume":"86"},"uris":["http://www.mendeley.com/documents/?uuid=ec4dd9ea-0e39-492f-a6e1-bad55f975fcc"]}],"mendeley":{"formattedCitation":"(Forslund and Pärt 1995; Daunt et al. 2007; Froy et al. 2017)","plainTextFormattedCitation":"(Forslund and Pärt 1995; Daunt et al. 2007; Froy et al. 2017)","previouslyFormattedCitation":"(Forslund and Pärt 1995; Daunt et al. 2007; Froy et al. 2017)"},"properties":{"noteIndex":0},"schema":"https://github.com/citation-style-language/schema/raw/master/csl-citation.json"}</w:instrText>
      </w:r>
      <w:r w:rsidR="00347E65">
        <w:fldChar w:fldCharType="separate"/>
      </w:r>
      <w:r w:rsidR="00347E65" w:rsidRPr="00347E65">
        <w:rPr>
          <w:noProof/>
        </w:rPr>
        <w:t>(Forslund and Pärt 1995; Daunt et al. 2007; Froy et al. 2017)</w:t>
      </w:r>
      <w:r w:rsidR="00347E65">
        <w:fldChar w:fldCharType="end"/>
      </w:r>
      <w:r w:rsidR="009F3BE9">
        <w:t>.</w:t>
      </w:r>
      <w:r w:rsidR="00566A71">
        <w:t xml:space="preserve"> </w:t>
      </w:r>
      <w:r w:rsidR="009670EF">
        <w:t xml:space="preserve">Further, associations between parental age and environmentally-induced variation in parental care may also not be causal, if for example </w:t>
      </w:r>
      <w:r w:rsidR="00455220">
        <w:t>favorable</w:t>
      </w:r>
      <w:r w:rsidR="009670EF">
        <w:t xml:space="preserve"> environmental conditions result in longer-lived parents and higher offspring performance. </w:t>
      </w:r>
      <w:r w:rsidR="008F1104">
        <w:t xml:space="preserve">Finally, the </w:t>
      </w:r>
      <w:r w:rsidR="009670EF">
        <w:t>different</w:t>
      </w:r>
      <w:r w:rsidR="008F1104">
        <w:t xml:space="preserve"> </w:t>
      </w:r>
      <w:r w:rsidR="009670EF">
        <w:t>g</w:t>
      </w:r>
      <w:r w:rsidR="009F3BE9">
        <w:t xml:space="preserve">ermline and environmental </w:t>
      </w:r>
      <w:r w:rsidR="008F1104">
        <w:t xml:space="preserve">components </w:t>
      </w:r>
      <w:r w:rsidR="009F3BE9">
        <w:t xml:space="preserve">of parental age effects </w:t>
      </w:r>
      <w:r w:rsidR="009670EF">
        <w:t xml:space="preserve">may also </w:t>
      </w:r>
      <w:r w:rsidR="009F3BE9">
        <w:t xml:space="preserve">not </w:t>
      </w:r>
      <w:r w:rsidR="009670EF">
        <w:t xml:space="preserve">be </w:t>
      </w:r>
      <w:r w:rsidR="009F3BE9">
        <w:t>mutua</w:t>
      </w:r>
      <w:r w:rsidR="005264F4">
        <w:t>lly exclusive</w:t>
      </w:r>
      <w:r w:rsidR="009F3BE9">
        <w:t xml:space="preserve">. </w:t>
      </w:r>
    </w:p>
    <w:p w14:paraId="1F640FC1" w14:textId="4DBF152D" w:rsidR="00EE601E" w:rsidRDefault="008F1104" w:rsidP="002D2956">
      <w:pPr>
        <w:spacing w:line="480" w:lineRule="auto"/>
      </w:pPr>
      <w:r>
        <w:lastRenderedPageBreak/>
        <w:t>To date</w:t>
      </w:r>
      <w:r w:rsidR="004B5A64">
        <w:t xml:space="preserve">, the relative importance of these </w:t>
      </w:r>
      <w:r>
        <w:t xml:space="preserve">multiple </w:t>
      </w:r>
      <w:r w:rsidR="004B5A64">
        <w:t xml:space="preserve">different </w:t>
      </w:r>
      <w:r>
        <w:t xml:space="preserve">components </w:t>
      </w:r>
      <w:r w:rsidR="004B5A64">
        <w:t>of parental age effects are poorly understood</w:t>
      </w:r>
      <w:r>
        <w:t>, especially for wild populations</w:t>
      </w:r>
      <w:r w:rsidR="004B5A64">
        <w:t>. Most previous research has either isolat</w:t>
      </w:r>
      <w:r w:rsidR="002C2D2F">
        <w:t>ed only germline effects</w:t>
      </w:r>
      <w:r w:rsidR="004B5A64">
        <w:t>, or quantified both germline and enviro</w:t>
      </w:r>
      <w:r w:rsidR="002C2D2F">
        <w:t>nmental effects combined</w:t>
      </w:r>
      <w:r w:rsidR="00E3447F">
        <w:t xml:space="preserve"> </w:t>
      </w:r>
      <w:r w:rsidR="00E3447F">
        <w:fldChar w:fldCharType="begin" w:fldLock="1"/>
      </w:r>
      <w:r w:rsidR="00A41459">
        <w:instrText>ADDIN CSL_CITATION {"citationItems":[{"id":"ITEM-1","itemData":{"DOI":"10.1111/brv.12328","ISSN":"14647931","author":[{"dropping-particle":"","family":"Lemaître","given":"Jean-François","non-dropping-particle":"","parse-names":false,"suffix":""},{"dropping-particle":"","family":"Gaillard","given":"Jean-Michel","non-dropping-particle":"","parse-names":false,"suffix":""}],"container-title":"Biological Reviews","id":"ITEM-1","issued":{"date-parts":[["2017"]]},"note":"egg/offspring mass decline with age\nSydeman 1992\nSharp &amp;amp; Clutto-Brock 2010","title":"Reproductive senescence: new perspectives in the wild","type":"article-journal","volume":"33"},"uris":["http://www.mendeley.com/documents/?uuid=f51a5291-299a-4eb6-823b-e75e90618b5d"]}],"mendeley":{"formattedCitation":"(Lemaître and Gaillard 2017&lt;i&gt;b&lt;/i&gt;)","plainTextFormattedCitation":"(Lemaître and Gaillard 2017b)","previouslyFormattedCitation":"(Lemaître and Gaillard 2017&lt;i&gt;b&lt;/i&gt;)"},"properties":{"noteIndex":0},"schema":"https://github.com/citation-style-language/schema/raw/master/csl-citation.json"}</w:instrText>
      </w:r>
      <w:r w:rsidR="00E3447F">
        <w:fldChar w:fldCharType="separate"/>
      </w:r>
      <w:r w:rsidR="00E3447F" w:rsidRPr="00E3447F">
        <w:rPr>
          <w:noProof/>
        </w:rPr>
        <w:t>(Lemaître and Gaillard 2017</w:t>
      </w:r>
      <w:r w:rsidR="00E3447F" w:rsidRPr="00E3447F">
        <w:rPr>
          <w:i/>
          <w:noProof/>
        </w:rPr>
        <w:t>b</w:t>
      </w:r>
      <w:r w:rsidR="00E3447F" w:rsidRPr="00E3447F">
        <w:rPr>
          <w:noProof/>
        </w:rPr>
        <w:t>)</w:t>
      </w:r>
      <w:r w:rsidR="00E3447F">
        <w:fldChar w:fldCharType="end"/>
      </w:r>
      <w:r w:rsidR="004B5A64">
        <w:t xml:space="preserve">. </w:t>
      </w:r>
      <w:r>
        <w:t>To our knowledge, o</w:t>
      </w:r>
      <w:r w:rsidR="00DA60CE">
        <w:t>nly one study to date has isolated</w:t>
      </w:r>
      <w:r w:rsidR="004B5A64">
        <w:t xml:space="preserve"> both germline and environmental </w:t>
      </w:r>
      <w:r w:rsidR="00391686">
        <w:t>parental age effects</w:t>
      </w:r>
      <w:r w:rsidR="00DA60CE">
        <w:t xml:space="preserve"> within the same population. </w:t>
      </w:r>
      <w:r>
        <w:t>Using cross-fostering experiments i</w:t>
      </w:r>
      <w:r w:rsidR="00DA60CE">
        <w:t>n a wild population of house sparrows (</w:t>
      </w:r>
      <w:r w:rsidR="00DA60CE">
        <w:rPr>
          <w:i/>
        </w:rPr>
        <w:t>Passer domesticus</w:t>
      </w:r>
      <w:r w:rsidR="00DA60CE">
        <w:t>),</w:t>
      </w:r>
      <w:r w:rsidR="006D7989">
        <w:t xml:space="preserve"> an important study</w:t>
      </w:r>
      <w:r w:rsidR="00DA60CE">
        <w:t xml:space="preserve"> </w:t>
      </w:r>
      <w:r w:rsidR="006D7989">
        <w:t xml:space="preserve">by </w:t>
      </w:r>
      <w:r w:rsidR="00DA60CE">
        <w:t>Schroeder et al. (2015)</w:t>
      </w:r>
      <w:r w:rsidR="005264F4">
        <w:t xml:space="preserve"> found</w:t>
      </w:r>
      <w:r w:rsidR="00391686">
        <w:t xml:space="preserve"> negative effects of</w:t>
      </w:r>
      <w:r w:rsidR="005264F4">
        <w:t xml:space="preserve"> the</w:t>
      </w:r>
      <w:r w:rsidR="00391686">
        <w:t xml:space="preserve"> genetic parent</w:t>
      </w:r>
      <w:r>
        <w:t>s’</w:t>
      </w:r>
      <w:r w:rsidR="00391686">
        <w:t xml:space="preserve"> ages, but no effect</w:t>
      </w:r>
      <w:r>
        <w:t>s</w:t>
      </w:r>
      <w:r w:rsidR="00391686">
        <w:t xml:space="preserve"> of</w:t>
      </w:r>
      <w:r w:rsidR="005264F4">
        <w:t xml:space="preserve"> the</w:t>
      </w:r>
      <w:r w:rsidR="00391686">
        <w:t xml:space="preserve"> </w:t>
      </w:r>
      <w:r>
        <w:t xml:space="preserve">rearing </w:t>
      </w:r>
      <w:r w:rsidR="00DA60CE">
        <w:t>parent</w:t>
      </w:r>
      <w:r>
        <w:t>s’</w:t>
      </w:r>
      <w:r w:rsidR="00DA60CE">
        <w:t xml:space="preserve"> age on chick fitness.</w:t>
      </w:r>
      <w:r>
        <w:t xml:space="preserve"> </w:t>
      </w:r>
      <w:r w:rsidR="00A41459">
        <w:t>However,</w:t>
      </w:r>
      <w:r w:rsidR="005264F4">
        <w:t xml:space="preserve"> </w:t>
      </w:r>
      <w:r w:rsidR="00D90687">
        <w:t>a cross-fostering manipulati</w:t>
      </w:r>
      <w:r w:rsidR="00A41459">
        <w:t>on</w:t>
      </w:r>
      <w:r w:rsidR="006D7989">
        <w:t xml:space="preserve"> necessarily removes potentially interesting aspects of natural variation in mating success and rearing ability, and in particular a potential role of </w:t>
      </w:r>
      <w:r w:rsidR="00A41459">
        <w:t xml:space="preserve">sexual selection </w:t>
      </w:r>
      <w:r w:rsidR="006D7989">
        <w:t xml:space="preserve">in </w:t>
      </w:r>
      <w:r w:rsidR="00D90687">
        <w:t>the natural bree</w:t>
      </w:r>
      <w:r w:rsidR="00147432">
        <w:t>di</w:t>
      </w:r>
      <w:r w:rsidR="00A41459">
        <w:t>ng dynamics</w:t>
      </w:r>
      <w:r w:rsidR="00B40179">
        <w:t>, as females are not raising extra-pair chicks from sires they themselves chose</w:t>
      </w:r>
      <w:r w:rsidR="00D90687">
        <w:t xml:space="preserve">. </w:t>
      </w:r>
      <w:r w:rsidR="00637A9D">
        <w:t>A</w:t>
      </w:r>
      <w:r w:rsidR="00B16E70">
        <w:t>lthough germline changes may result in some males producing offspring of lower quality as they age, a</w:t>
      </w:r>
      <w:r w:rsidR="00637A9D">
        <w:t xml:space="preserve"> </w:t>
      </w:r>
      <w:r w:rsidR="00A41459">
        <w:t xml:space="preserve"> negative</w:t>
      </w:r>
      <w:r w:rsidR="00B16E70">
        <w:t xml:space="preserve"> effect of father age on offspring fitness may not be realized</w:t>
      </w:r>
      <w:r w:rsidR="00A41459">
        <w:t xml:space="preserve"> </w:t>
      </w:r>
      <w:r w:rsidR="00D90687">
        <w:t>in natural conditions if female</w:t>
      </w:r>
      <w:r w:rsidR="00B40179">
        <w:t xml:space="preserve"> choice</w:t>
      </w:r>
      <w:r w:rsidR="00787DD4">
        <w:t xml:space="preserve"> removes senescent males from the pool of successful sires of older ages</w:t>
      </w:r>
      <w:r w:rsidR="00A41459">
        <w:t xml:space="preserve"> </w:t>
      </w:r>
      <w:r w:rsidR="00A41459">
        <w:fldChar w:fldCharType="begin" w:fldLock="1"/>
      </w:r>
      <w:r w:rsidR="00E93391">
        <w:instrText>ADDIN CSL_CITATION {"citationItems":[{"id":"ITEM-1","itemData":{"DOI":"10.1111/evo.12746","ISSN":"15585646","abstract":"© 2015 The Society for the Study of Evolution. Despite keen interest in extra-pair mating in birds, its adaptive significance remains unresolved. Here, we use a multi-year dataset to test whether traits of a female's social mate influence her propensity to produce extra-pair offspring in a population of house wrens, and whether producing extra-pair young has consequences for a female's fitness through effects on offspring survival. Females were most likely to produce extra-pair offspring when paired with old males and when paired with males on poor-quality territories, although this latter effect was marginally nonsignificant. Among offspring, the cutaneous immunity of within-pair young decreased as the age of their sires increased, but cutaneous immunity of extra-pair young was not affected by the age of their extra-pair sires or by the age of the males rearing them. Extra-pair offspring were more likely than within-pair offspring to return as breeding adults to the local population, with extra-pair sons being more likely to return as a breeder for multiple years. Our findings support the hypothesis that females produce extra-pair offspring to enhance their inclusive fitness beyond what they are capable of given the male with which they are socially paired.","author":[{"dropping-particle":"","family":"Bowers","given":"E. Keith","non-dropping-particle":"","parse-names":false,"suffix":""},{"dropping-particle":"","family":"Forsman","given":"Anna M.","non-dropping-particle":"","parse-names":false,"suffix":""},{"dropping-particle":"","family":"Masters","given":"Brian S.","non-dropping-particle":"","parse-names":false,"suffix":""},{"dropping-particle":"","family":"Johnson","given":"Bonnie G.P.","non-dropping-particle":"","parse-names":false,"suffix":""},{"dropping-particle":"","family":"Johnson","given":"L. Scott","non-dropping-particle":"","parse-names":false,"suffix":""},{"dropping-particle":"","family":"Sakaluk","given":"Scott K.","non-dropping-particle":"","parse-names":false,"suffix":""},{"dropping-particle":"","family":"Thompson","given":"Charles F.","non-dropping-particle":"","parse-names":false,"suffix":""}],"container-title":"Evolution","id":"ITEM-1","issue":"9","issued":{"date-parts":[["2015"]]},"page":"2533-2541","title":"Increased extra-pair paternity in broods of aging males and enhanced recruitment of extra-pair young in a migratory bird","type":"article-journal","volume":"69"},"uris":["http://www.mendeley.com/documents/?uuid=9696ea86-19af-47fb-b613-9239f5f74d14"]}],"mendeley":{"formattedCitation":"(Bowers et al. 2015)","plainTextFormattedCitation":"(Bowers et al. 2015)","previouslyFormattedCitation":"(Bowers et al. 2015)"},"properties":{"noteIndex":0},"schema":"https://github.com/citation-style-language/schema/raw/master/csl-citation.json"}</w:instrText>
      </w:r>
      <w:r w:rsidR="00A41459">
        <w:fldChar w:fldCharType="separate"/>
      </w:r>
      <w:r w:rsidR="00A41459" w:rsidRPr="00A41459">
        <w:rPr>
          <w:noProof/>
        </w:rPr>
        <w:t>(Bowers et al. 2015)</w:t>
      </w:r>
      <w:r w:rsidR="00A41459">
        <w:fldChar w:fldCharType="end"/>
      </w:r>
      <w:r w:rsidR="00D90687" w:rsidRPr="00787DD4">
        <w:t>. This may explain the paradox of females demonstrating a p</w:t>
      </w:r>
      <w:r w:rsidR="00D90687">
        <w:t xml:space="preserve">reference for older sires, despite the </w:t>
      </w:r>
      <w:r w:rsidR="00B40179">
        <w:t xml:space="preserve">widely </w:t>
      </w:r>
      <w:r w:rsidR="00D90687">
        <w:t>observed negative eff</w:t>
      </w:r>
      <w:r w:rsidR="00B16E70">
        <w:t>ects of paternal germline ageing from the perspective of a male’s success</w:t>
      </w:r>
      <w:r w:rsidR="00B40179">
        <w:t xml:space="preserve"> </w:t>
      </w:r>
      <w:r w:rsidR="00B40179">
        <w:fldChar w:fldCharType="begin" w:fldLock="1"/>
      </w:r>
      <w:r w:rsidR="00B40179">
        <w:instrText>ADDIN CSL_CITATION {"citationItems":[{"id":"ITEM-1","itemData":{"DOI":"10.1016/j.arr.2014.10.007","ISSN":"18729649","abstract":"Reduced fertility typically occurs among women in their late 30s, but increasing evidence indicates that advanced paternal age is associated with changes in reproduction as well. Numerous studies have investigated age-based declines in semen traits, but the impact of paternal age on semen parameter values remains inconclusive. Using data from 90 studies (93,839 subjects), we conducted a systematic review and meta-analysis to quantify the effect of male age on seven ejaculate traits (semen volume, sperm concentration, total sperm count, morphology, total motility, progressive motility and DNA fragmentation). Age-associated declines in semen volume, percentage motility, progressive motility, normal morphology and unfragmented cells were statistically significant and results generally seemed to be robust against confounding factors. Unexpectedly, sperm concentration did not decline with increasing male age, even though we found that sperm concentration declined over time. Our findings indicate that male age needs more recognition as a potential contributor to the negative pregnancy outcomes and reduced offspring health associated with delayed first reproduction. We suggest that greater focus on collection of DNA fragmentation and progressive motility in a clinical setting may lead to better patient outcomes during fertility treatments of aging couples.","author":[{"dropping-particle":"","family":"Johnson","given":"Sheri L.","non-dropping-particle":"","parse-names":false,"suffix":""},{"dropping-particle":"","family":"Dunleavy","given":"Jessica","non-dropping-particle":"","parse-names":false,"suffix":""},{"dropping-particle":"","family":"Gemmell","given":"Neil J.","non-dropping-particle":"","parse-names":false,"suffix":""},{"dropping-particle":"","family":"Nakagawa","given":"Shinichi","non-dropping-particle":"","parse-names":false,"suffix":""}],"container-title":"Ageing Research Reviews","id":"ITEM-1","issued":{"date-parts":[["2015"]]},"page":"22-33","publisher":"Elsevier B.V.","title":"Consistent age-dependent declines in human semen quality: A systematic review and meta-analysis","type":"article-journal","volume":"19"},"uris":["http://www.mendeley.com/documents/?uuid=4fc527d9-0975-4d12-a8d4-b2526811f85f"]},{"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Reviews","id":"ITEM-2","issued":{"date-parts":[["2017"]]},"note":"egg/offspring mass decline with age\nSydeman 1992\nSharp &amp;amp; Clutto-Brock 2010","title":"Reproductive senescence: new perspectives in the wild","type":"article-journal","volume":"33"},"uris":["http://www.mendeley.com/documents/?uuid=f51a5291-299a-4eb6-823b-e75e90618b5d"]}],"mendeley":{"formattedCitation":"(Johnson et al. 2015; Lemaître and Gaillard 2017&lt;i&gt;b&lt;/i&gt;)","plainTextFormattedCitation":"(Johnson et al. 2015; Lemaître and Gaillard 2017b)","previouslyFormattedCitation":"(Johnson et al. 2015; Lemaître and Gaillard 2017&lt;i&gt;b&lt;/i&gt;)"},"properties":{"noteIndex":0},"schema":"https://github.com/citation-style-language/schema/raw/master/csl-citation.json"}</w:instrText>
      </w:r>
      <w:r w:rsidR="00B40179">
        <w:fldChar w:fldCharType="separate"/>
      </w:r>
      <w:r w:rsidR="00B40179" w:rsidRPr="00897BBB">
        <w:rPr>
          <w:noProof/>
        </w:rPr>
        <w:t>(Johnson et al. 2015; Lemaître and Gaillard 2017</w:t>
      </w:r>
      <w:r w:rsidR="00B40179" w:rsidRPr="00897BBB">
        <w:rPr>
          <w:i/>
          <w:noProof/>
        </w:rPr>
        <w:t>b</w:t>
      </w:r>
      <w:r w:rsidR="00B40179" w:rsidRPr="00897BBB">
        <w:rPr>
          <w:noProof/>
        </w:rPr>
        <w:t>)</w:t>
      </w:r>
      <w:r w:rsidR="00B40179">
        <w:fldChar w:fldCharType="end"/>
      </w:r>
      <w:r w:rsidR="00D90687">
        <w:t xml:space="preserve">. </w:t>
      </w:r>
      <w:r w:rsidR="005264F4">
        <w:t>It is</w:t>
      </w:r>
      <w:r w:rsidR="00DA60CE">
        <w:t xml:space="preserve"> </w:t>
      </w:r>
      <w:r w:rsidR="006D7989">
        <w:t xml:space="preserve">therefore also useful </w:t>
      </w:r>
      <w:r w:rsidR="00DA60CE">
        <w:t>to investigate ger</w:t>
      </w:r>
      <w:r w:rsidR="00A41459">
        <w:t>mline and environmental paternal</w:t>
      </w:r>
      <w:r w:rsidR="00DA60CE">
        <w:t xml:space="preserve"> age effects observationally</w:t>
      </w:r>
      <w:r w:rsidR="00D90687">
        <w:t xml:space="preserve">, </w:t>
      </w:r>
      <w:r w:rsidR="00A41459">
        <w:t>without impeding any potential role of sexual selection. This can be done by using observational data on a population with</w:t>
      </w:r>
      <w:r w:rsidR="00DA60CE">
        <w:t xml:space="preserve"> biparental care</w:t>
      </w:r>
      <w:r w:rsidR="00A41459">
        <w:t xml:space="preserve"> of chicks</w:t>
      </w:r>
      <w:r w:rsidR="00E623AF">
        <w:t xml:space="preserve">, but where females are </w:t>
      </w:r>
      <w:r w:rsidR="00DA60CE">
        <w:t xml:space="preserve">often unfaithful </w:t>
      </w:r>
      <w:r w:rsidR="00E623AF">
        <w:t>to their social mate</w:t>
      </w:r>
      <w:r w:rsidR="002D2956">
        <w:t xml:space="preserve"> – such that some but not all chicks will be cared for by an unrelated male</w:t>
      </w:r>
      <w:r w:rsidR="00E623AF">
        <w:t xml:space="preserve">. </w:t>
      </w:r>
      <w:r w:rsidR="002D2956">
        <w:t>With this scenario</w:t>
      </w:r>
      <w:r w:rsidR="00D90687">
        <w:t xml:space="preserve">, the germline </w:t>
      </w:r>
      <w:r w:rsidR="002D2956">
        <w:t xml:space="preserve">versus the </w:t>
      </w:r>
      <w:r w:rsidR="00D90687">
        <w:t>environmental</w:t>
      </w:r>
      <w:r w:rsidR="00A41459">
        <w:t xml:space="preserve"> effects of</w:t>
      </w:r>
      <w:r w:rsidR="00D90687">
        <w:t xml:space="preserve"> </w:t>
      </w:r>
      <w:r w:rsidR="002D2956">
        <w:t xml:space="preserve">parental </w:t>
      </w:r>
      <w:r w:rsidR="00A41459">
        <w:t>age</w:t>
      </w:r>
      <w:r w:rsidR="00D90687">
        <w:t xml:space="preserve"> can indeed be separated. </w:t>
      </w:r>
    </w:p>
    <w:p w14:paraId="5CBD2458" w14:textId="6EA7C220" w:rsidR="00ED50BE" w:rsidRDefault="003E57F6" w:rsidP="00147432">
      <w:pPr>
        <w:spacing w:line="480" w:lineRule="auto"/>
      </w:pPr>
      <w:r>
        <w:t>In cooperative breeders</w:t>
      </w:r>
      <w:r w:rsidR="00EE601E">
        <w:t>, it is not only</w:t>
      </w:r>
      <w:r w:rsidR="002C2D2F">
        <w:t xml:space="preserve"> the ages</w:t>
      </w:r>
      <w:r w:rsidR="00EE601E">
        <w:t xml:space="preserve"> of the parents which may </w:t>
      </w:r>
      <w:r w:rsidR="002C2D2F">
        <w:t>influence offspring fitness. Ages of</w:t>
      </w:r>
      <w:r w:rsidR="00D90687">
        <w:t xml:space="preserve"> </w:t>
      </w:r>
      <w:r w:rsidR="00DB6C00">
        <w:t xml:space="preserve">the </w:t>
      </w:r>
      <w:r w:rsidR="00D90687">
        <w:t>group members</w:t>
      </w:r>
      <w:r w:rsidR="00F51E12">
        <w:t xml:space="preserve"> that act as helpers</w:t>
      </w:r>
      <w:r w:rsidR="002C2D2F">
        <w:t xml:space="preserve"> in the rearing of offspring may</w:t>
      </w:r>
      <w:r w:rsidR="00F51E12">
        <w:t xml:space="preserve"> also potentially </w:t>
      </w:r>
      <w:r w:rsidR="002C2D2F">
        <w:t>be of importance</w:t>
      </w:r>
      <w:r w:rsidR="00F51E12">
        <w:t xml:space="preserve">. </w:t>
      </w:r>
      <w:r w:rsidR="00A43BD1">
        <w:t xml:space="preserve">The presence </w:t>
      </w:r>
      <w:r w:rsidR="00A43BD1">
        <w:fldChar w:fldCharType="begin" w:fldLock="1"/>
      </w:r>
      <w:r w:rsidR="00A43BD1">
        <w:instrText>ADDIN CSL_CITATION {"citationItems":[{"id":"ITEM-1","itemData":{"DOI":"10.1038/s41467-019-09229-3","ISSN":"20411723","abstract":"Helping by group members is predicted to lead to delayed senescence by affecting the trade-off between current reproduction and future survival for dominant breeders. Here we investigate this prediction in the Seychelles warbler, Acrocephalus sechellensis, in which mainly female subordinate helpers (both co-breeders and non-breeding helpers) often help dominants raise offspring. We find that the late-life decline in survival usually observed in this species is greatly reduced in female dominants when a helper is present. Female dominants with a female helper show reduced telomere attrition, a measure that reflects biological ageing in this and other species. Finally, the probability of having female, but not male, helpers increases with dominant female age. Our results suggest that delayed senescence is a key benefit of cooperative breeding for elderly dominants and support the idea that sociality and delayed senescence are positively self-reinforcing. Such an effect may help explain why social species often have longer lifespans.","author":[{"dropping-particle":"","family":"Hammers","given":"Martijn","non-dropping-particle":"","parse-names":false,"suffix":""},{"dropping-particle":"","family":"Kingma","given":"Sjouke A.","non-dropping-particle":"","parse-names":false,"suffix":""},{"dropping-particle":"","family":"Spurgin","given":"Lewis G.","non-dropping-particle":"","parse-names":false,"suffix":""},{"dropping-particle":"","family":"Bebbington","given":"Kat","non-dropping-particle":"","parse-names":false,"suffix":""},{"dropping-particle":"","family":"Dugdale","given":"Hannah L.","non-dropping-particle":"","parse-names":false,"suffix":""},{"dropping-particle":"","family":"Burke","given":"Terry","non-dropping-particle":"","parse-names":false,"suffix":""},{"dropping-particle":"","family":"Komdeur","given":"Jan","non-dropping-particle":"","parse-names":false,"suffix":""},{"dropping-particle":"","family":"Richardson","given":"David S.","non-dropping-particle":"","parse-names":false,"suffix":""}],"container-title":"Nature Communications","id":"ITEM-1","issue":"1","issued":{"date-parts":[["2019"]]},"page":"1-10","publisher":"Springer US","title":"Breeders that receive help age more slowly in a cooperatively breeding bird","type":"article-journal","volume":"10"},"uris":["http://www.mendeley.com/documents/?uuid=84d42929-b7eb-4196-afdf-82af26132c3b"]},{"id":"ITEM-2","itemData":{"DOI":"10.1016/j.anbehav.2010.09.022","ISSN":"00033472","abstract":"Understanding the evolution of cooperation requires determining the costs and benefits of cooperative behaviour. In cooperative breeders, where nonbreeding individuals assist in raising offspring, these 'helpers' are expected to increase the fitness of breeders and hence empirical research has focused on the effect they have on reproductive output and breeder survival. However, the effects of helpers during the postfledging period are poorly known because of the difficulty of tracking fledglings in the wild. Helper presence might be beneficial for fledglings, for example through continuous food delivery or increased predator vigilance, but potential competition between helpers and fledglings, or changes in investment of parents assisted by helpers, could counteract these positive effects and have a negative influence on postfledging survival probabilities or promote dispersal. We investigated the survival of juvenile sociable weavers, Philetairus socius, raised in pairs alone versus pairs with helpers by using capture-mark-recapture methods to control for individual detectability in survival estimation. We found that local survival in the first year was reduced in young raised by groups versus those raised by pairs. This may reflect either higher mortality or emigration of juveniles raised in groups. Hence, our study reveals significant postfledging effects of cooperative breeding that have not been reported previously and that need to be investigated in studies addressing the evolution of cooperative breeding. © 2010 The Association for the Study of Animal Behaviour.","author":[{"dropping-particle":"","family":"Covas","given":"Rita","non-dropping-particle":"","parse-names":false,"suffix":""},{"dropping-particle":"","family":"Deville","given":"Anne Sophie","non-dropping-particle":"","parse-names":false,"suffix":""},{"dropping-particle":"","family":"Doutrelant","given":"Claire","non-dropping-particle":"","parse-names":false,"suffix":""},{"dropping-particle":"","family":"Spottiswoode","given":"Claire N.","non-dropping-particle":"","parse-names":false,"suffix":""},{"dropping-particle":"","family":"Grégoire","given":"Arnaud","non-dropping-particle":"","parse-names":false,"suffix":""}],"container-title":"Animal Behaviour","id":"ITEM-2","issue":"1","issued":{"date-parts":[["2011"]]},"page":"121-126","publisher":"Elsevier Ltd","title":"The effect of helpers on the postfledging period in a cooperatively breeding bird, the sociable weaver","type":"article-journal","volume":"81"},"uris":["http://www.mendeley.com/documents/?uuid=f8f7f428-b638-4e49-bffd-54c3e67d4680"]}],"mendeley":{"formattedCitation":"(Covas et al. 2011; Hammers et al. 2019&lt;i&gt;b&lt;/i&gt;)","plainTextFormattedCitation":"(Covas et al. 2011; Hammers et al. 2019b)","previouslyFormattedCitation":"(Covas et al. 2011; Hammers et al. 2019&lt;i&gt;b&lt;/i&gt;)"},"properties":{"noteIndex":0},"schema":"https://github.com/citation-style-language/schema/raw/master/csl-citation.json"}</w:instrText>
      </w:r>
      <w:r w:rsidR="00A43BD1">
        <w:fldChar w:fldCharType="separate"/>
      </w:r>
      <w:r w:rsidR="00A43BD1" w:rsidRPr="00A43BD1">
        <w:rPr>
          <w:noProof/>
        </w:rPr>
        <w:t>(Covas et al. 2011; Hammers et al. 2019</w:t>
      </w:r>
      <w:r w:rsidR="00A43BD1" w:rsidRPr="005C6630">
        <w:rPr>
          <w:i/>
          <w:noProof/>
        </w:rPr>
        <w:t>b</w:t>
      </w:r>
      <w:r w:rsidR="00A43BD1" w:rsidRPr="00A43BD1">
        <w:rPr>
          <w:noProof/>
        </w:rPr>
        <w:t>)</w:t>
      </w:r>
      <w:r w:rsidR="00A43BD1">
        <w:fldChar w:fldCharType="end"/>
      </w:r>
      <w:r w:rsidR="00A43BD1">
        <w:t xml:space="preserve">, number </w:t>
      </w:r>
      <w:r w:rsidR="00A43BD1">
        <w:fldChar w:fldCharType="begin" w:fldLock="1"/>
      </w:r>
      <w:r w:rsidR="00A43BD1">
        <w:instrText>ADDIN CSL_CITATION {"citationItems":[{"id":"ITEM-1","itemData":{"DOI":"10.1098/rspb.2010.1921","ISBN":"0962-8452","abstract":"The evolutionary maintenance of cooperative breeding systems is thought to be a function of relative costs and benefits to breeders, helpers and juveniles. Beneficial effects of helpers on early-life survivorship and performance have been established in several species, but lifetime fitness benefits and/or costs of being helped remain unclear, particularly for long-lived species. We tested for effects of helpers on early- and late-life traits in a population of reintroduced red wolves (Canis rufus), while controlling for ecological variables such as home-range size and population density. We found that the presence of helpers in family groups was positively correlated with pup mass and survival at low population density, but negatively correlated with mass/size at high density, with no relation to survival. Interestingly, mass/size differences persisted into adulthood for both sexes. While the presence of helpers did not advance age at first reproduction for pups of either sex, females appeared to garner long-term fitness benefits from helpers through later age at last reproduction, longer reproductive lifespan and a greater number of lifetime reproductive events, which translated to higher lifetime reproductive success. In contrast, males with helpers exhibited diminished lifetime reproductive performance. Our findings suggest that while helper presence may have beneficial short-term effects in some ecological contexts, it may also incur long-term sex-dependent costs with critical ramifications for lifetime fitness.","author":[{"dropping-particle":"","family":"Sparkman","given":"A M","non-dropping-particle":"","parse-names":false,"suffix":""},{"dropping-particle":"","family":"Adams","given":"J","non-dropping-particle":"","parse-names":false,"suffix":""},{"dropping-particle":"","family":"Beyer","given":"A","non-dropping-particle":"","parse-names":false,"suffix":""},{"dropping-particle":"","family":"Steury","given":"T D","non-dropping-particle":"","parse-names":false,"suffix":""},{"dropping-particle":"","family":"Waits","given":"L","non-dropping-particle":"","parse-names":false,"suffix":""},{"dropping-particle":"","family":"Murray","given":"D L","non-dropping-particle":"","parse-names":false,"suffix":""}],"container-title":"Proceedings of the Royal Society B-Biological Sciences","id":"ITEM-1","issue":"1710","issued":{"date-parts":[["2011"]]},"language":"English","note":"ISI Document Delivery No.: 741GJ Times Cited: 19 Cited Reference Count: 52 Sparkman, Amanda M. Adams, Jennifer Beyer, Arthur Steury, Todd D. Waits, Lisette Murray, Dennis L. Usfws The red wolf recovery programme is conducted by the USFWS, and we are grateful to Service personnel for their diligent efforts in the field and for access to the data. The study was funded by the USFWS. The findings and conclusions in this article are those of the authors and do not necessarily represent the views of the USFWS. 19 12 54 Royal soc London","page":"1381-1389","title":"Helper effects on pup lifetime fitness in the cooperatively breeding red wolf (Canis rufus)","title-short":"Helper effects on pup lifetime fitness in the coop","type":"article-journal","volume":"278"},"uris":["http://www.mendeley.com/documents/?uuid=20b0304b-7db3-40d6-ac30-77d45ecfe4f8"]},{"id":"ITEM-2","itemData":{"DOI":"10.1371/journal.pone.0033167","ISBN":"1932-6203 (Electronic)\\n1932-6203 (Linking)","ISSN":"19326203","PMID":"22496744","abstract":"Conditions during an individual's rearing period can have far reaching consequences for its survival and reproduction later in life. Conditions typically vary due to variation in parental quality and/or the environment, but in cooperative breeders the presence of helpers adds an important component to this. Determining the causal effect of helpers on offspring fitness is difficult, since high-quality breeders or territories are likely to produce high-quality offspring, but are also more likely to have helpers because of past reproductive success. This problem is best resolved by comparing the effect of both helping and non-helping subordinates on offspring fitness, however species in which both type of subordinates commonly occur are rare.","author":[{"dropping-particle":"","family":"Brouwer","given":"Lyanne","non-dropping-particle":"","parse-names":false,"suffix":""},{"dropping-particle":"","family":"Richardson","given":"David S.","non-dropping-particle":"","parse-names":false,"suffix":""},{"dropping-particle":"","family":"Komdeur","given":"Jan","non-dropping-particle":"","parse-names":false,"suffix":""}],"container-title":"PLoS ONE","id":"ITEM-2","issue":"4","issued":{"date-parts":[["2012"]]},"page":"16-20","title":"Helpers at the nest improve late-life offspring performance: Evidence from a long-term study and a cross-foster experiment","type":"article-journal","volume":"7"},"uris":["http://www.mendeley.com/documents/?uuid=3b06bdd7-7e6f-45f0-846b-d3784cf1750b"]}],"mendeley":{"formattedCitation":"(Sparkman et al. 2011; Brouwer et al. 2012)","plainTextFormattedCitation":"(Sparkman et al. 2011; Brouwer et al. 2012)","previouslyFormattedCitation":"(Sparkman et al. 2011; Brouwer et al. 2012)"},"properties":{"noteIndex":0},"schema":"https://github.com/citation-style-language/schema/raw/master/csl-citation.json"}</w:instrText>
      </w:r>
      <w:r w:rsidR="00A43BD1">
        <w:fldChar w:fldCharType="separate"/>
      </w:r>
      <w:r w:rsidR="00A43BD1" w:rsidRPr="00A43BD1">
        <w:rPr>
          <w:noProof/>
        </w:rPr>
        <w:t xml:space="preserve">(Sparkman et al. 2011; </w:t>
      </w:r>
      <w:r w:rsidR="00A43BD1" w:rsidRPr="00A43BD1">
        <w:rPr>
          <w:noProof/>
        </w:rPr>
        <w:lastRenderedPageBreak/>
        <w:t>Brouwer et al. 2012)</w:t>
      </w:r>
      <w:r w:rsidR="00A43BD1">
        <w:fldChar w:fldCharType="end"/>
      </w:r>
      <w:r w:rsidR="00A43BD1">
        <w:t xml:space="preserve">, sex </w:t>
      </w:r>
      <w:r w:rsidR="00A43BD1">
        <w:fldChar w:fldCharType="begin" w:fldLock="1"/>
      </w:r>
      <w:r w:rsidR="00A43BD1">
        <w:instrText>ADDIN CSL_CITATION {"citationItems":[{"id":"ITEM-1","itemData":{"DOI":"10.1111/j.1439-0310.1994.tb01034.x","ISSN":"14390310","abstract":"Two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on sentinel behaviour and hence more time foraging; 3. Breeders with helpers have more protected foraging time; and 4. Groups with helpers have greater total sentinel time. Results of the two studies agreed on most major points and even, in many cases, on minor points and quantitative aspects. Non‐breeding adult helper birds participated in sentinel watches almost as much as breeders in their group. In winter, breeding pairs with one or more helpers decreased their own sentinel time compared with that of unassisted pairs. However, in the one study, the concomitantly increased available foraging time of breeders was no better protected by another group member being on sentinel than in the lone pairs. Results of the other study showed a significant increase of protected foraging time for breeding males only. In winter, groups with helpers did not have increased total sentinel time; time was either the same (Study A) or significantly less (Study B). During nesting, breeders with helpers did not decrease their sentinel effort relative to lone pairs. Instead, groups with helpers had a sentinel for more time. These results are interpreted as indicating that, in winter, sentinel behaviour is more important to antiraptor defense in lone pairs than larger groups. In groups with helpers the mere addition of extra pairs of eyes and ears may render formal sentinel behaviour less necessary, so breeders can decrease their sentinel time and increase their foraging time. During nesting, additional sentinels may be important for increased nest protection. The presence of helpers contributing to predator detection may thus be an important factor in the better annual survival and nesting success of breeders that have helpers (Woolfenden &amp; Fitzpatrick 1984). 1994 Blackwell Verlag GmbH","author":[{"dropping-particle":"","family":"Hailman","given":"Jack P.","non-dropping-particle":"","parse-names":false,"suffix":""},{"dropping-particle":"","family":"McGowan","given":"Kevin J.","non-dropping-particle":"","parse-names":false,"suffix":""},{"dropping-particle":"","family":"Woolfenden","given":"Glen E.","non-dropping-particle":"","parse-names":false,"suffix":""}],"container-title":"Ethology","id":"ITEM-1","issue":"1-2","issued":{"date-parts":[["1994"]]},"page":"119-140","title":"Role of Helpers in the Sentinel Behaviour of the Florida Scrub Jay (Aphelocoma c. coerulescens)","type":"article-journal","volume":"97"},"uris":["http://www.mendeley.com/documents/?uuid=0a3ecc4e-f2a8-4b28-9eb3-06f8b137c34a"]},{"id":"ITEM-2","itemData":{"DOI":"10.1038/scientificamerican0884-114","ISSN":"0036-8733","author":[{"dropping-particle":"","family":"Stacey","given":"Peter B.","non-dropping-particle":"","parse-names":false,"suffix":""},{"dropping-particle":"","family":"Koenig","given":"Walter D.","non-dropping-particle":"","parse-names":false,"suffix":""}],"container-title":"Scientific American","id":"ITEM-2","issue":"2","issued":{"date-parts":[["1984"]]},"page":"114-121","title":"Cooperative Breeding in the Acorn Woodpecker","type":"article-journal","volume":"251"},"uris":["http://www.mendeley.com/documents/?uuid=d407b9ee-60c4-49aa-bc3e-0a5def46a4d2"]}],"mendeley":{"formattedCitation":"(Stacey and Koenig 1984; Hailman et al. 1994)","plainTextFormattedCitation":"(Stacey and Koenig 1984; Hailman et al. 1994)","previouslyFormattedCitation":"(Stacey and Koenig 1984; Hailman et al. 1994)"},"properties":{"noteIndex":0},"schema":"https://github.com/citation-style-language/schema/raw/master/csl-citation.json"}</w:instrText>
      </w:r>
      <w:r w:rsidR="00A43BD1">
        <w:fldChar w:fldCharType="separate"/>
      </w:r>
      <w:r w:rsidR="00A43BD1" w:rsidRPr="00A43BD1">
        <w:rPr>
          <w:noProof/>
        </w:rPr>
        <w:t>(Stacey and Koenig 1984; Hailman et al. 1994)</w:t>
      </w:r>
      <w:r w:rsidR="00A43BD1">
        <w:fldChar w:fldCharType="end"/>
      </w:r>
      <w:r w:rsidR="00A43BD1">
        <w:t xml:space="preserve">, behavior </w:t>
      </w:r>
      <w:r w:rsidR="00A43BD1">
        <w:fldChar w:fldCharType="begin" w:fldLock="1"/>
      </w:r>
      <w:r w:rsidR="00E77D30">
        <w:instrText>ADDIN CSL_CITATION {"citationItems":[{"id":"ITEM-1","itemData":{"DOI":"10.1098/rspb.2006.3698","ISSN":"14712970","abstract":"In both animal and human societies, individuals may forego personal reproduction and provide care to the offspring of others. Studies aimed at investigating the adaptive nature of such cooperative breeding systems in vertebrates typically calculate helper 'fitness' from relationships of helper numbers and offspring survival to independence. The aim of this study is to use observations and supplemental feeding experiments in cooperatively breeding meerkats, Suricata suricatta, to investigate whether helpers influence the long-term reproductive potential of offspring during adulthood. We show that helpers have a significant and positive influence on the probability that offspring gain direct reproductive success in their lifetimes. This effect arises because helpers both reduce the age at which offspring begin to reproduce as subordinates and increase the probability that they will compete successfully for alpha rank. Supplemental feeding experiments confirm the causality of these results. Our results suggest that one can neither discount the significance of helper effects when none is found nor necessarily estimate accurately the fitness benefit that helpers accrue, unless their effects on offspring are considered in the long term. © 2006 The Royal Society.","author":[{"dropping-particle":"","family":"Russell","given":"A. F.","non-dropping-particle":"","parse-names":false,"suffix":""},{"dropping-particle":"","family":"Young","given":"A. J.","non-dropping-particle":"","parse-names":false,"suffix":""},{"dropping-particle":"","family":"Spong","given":"G.","non-dropping-particle":"","parse-names":false,"suffix":""},{"dropping-particle":"","family":"Jordan","given":"N. R.","non-dropping-particle":"","parse-names":false,"suffix":""},{"dropping-particle":"","family":"Clutton-Brock","given":"T. H.","non-dropping-particle":"","parse-names":false,"suffix":""}],"container-title":"Proceedings of the Royal Society B: Biological Sciences","id":"ITEM-1","issue":"1609","issued":{"date-parts":[["2007"]]},"page":"513-520","title":"Helpers increase the reproductive potential of offspring in cooperative meerkats","type":"article-journal","volume":"274"},"uris":["http://www.mendeley.com/documents/?uuid=3ffb37bb-2349-4b99-b3c2-8670e9bb9738"]},{"id":"ITEM-2","itemData":{"DOI":"10.32942/osf.io/vgzc7","author":[{"dropping-particle":"","family":"Hammers","given":"Martijn","non-dropping-particle":"","parse-names":false,"suffix":""},{"dropping-particle":"","family":"Kingma","given":"Sjouke A","non-dropping-particle":"","parse-names":false,"suffix":""},{"dropping-particle":"Van","family":"Boheemen","given":"Lotte A","non-dropping-particle":"","parse-names":false,"suffix":""},{"dropping-particle":"","family":"Sparks","given":"Alexandra M","non-dropping-particle":"","parse-names":false,"suffix":""},{"dropping-particle":"","family":"Dugdale","given":"Hannah L","non-dropping-particle":"","parse-names":false,"suffix":""},{"dropping-particle":"","family":"Richardson","given":"David S","non-dropping-particle":"","parse-names":false,"suffix":""},{"dropping-particle":"","family":"Komdeur","given":"Jan","non-dropping-particle":"","parse-names":false,"suffix":""}],"container-title":"EcoEvoRxiv","id":"ITEM-2","issued":{"date-parts":[["2019"]]},"page":"1-17","title":"Helpers compensate for age-related declines in parental care and offspring survival","type":"article-journal","volume":"August 26"},"uris":["http://www.mendeley.com/documents/?uuid=0fcd8e28-3bf6-4795-ad51-3389ea0b6b68"]}],"mendeley":{"formattedCitation":"(Russell et al. 2007&lt;i&gt;b&lt;/i&gt;; Hammers et al. 2019&lt;i&gt;a&lt;/i&gt;)","plainTextFormattedCitation":"(Russell et al. 2007b; Hammers et al. 2019a)","previouslyFormattedCitation":"(Russell et al. 2007&lt;i&gt;b&lt;/i&gt;; Hammers et al. 2019&lt;i&gt;a&lt;/i&gt;)"},"properties":{"noteIndex":0},"schema":"https://github.com/citation-style-language/schema/raw/master/csl-citation.json"}</w:instrText>
      </w:r>
      <w:r w:rsidR="00A43BD1">
        <w:fldChar w:fldCharType="separate"/>
      </w:r>
      <w:r w:rsidR="008001A2" w:rsidRPr="008001A2">
        <w:rPr>
          <w:noProof/>
        </w:rPr>
        <w:t>(Russell et al. 2007</w:t>
      </w:r>
      <w:r w:rsidR="008001A2" w:rsidRPr="008001A2">
        <w:rPr>
          <w:i/>
          <w:noProof/>
        </w:rPr>
        <w:t>b</w:t>
      </w:r>
      <w:r w:rsidR="008001A2" w:rsidRPr="008001A2">
        <w:rPr>
          <w:noProof/>
        </w:rPr>
        <w:t>; Hammers et al. 2019</w:t>
      </w:r>
      <w:r w:rsidR="008001A2" w:rsidRPr="008001A2">
        <w:rPr>
          <w:i/>
          <w:noProof/>
        </w:rPr>
        <w:t>a</w:t>
      </w:r>
      <w:r w:rsidR="008001A2" w:rsidRPr="008001A2">
        <w:rPr>
          <w:noProof/>
        </w:rPr>
        <w:t>)</w:t>
      </w:r>
      <w:r w:rsidR="00A43BD1">
        <w:fldChar w:fldCharType="end"/>
      </w:r>
      <w:r w:rsidR="00A43BD1">
        <w:t xml:space="preserve">, and relatedness </w:t>
      </w:r>
      <w:r w:rsidR="00A43BD1">
        <w:fldChar w:fldCharType="begin" w:fldLock="1"/>
      </w:r>
      <w:r w:rsidR="00ED50BE">
        <w:instrText>ADDIN CSL_CITATION {"citationItems":[{"id":"ITEM-1","itemData":{"DOI":"10.1038/ncomms12663","ISSN":"20411723","abstract":"Investment by helpers in cooperative breeding systems is extremely variable among species, but this variation is currently unexplained. Inclusive fitness theory predicts that, all else being equal, cooperative investment should correlate positively with the relatedness of helpers to the recipients of their care. We test this prediction in a comparative analysis of helper investment in 36 cooperatively breeding bird species. We show that species-specific helper contributions to cooperative brood care increase as the mean relatedness between helpers and recipients increases. Helper contributions are also related to the sex ratio of helpers, but neither group size nor the proportion of nests with helpers influence helper effort. Our findings support the hypothesis that variation in helping behaviour among cooperatively breeding birds is consistent with Hamilton's rule, indicating a key role for kin selection in the evolution of cooperative investment in social birds.","author":[{"dropping-particle":"","family":"Green","given":"Jonathan P.","non-dropping-particle":"","parse-names":false,"suffix":""},{"dropping-particle":"","family":"Freckleton","given":"Robert P.","non-dropping-particle":"","parse-names":false,"suffix":""},{"dropping-particle":"","family":"Hatchwell","given":"Ben J.","non-dropping-particle":"","parse-names":false,"suffix":""}],"container-title":"Nature Communications","id":"ITEM-1","issued":{"date-parts":[["2016"]]},"page":"1-7","publisher":"Nature Publishing Group","title":"Variation in helper effort among cooperatively breeding bird species is consistent with Hamilton's Rule","type":"article-journal","volume":"7"},"uris":["http://www.mendeley.com/documents/?uuid=f5438798-4a5a-496c-89fa-333b71d3bb20"]}],"mendeley":{"formattedCitation":"(Green et al. 2016)","plainTextFormattedCitation":"(Green et al. 2016)","previouslyFormattedCitation":"(Green et al. 2016)"},"properties":{"noteIndex":0},"schema":"https://github.com/citation-style-language/schema/raw/master/csl-citation.json"}</w:instrText>
      </w:r>
      <w:r w:rsidR="00A43BD1">
        <w:fldChar w:fldCharType="separate"/>
      </w:r>
      <w:r w:rsidR="00A43BD1" w:rsidRPr="00A43BD1">
        <w:rPr>
          <w:noProof/>
        </w:rPr>
        <w:t>(Green et al. 2016)</w:t>
      </w:r>
      <w:r w:rsidR="00A43BD1">
        <w:fldChar w:fldCharType="end"/>
      </w:r>
      <w:r w:rsidR="00A43BD1">
        <w:t xml:space="preserve"> of helpers can </w:t>
      </w:r>
      <w:r w:rsidR="005C6630">
        <w:t xml:space="preserve">all </w:t>
      </w:r>
      <w:r>
        <w:t>impact the</w:t>
      </w:r>
      <w:r w:rsidR="00A43BD1">
        <w:t xml:space="preserve"> fitness</w:t>
      </w:r>
      <w:r>
        <w:t xml:space="preserve"> of the young</w:t>
      </w:r>
      <w:r w:rsidR="00A43BD1">
        <w:t>.</w:t>
      </w:r>
      <w:r w:rsidR="00F51E12">
        <w:t xml:space="preserve"> </w:t>
      </w:r>
      <w:r w:rsidR="005C6630">
        <w:t>There is also evide</w:t>
      </w:r>
      <w:r w:rsidR="002C2D2F">
        <w:t xml:space="preserve">nce </w:t>
      </w:r>
      <w:r w:rsidR="00DB6C00">
        <w:t xml:space="preserve">from several species </w:t>
      </w:r>
      <w:r w:rsidR="002C2D2F">
        <w:t>that helpers become more</w:t>
      </w:r>
      <w:r w:rsidR="005C6630">
        <w:t xml:space="preserve"> effective</w:t>
      </w:r>
      <w:r w:rsidR="002C2D2F">
        <w:t xml:space="preserve"> in provisioning young with increased</w:t>
      </w:r>
      <w:r w:rsidR="005C6630">
        <w:t xml:space="preserve"> experience</w:t>
      </w:r>
      <w:r w:rsidR="00D249A2">
        <w:t xml:space="preserve">. For example, </w:t>
      </w:r>
      <w:r w:rsidR="00C55514">
        <w:t>in brown jays (</w:t>
      </w:r>
      <w:r w:rsidR="00C55514" w:rsidRPr="00C55514">
        <w:rPr>
          <w:i/>
        </w:rPr>
        <w:t>Psilorhinus morio</w:t>
      </w:r>
      <w:r w:rsidR="00C55514">
        <w:t xml:space="preserve">) </w:t>
      </w:r>
      <w:r w:rsidR="00C55514">
        <w:fldChar w:fldCharType="begin" w:fldLock="1"/>
      </w:r>
      <w:r w:rsidR="00C55514">
        <w:instrText>ADDIN CSL_CITATION {"citationItems":[{"id":"ITEM-1","itemData":{"DOI":"10.2307/1367595","ISSN":"00105422","abstract":"Brown Jays are group breeders with helpers at the nest. In a montane population in Costa Rica, we found that flock composition by age class was highly variable. In this population the number of Old flock members predicted breeding success better than flock size. We suggest that experience may be important to the reproductive success of some cooperative breeders. This interpretation is supported by age-specific differences in nest attendance. Judged by the total number of feedings and the proportion of aborted feedings, the effectiveness of nest attendants increased with age. Further, Young birds improved significantly as nest attendants over one breeding season. To our knowledge, our findings offer the first quantitative support of Lack's hypotheses that young helpers are unlikely to breed successfully on their own and must learn to care for nestlings.","author":[{"dropping-particle":"","family":"Lawton","given":"Marcy F.","non-dropping-particle":"","parse-names":false,"suffix":""},{"dropping-particle":"","family":"Guindon","given":"Carlos F.","non-dropping-particle":"","parse-names":false,"suffix":""}],"container-title":"The Condor","id":"ITEM-1","issue":"1","issued":{"date-parts":[["1981"]]},"page":"27","title":"Flock Composition, Breeding Success, and Learning in the Brown Jay","type":"article-journal","volume":"83"},"uris":["http://www.mendeley.com/documents/?uuid=a980c0e7-fc2f-48cb-b775-0eaea8695f05"]}],"mendeley":{"formattedCitation":"(Lawton and Guindon 1981)","plainTextFormattedCitation":"(Lawton and Guindon 1981)","previouslyFormattedCitation":"(Lawton and Guindon 1981)"},"properties":{"noteIndex":0},"schema":"https://github.com/citation-style-language/schema/raw/master/csl-citation.json"}</w:instrText>
      </w:r>
      <w:r w:rsidR="00C55514">
        <w:fldChar w:fldCharType="separate"/>
      </w:r>
      <w:r w:rsidR="00C55514" w:rsidRPr="00C55514">
        <w:rPr>
          <w:noProof/>
        </w:rPr>
        <w:t>(Lawton and Guindon 1981)</w:t>
      </w:r>
      <w:r w:rsidR="00C55514">
        <w:fldChar w:fldCharType="end"/>
      </w:r>
      <w:r w:rsidR="00C55514">
        <w:t>, purple gallinules (</w:t>
      </w:r>
      <w:r w:rsidR="00C55514">
        <w:rPr>
          <w:i/>
        </w:rPr>
        <w:t>Porphyrula martinica</w:t>
      </w:r>
      <w:r w:rsidR="00C55514">
        <w:t xml:space="preserve">) </w:t>
      </w:r>
      <w:r w:rsidR="00C55514">
        <w:fldChar w:fldCharType="begin" w:fldLock="1"/>
      </w:r>
      <w:r w:rsidR="00C55514">
        <w:instrText>ADDIN CSL_CITATION {"citationItems":[{"id":"ITEM-1","itemData":{"DOI":"10.1007/BF00299730","ISSN":"03405443","abstract":"The participation of breeders and helpers in the feeding of 21 broods of chicks was studied in a population of cooperatively breeding purple gallinules (Porphyrula martinica). In the breeding group, all birds over the age of 2 months fed chicks. Female breeders fed chicks at the highest rate, followed by male breeders and adult helpers, old juvenile helpers, and young juvenile helpers. The amount of food breeders fed chicks was independent of the number of helpers in the breeding group. However, breeders made fewer feeding visits when they had helpers. Male and female breeders spent similar amounts of time feeding chicks. Helpers spent significantly less time feeding chicks than did breeders. As helpers grew older they fed chicks at a faster rate, made more feeding visits and spent more time feeding chicks. Analysis of variance was used to determine which variables explained the variation in the brood feeding rate (amount of food delivered to an entire brood during one observation). Age of chicks had a significant nonlinear effect, and size of brood and number of helpers had significant linear effects on the brood feeding rate. Chicks in groups with helpers received more food and were accompanied for longer periods of time than chicks in groups without helpers; either or both of these factors may have led to increased chick survival. © 1987 Springer-Verlag.","author":[{"dropping-particle":"","family":"Hunter","given":"Laurie A.","non-dropping-particle":"","parse-names":false,"suffix":""}],"container-title":"Behavioral Ecology and Sociobiology","id":"ITEM-1","issue":"3","issued":{"date-parts":[["1987"]]},"page":"171-177","title":"Cooperative breeding in purple gallinules: the role of helpers in feeding chicks","type":"article-journal","volume":"20"},"uris":["http://www.mendeley.com/documents/?uuid=d854f3db-b6d9-4e28-b22c-742dba3f74b2"]}],"mendeley":{"formattedCitation":"(Hunter 1987)","plainTextFormattedCitation":"(Hunter 1987)","previouslyFormattedCitation":"(Hunter 1987)"},"properties":{"noteIndex":0},"schema":"https://github.com/citation-style-language/schema/raw/master/csl-citation.json"}</w:instrText>
      </w:r>
      <w:r w:rsidR="00C55514">
        <w:fldChar w:fldCharType="separate"/>
      </w:r>
      <w:r w:rsidR="00C55514" w:rsidRPr="00C55514">
        <w:rPr>
          <w:noProof/>
        </w:rPr>
        <w:t>(Hunter 1987)</w:t>
      </w:r>
      <w:r w:rsidR="00C55514">
        <w:fldChar w:fldCharType="end"/>
      </w:r>
      <w:r w:rsidR="00C55514">
        <w:t xml:space="preserve"> and El Oro parakeets (</w:t>
      </w:r>
      <w:r w:rsidR="00C55514" w:rsidRPr="00C55514">
        <w:rPr>
          <w:i/>
        </w:rPr>
        <w:t>Pyrrhura orcesi</w:t>
      </w:r>
      <w:r w:rsidR="00C55514">
        <w:t xml:space="preserve">) </w:t>
      </w:r>
      <w:r w:rsidR="00C55514">
        <w:fldChar w:fldCharType="begin" w:fldLock="1"/>
      </w:r>
      <w:r w:rsidR="00C55514">
        <w:instrText>ADDIN CSL_CITATION {"citationItems":[{"id":"ITEM-1","itemData":{"DOI":"10.1007/s00265-014-1716-9","ISSN":"03405443","abstract":"Although it is known that parents can differ in their optimal resource allocation to offspring in size-structured broods, the mechanisms determining differences in allocation rules of carers are not yet clarified. In cooperatively breeding species, breeders and non-reproductive helpers often differ in their fitness payoffs of providing care and in their breeding experience. Cooperative breeders thus provide an appropriate system to examine two hypotheses originally proposed to explain differences in food allocation among parents: (i) food allocation between carers differs because of the distinct cost-benefit ratio of selective feeding (i.e. breeders and helpers are expected to differ in food allocation) and (ii) carers differ in their ability to feed selectively (i.e. differences in food allocation are expected between experienced adults and inexperienced yearlings). We compared feeding rates with which breeders, old helpers and yearling helpers provisioned nestlings of different hatching rank. The influence of experience upon food allocation was further assessed by comparing food allocation of yearlings early and late during nesting. We show that allocation rules differ between age classes because breeders and old helpers fed the youngest chicks most, whereas yearlings showed the opposite pattern. The role of experience was supported by the fact that yearlings adjusted food allocation to that observed in experienced adults during the breeding season. We thus suggest that food allocation in El Oro parakeets depends either on differential skills of adults to transfer food to the youngest chick or on their ability to recognize nestling needs. © 2014 Springer-Verlag Berlin Heidelberg.","author":[{"dropping-particle":"","family":"Klauke","given":"Nadine","non-dropping-particle":"","parse-names":false,"suffix":""},{"dropping-particle":"","family":"Jansen","given":"Jeroen","non-dropping-particle":"","parse-names":false,"suffix":""},{"dropping-particle":"","family":"Kramer","given":"Jos","non-dropping-particle":"","parse-names":false,"suffix":""},{"dropping-particle":"","family":"Schaefer","given":"H. Martin","non-dropping-particle":"","parse-names":false,"suffix":""}],"container-title":"Behavioral Ecology and Sociobiology","id":"ITEM-1","issue":"6","issued":{"date-parts":[["2014"]]},"page":"1037-1047","title":"Food allocation rules vary with age and experience in a cooperatively breeding parrot","type":"article-journal","volume":"68"},"uris":["http://www.mendeley.com/documents/?uuid=dea47ed2-5ca9-46d4-ba41-31c44cecac05"]}],"mendeley":{"formattedCitation":"(Klauke et al. 2014)","plainTextFormattedCitation":"(Klauke et al. 2014)","previouslyFormattedCitation":"(Klauke et al. 2014)"},"properties":{"noteIndex":0},"schema":"https://github.com/citation-style-language/schema/raw/master/csl-citation.json"}</w:instrText>
      </w:r>
      <w:r w:rsidR="00C55514">
        <w:fldChar w:fldCharType="separate"/>
      </w:r>
      <w:r w:rsidR="00C55514" w:rsidRPr="00C55514">
        <w:rPr>
          <w:noProof/>
        </w:rPr>
        <w:t>(Klauke et al. 2014)</w:t>
      </w:r>
      <w:r w:rsidR="00C55514">
        <w:fldChar w:fldCharType="end"/>
      </w:r>
      <w:r w:rsidR="00C55514">
        <w:t>, it’s been shown that older or more experienced helpers fe</w:t>
      </w:r>
      <w:r w:rsidR="007474A4">
        <w:t>e</w:t>
      </w:r>
      <w:r w:rsidR="00C55514">
        <w:t>d chicks at a greater frequency, and in white-winged choughs (</w:t>
      </w:r>
      <w:r w:rsidR="00C55514">
        <w:rPr>
          <w:i/>
        </w:rPr>
        <w:t>Corcorax melanorhamphos</w:t>
      </w:r>
      <w:r w:rsidR="00C55514">
        <w:t xml:space="preserve">) </w:t>
      </w:r>
      <w:r w:rsidR="00C55514">
        <w:fldChar w:fldCharType="begin" w:fldLock="1"/>
      </w:r>
      <w:r w:rsidR="000B5716">
        <w:instrText>ADDIN CSL_CITATION {"citationItems":[{"id":"ITEM-1","itemData":{"DOI":"10.1098/rspb.1994.0083","ISSN":"14712970","abstract":"Cooperative breeding among birds is at its most extreme in white-winged choughs (Corcorax melanorhamphos). Choughs have never been observed to breed successfully without helpers, and reproductive success increases linearly across all group sizes (maximum = 16). Further, helpers contribute to every aspect of reproduction, including nest building and incubation. Here we show that the contribution of young helpers (one year old and less) to incubation depends on the group in which they live. In small groups (3-5 birds), young helpers contribute as much to incubation as older birds, but in large groups they contribute little. In large groups, help increases sharply with age. Old birds contribute equally, regardless of group size. Although choughs generally do not lose body mass over incubation, young helpers lose mass in proportion to the amount of incubation they perform, independent of any effect of group size. This provides evidence that helpers in cooperatively breeding birds suffer costs from providing help additional to the costs incurred from remaining philopatric. It also demonstrates that the needs of the group influence whether young birds provide help.","author":[{"dropping-particle":"","family":"Heinsohn","given":"R.","non-dropping-particle":"","parse-names":false,"suffix":""},{"dropping-particle":"","family":"Cockburn","given":"A.","non-dropping-particle":"","parse-names":false,"suffix":""}],"container-title":"Proceedings of the Royal Society B: Biological Sciences","id":"ITEM-1","issue":"1347","issued":{"date-parts":[["1994"]]},"page":"293-298","title":"Helping is costly to young birds in cooperatively breeding white-winged choughs","type":"article-journal","volume":"256"},"uris":["http://www.mendeley.com/documents/?uuid=3b46d84f-0aa1-419c-9442-19f28debf810"]}],"mendeley":{"formattedCitation":"(Heinsohn and Cockburn 1994)","plainTextFormattedCitation":"(Heinsohn and Cockburn 1994)","previouslyFormattedCitation":"(Heinsohn and Cockburn 1994)"},"properties":{"noteIndex":0},"schema":"https://github.com/citation-style-language/schema/raw/master/csl-citation.json"}</w:instrText>
      </w:r>
      <w:r w:rsidR="00C55514">
        <w:fldChar w:fldCharType="separate"/>
      </w:r>
      <w:r w:rsidR="00C55514" w:rsidRPr="00C55514">
        <w:rPr>
          <w:noProof/>
        </w:rPr>
        <w:t>(Heinsohn and Cockburn 1994)</w:t>
      </w:r>
      <w:r w:rsidR="00C55514">
        <w:fldChar w:fldCharType="end"/>
      </w:r>
      <w:r w:rsidR="00C55514">
        <w:t xml:space="preserve"> and apostlebirds (</w:t>
      </w:r>
      <w:r w:rsidR="00C55514">
        <w:rPr>
          <w:i/>
        </w:rPr>
        <w:t>Struthidea cinerea</w:t>
      </w:r>
      <w:r w:rsidR="007474A4">
        <w:t>), older helpers spend</w:t>
      </w:r>
      <w:r w:rsidR="00C55514">
        <w:t xml:space="preserve"> more time incubating chicks.  </w:t>
      </w:r>
      <w:r w:rsidR="00DB6C00">
        <w:t>However, d</w:t>
      </w:r>
      <w:r>
        <w:t>espite the evidence that helpers can have important influence on the fitness of the next generation</w:t>
      </w:r>
      <w:r w:rsidR="005C6630">
        <w:t xml:space="preserve">, </w:t>
      </w:r>
      <w:r w:rsidR="00DB6C00">
        <w:t xml:space="preserve">and the evidence from the above studies </w:t>
      </w:r>
      <w:r w:rsidR="00240115">
        <w:t>that helper provisioning may increase with age</w:t>
      </w:r>
      <w:r w:rsidR="00DB6C00">
        <w:t xml:space="preserve">, </w:t>
      </w:r>
      <w:r w:rsidR="005C6630">
        <w:t xml:space="preserve">we are not aware of any study that has </w:t>
      </w:r>
      <w:r w:rsidR="00DB6C00">
        <w:t xml:space="preserve">explicitly tested </w:t>
      </w:r>
      <w:r w:rsidR="005C6630">
        <w:t xml:space="preserve">the impact of helper age on </w:t>
      </w:r>
      <w:r w:rsidR="002C2D2F">
        <w:t>the fitness of offspring</w:t>
      </w:r>
      <w:r w:rsidR="005C6630">
        <w:t>.</w:t>
      </w:r>
    </w:p>
    <w:p w14:paraId="5F283DE0" w14:textId="730AECDC" w:rsidR="005C6630" w:rsidRDefault="00240115" w:rsidP="00147432">
      <w:pPr>
        <w:spacing w:line="480" w:lineRule="auto"/>
      </w:pPr>
      <w:r>
        <w:t xml:space="preserve">The </w:t>
      </w:r>
      <w:r w:rsidR="005C6630">
        <w:t>gap</w:t>
      </w:r>
      <w:r>
        <w:t>s</w:t>
      </w:r>
      <w:r w:rsidR="005C6630">
        <w:t xml:space="preserve"> in our</w:t>
      </w:r>
      <w:r w:rsidR="00D90687">
        <w:t xml:space="preserve"> understanding of both parental and helper age effects</w:t>
      </w:r>
      <w:r w:rsidR="005C6630">
        <w:t xml:space="preserve"> </w:t>
      </w:r>
      <w:r>
        <w:t xml:space="preserve">in wild populations are </w:t>
      </w:r>
      <w:r w:rsidR="005C6630">
        <w:t>likely a consequence of the difficulties associated with investigating caregiver age effects on fitness in the wild. Longitudinal tracking of individuals is typically required so that both parents and helpers can be accurately aged. Additionally, models of age-related effects are at risk o</w:t>
      </w:r>
      <w:r w:rsidR="00FB1E3A">
        <w:t xml:space="preserve">f being biased by </w:t>
      </w:r>
      <w:r>
        <w:t>‘</w:t>
      </w:r>
      <w:r w:rsidR="00FB1E3A">
        <w:t>selective disappearance</w:t>
      </w:r>
      <w:r>
        <w:t>’</w:t>
      </w:r>
      <w:r w:rsidR="005C6630">
        <w:t xml:space="preserve"> if the lifespan of individuals is correlated with </w:t>
      </w:r>
      <w:r>
        <w:t xml:space="preserve">other aspects of </w:t>
      </w:r>
      <w:r w:rsidR="005C6630">
        <w:t>individual quality</w:t>
      </w:r>
      <w:r w:rsidR="00ED50BE">
        <w:t xml:space="preserve"> </w:t>
      </w:r>
      <w:r w:rsidR="00ED50BE">
        <w:fldChar w:fldCharType="begin" w:fldLock="1"/>
      </w:r>
      <w:r w:rsidR="00ED50BE">
        <w:instrText>ADDIN CSL_CITATION {"citationItems":[{"id":"ITEM-1","itemData":{"author":[{"dropping-particle":"","family":"Noordwijk","given":"A. J.","non-dropping-particle":"van","parse-names":false,"suffix":""},{"dropping-particle":"","family":"Jong","given":"Gerdien","non-dropping-particle":"De","parse-names":false,"suffix":""}],"container-title":"The American Naturalist","id":"ITEM-1","issue":"1","issued":{"date-parts":[["1986"]]},"page":"137-142","title":"Acquisition and Allocation of Resources : Their Influence on Variation in Life History Tactics","type":"article-journal","volume":"128"},"uris":["http://www.mendeley.com/documents/?uuid=2c7adc4f-a066-4cd5-8ccf-2459e583372b"]}],"mendeley":{"formattedCitation":"(van Noordwijk and De Jong 1986)","plainTextFormattedCitation":"(van Noordwijk and De Jong 1986)","previouslyFormattedCitation":"(van Noordwijk and De Jong 1986)"},"properties":{"noteIndex":0},"schema":"https://github.com/citation-style-language/schema/raw/master/csl-citation.json"}</w:instrText>
      </w:r>
      <w:r w:rsidR="00ED50BE">
        <w:fldChar w:fldCharType="separate"/>
      </w:r>
      <w:r w:rsidR="00ED50BE" w:rsidRPr="00ED50BE">
        <w:rPr>
          <w:noProof/>
        </w:rPr>
        <w:t>(van Noordwijk and De Jong 1986)</w:t>
      </w:r>
      <w:r w:rsidR="00ED50BE">
        <w:fldChar w:fldCharType="end"/>
      </w:r>
      <w:r>
        <w:t>, in particular due to variation in environmental conditions</w:t>
      </w:r>
      <w:r w:rsidR="009E6DC3">
        <w:t>. F</w:t>
      </w:r>
      <w:r>
        <w:t>or example, lower-quality territories may result in lower survival of adults (whose average age of reproduction is then lo</w:t>
      </w:r>
      <w:r w:rsidR="007474A4">
        <w:t>wer)</w:t>
      </w:r>
      <w:r>
        <w:t xml:space="preserve">, generating an association between parental age and offspring </w:t>
      </w:r>
      <w:r w:rsidR="00BA7E6F">
        <w:t>performance</w:t>
      </w:r>
      <w:r w:rsidR="00ED50BE">
        <w:t xml:space="preserve">. </w:t>
      </w:r>
      <w:r w:rsidR="00BA7E6F">
        <w:t xml:space="preserve">This selective disappearance can be modelled by including parental longevity as a covariate in models of offspring performance </w:t>
      </w:r>
      <w:r w:rsidR="00ED50BE">
        <w:fldChar w:fldCharType="begin" w:fldLock="1"/>
      </w:r>
      <w:r w:rsidR="001C0153">
        <w:instrText>ADDIN CSL_CITATION {"citationItems":[{"id":"ITEM-1","itemData":{"DOI":"10.1016/j.eswa.2009.06.024","ISBN":"1670541207","ISSN":"0957-4174","abstract":"Today's armed forces. which have a new perspective of combat. are trying\\nto use high-end technologies to improve their capabilities especially in\\ncombat and asymmetric warfare. Complexity is the real word to define the\\nfuture war environment, which will need information about multi\\ndimensional needs With a continuous increase in the complexity and tempo\\non the modern battlefield; new demands are placed oil rapid and precise\\ninformation dissemination. The volume of information available to the\\nuser becomes larger while the time necessary for correctly interpreting\\nand understanding this information becomes prohibitively smaller Not\\nonly from an informational view but also from other perspectives land\\ncombat may be described - mathematically and physically - as a nonlinear\\ndynamical system composed of many interacting semi autonomous and\\nhierarchically organized agent continuously adapting to a changing\\nenvironment. From this point of view agent based structures are good\\nsuited for modeling and simulating complex adaptive systems. This paper\\nproposes a two layer hybrid agent architecture to match the needs of\\nfuture multi-dimensional warfare. This architecture has an integrated\\nsimulation tool to Simulate planning results from the cognitive layer\\nvia reactive agents Our work showed us that results gained from this\\narchitecture are valid in small unit combat. (C) 2009 Elsevier Ltd. All\\nrights reserved.","author":[{"dropping-particle":"","family":"Pol","given":"M","non-dropping-particle":"van de","parse-names":false,"suffix":""},{"dropping-particle":"","family":"Verhulst","given":"S","non-dropping-particle":"","parse-names":false,"suffix":""}],"container-title":"The American Naturalist","id":"ITEM-1","issue":"5","issued":{"date-parts":[["2006"]]},"page":"766-773","title":"Age ‐ Dependent Traits : A New Statistical Model to Separate Within ‐ and Between ‐ Individual Effects","type":"article-journal","volume":"167"},"uris":["http://www.mendeley.com/documents/?uuid=5100db6c-6835-40ab-9647-ae5179363f2b"]}],"mendeley":{"formattedCitation":"(van de Pol and Verhulst 2006)","plainTextFormattedCitation":"(van de Pol and Verhulst 2006)","previouslyFormattedCitation":"(van de Pol and Verhulst 2006)"},"properties":{"noteIndex":0},"schema":"https://github.com/citation-style-language/schema/raw/master/csl-citation.json"}</w:instrText>
      </w:r>
      <w:r w:rsidR="00ED50BE">
        <w:fldChar w:fldCharType="separate"/>
      </w:r>
      <w:r w:rsidR="00ED50BE" w:rsidRPr="00ED50BE">
        <w:rPr>
          <w:noProof/>
        </w:rPr>
        <w:t>(van de Pol and Verhulst 2006)</w:t>
      </w:r>
      <w:r w:rsidR="00ED50BE">
        <w:fldChar w:fldCharType="end"/>
      </w:r>
      <w:r w:rsidR="00BA7E6F">
        <w:t>, but obviously doing so requires knowledge of the entire parental life-history</w:t>
      </w:r>
      <w:r w:rsidR="00ED50BE">
        <w:t xml:space="preserve">. Lastly, chicks must also be tracked so that metrics of their fitness can be measured, and genetic testing of both chicks and adult males in the population is necessary to assign extra-group parentage. </w:t>
      </w:r>
    </w:p>
    <w:p w14:paraId="25DAA886" w14:textId="26D9D3B4" w:rsidR="005000EE" w:rsidRDefault="00DF3165" w:rsidP="00147432">
      <w:pPr>
        <w:spacing w:line="480" w:lineRule="auto"/>
      </w:pPr>
      <w:r>
        <w:lastRenderedPageBreak/>
        <w:t>The superb fairy-wren</w:t>
      </w:r>
      <w:r w:rsidR="00ED50BE">
        <w:t xml:space="preserve"> (</w:t>
      </w:r>
      <w:r w:rsidR="00ED50BE" w:rsidRPr="000E60D9">
        <w:rPr>
          <w:i/>
        </w:rPr>
        <w:t>Malurus cyaneus</w:t>
      </w:r>
      <w:r w:rsidR="00ED50BE">
        <w:t xml:space="preserve">) </w:t>
      </w:r>
      <w:r>
        <w:t>offers an excellent system</w:t>
      </w:r>
      <w:r w:rsidR="00BA7E6F">
        <w:t xml:space="preserve"> with which</w:t>
      </w:r>
      <w:r>
        <w:t xml:space="preserve"> to investigate both germline and environmental effects of parental age, as well as effects of helper age. </w:t>
      </w:r>
      <w:r w:rsidR="007474A4">
        <w:t xml:space="preserve">The </w:t>
      </w:r>
      <w:r w:rsidR="00BA7E6F">
        <w:t>Super</w:t>
      </w:r>
      <w:r w:rsidR="009E6DC3">
        <w:t>b</w:t>
      </w:r>
      <w:r w:rsidR="00BA7E6F">
        <w:t xml:space="preserve"> f</w:t>
      </w:r>
      <w:r w:rsidR="007474A4">
        <w:t>airy-wren</w:t>
      </w:r>
      <w:r>
        <w:t xml:space="preserve"> </w:t>
      </w:r>
      <w:r w:rsidR="00BA7E6F">
        <w:t xml:space="preserve">(hereafter ‘fairy-wren’) </w:t>
      </w:r>
      <w:r w:rsidR="007474A4">
        <w:t>is</w:t>
      </w:r>
      <w:r>
        <w:t xml:space="preserve"> a non-obligate cooperative breeding passerine endemic to South Eastern Australia</w:t>
      </w:r>
      <w:r w:rsidR="007474A4">
        <w:t>. Fairy-wrens</w:t>
      </w:r>
      <w:r>
        <w:t xml:space="preserve"> occupy year-round territories and groups are composed of a breeding female, a dominant male, and between zero and f</w:t>
      </w:r>
      <w:r w:rsidR="000A50A8">
        <w:t>ive sexually</w:t>
      </w:r>
      <w:r w:rsidR="00BA7E6F">
        <w:t>-</w:t>
      </w:r>
      <w:r w:rsidR="000A50A8">
        <w:t>mature male helpers</w:t>
      </w:r>
      <w:r w:rsidR="000F1A57">
        <w:t xml:space="preserve"> </w:t>
      </w:r>
      <w:r w:rsidR="000F1A57">
        <w:fldChar w:fldCharType="begin" w:fldLock="1"/>
      </w:r>
      <w:r w:rsidR="000F1A57">
        <w:instrText>ADDIN CSL_CITATION {"citationItems":[{"id":"ITEM-1","itemData":{"author":[{"dropping-particle":"","family":"Cockburn","given":"Andrew","non-dropping-particle":"","parse-names":false,"suffix":""},{"dropping-particle":"","family":"Brouwer","given":"Lyanne","non-dropping-particle":"","parse-names":false,"suffix":""},{"dropping-particle":"","family":"Margraf","given":"Nicolas","non-dropping-particle":"","parse-names":false,"suffix":""},{"dropping-particle":"","family":"Osmond","given":"Helen L.","non-dropping-particle":"","parse-names":false,"suffix":""},{"dropping-particle":"","family":"Pol","given":"Martijn","non-dropping-particle":"Van de","parse-names":false,"suffix":""}],"container-title":"Cooperative breeding in vertebrates: studies of ecology, evolution and behavior","editor":[{"dropping-particle":"","family":"Koenig","given":"Walter D.","non-dropping-particle":"","parse-names":false,"suffix":""},{"dropping-particle":"","family":"Dickinson","given":"Janis L.","non-dropping-particle":"","parse-names":false,"suffix":""}],"id":"ITEM-1","issued":{"date-parts":[["2016"]]},"page":"133-149","publisher":"Cambridge University Press","title":"Superb fairy-wrens: making the worst of a good job","type":"chapter"},"uris":["http://www.mendeley.com/documents/?uuid=ea7c1ddc-38ab-40c6-a857-bc21154746d5"]}],"mendeley":{"formattedCitation":"(Cockburn et al. 2016)","plainTextFormattedCitation":"(Cockburn et al. 2016)","previouslyFormattedCitation":"(Cockburn et al. 2016)"},"properties":{"noteIndex":0},"schema":"https://github.com/citation-style-language/schema/raw/master/csl-citation.json"}</w:instrText>
      </w:r>
      <w:r w:rsidR="000F1A57">
        <w:fldChar w:fldCharType="separate"/>
      </w:r>
      <w:r w:rsidR="000F1A57" w:rsidRPr="000F1A57">
        <w:rPr>
          <w:noProof/>
        </w:rPr>
        <w:t>(Cockburn et al. 2016)</w:t>
      </w:r>
      <w:r w:rsidR="000F1A57">
        <w:fldChar w:fldCharType="end"/>
      </w:r>
      <w:r>
        <w:t xml:space="preserve">. The breeding female and the dominant male are aided in </w:t>
      </w:r>
      <w:r w:rsidR="000E60D9">
        <w:t xml:space="preserve">provisioning young </w:t>
      </w:r>
      <w:r>
        <w:t>by any helpers residing on the</w:t>
      </w:r>
      <w:r w:rsidR="000E60D9">
        <w:t>ir</w:t>
      </w:r>
      <w:r>
        <w:t xml:space="preserve"> territory. </w:t>
      </w:r>
      <w:r w:rsidR="005000EE">
        <w:t>Once they reach independence, female chicks disperse from their natal territory to obtain a breeding ter</w:t>
      </w:r>
      <w:r w:rsidR="005F5516">
        <w:t xml:space="preserve">ritory </w:t>
      </w:r>
      <w:r w:rsidR="00BA7E6F">
        <w:t xml:space="preserve">whereas </w:t>
      </w:r>
      <w:r w:rsidR="005F5516">
        <w:t>male chicks will often</w:t>
      </w:r>
      <w:r w:rsidR="005000EE">
        <w:t xml:space="preserve"> remain </w:t>
      </w:r>
      <w:r w:rsidR="000A50A8">
        <w:t>on their natal territory, acting</w:t>
      </w:r>
      <w:r w:rsidR="005000EE">
        <w:t xml:space="preserve"> as a helper</w:t>
      </w:r>
      <w:r w:rsidR="007474A4">
        <w:t xml:space="preserve"> in</w:t>
      </w:r>
      <w:r w:rsidR="000A50A8">
        <w:t xml:space="preserve"> subsequent breeding season</w:t>
      </w:r>
      <w:r w:rsidR="007474A4">
        <w:t>s</w:t>
      </w:r>
      <w:r w:rsidR="000F1A57">
        <w:t xml:space="preserve"> </w:t>
      </w:r>
      <w:r w:rsidR="000F1A57">
        <w:fldChar w:fldCharType="begin" w:fldLock="1"/>
      </w:r>
      <w:r w:rsidR="005B4F1E">
        <w:instrText>ADDIN CSL_CITATION {"citationItems":[{"id":"ITEM-1","itemData":{"DOI":"10.1111/j.1365-2656.2007.01335.x","ISBN":"0021-8790","ISSN":"00218790","PMID":"18070042","abstract":"1. Subordinate helpers in cooperative societies may gain both immediate and future benefits, including paternity and territorial inheritance. However, if such opportunities correlate with rank in the queue, it is unclear why such queues should be stable. 2. In cooperatively breeding superb fairy-wrens Malurus cyaneus, only males are generally philopatric, and form stable hierarchical queues for the dominant position. 3. Male opportunities for reproduction are influenced both by their dominance status within the group, and their relatedness to the breeding female. For young queuing subordinates, the breeding female is typically their mother. Because of incest avoidance, reproduction is possible only through extra-group mating, even if the dominant position is achieved while the mother is still on the territory. If the mother dies while the helper is still a subordinate, he can seek matings both outside the group, and with the unrelated replacement female within the group. Finally, males can achieve the dominant position and pair with an unrelated female by inheritance, dispersal to a neighbouring vacancy, or by forming a liaison with an immigrant subordinate female that causes fission of the natal territory. 4. On average males spent more time living with unrelated females than with their mother. Subordinate males gained no survival advantages when living with their mother rather than an unrelated female, contrary to the prediction that parents facilitate the survival of their offspring. 5. Dominants and subordinates also had similar survival. Mortality accelerated over time, probably because older males invest more in extra-group courtship display. 6. Fairy-wren queues are likely to be stable because older birds are superior, and because extra-pair mating provides direct benefits to subordinates.","author":[{"dropping-particle":"","family":"Cockburn","given":"Andrew","non-dropping-particle":"","parse-names":false,"suffix":""},{"dropping-particle":"","family":"Osmond","given":"Helen L.","non-dropping-particle":"","parse-names":false,"suffix":""},{"dropping-particle":"","family":"Mulder","given":"Raoul A.","non-dropping-particle":"","parse-names":false,"suffix":""},{"dropping-particle":"","family":"Double","given":"Michael C.","non-dropping-particle":"","parse-names":false,"suffix":""},{"dropping-particle":"","family":"Green","given":"David J.","non-dropping-particle":"","parse-names":false,"suffix":""}],"container-title":"Journal of Animal Ecology","id":"ITEM-1","issue":"2","issued":{"date-parts":[["2008"]]},"page":"297-304","title":"Demography of male reproductive queues in cooperatively breeding superb fairy-wrens Malurus cyaneus","type":"article-journal","volume":"77"},"uris":["http://www.mendeley.com/documents/?uuid=68b1f0e1-eeea-4251-accc-6988f54b5a38"]},{"id":"ITEM-2","itemData":{"author":[{"dropping-particle":"","family":"Cockburn","given":"Andrew","non-dropping-particle":"","parse-names":false,"suffix":""},{"dropping-particle":"","family":"Brouwer","given":"Lyanne","non-dropping-particle":"","parse-names":false,"suffix":""},{"dropping-particle":"","family":"Margraf","given":"Nicolas","non-dropping-particle":"","parse-names":false,"suffix":""},{"dropping-particle":"","family":"Osmond","given":"Helen L.","non-dropping-particle":"","parse-names":false,"suffix":""},{"dropping-particle":"","family":"Pol","given":"Martijn","non-dropping-particle":"Van de","parse-names":false,"suffix":""}],"container-title":"Cooperative breeding in vertebrates: studies of ecology, evolution and behavior","editor":[{"dropping-particle":"","family":"Koenig","given":"Walter D.","non-dropping-particle":"","parse-names":false,"suffix":""},{"dropping-particle":"","family":"Dickinson","given":"Janis L.","non-dropping-particle":"","parse-names":false,"suffix":""}],"id":"ITEM-2","issued":{"date-parts":[["2016"]]},"page":"133-149","publisher":"Cambridge University Press","title":"Superb fairy-wrens: making the worst of a good job","type":"chapter"},"uris":["http://www.mendeley.com/documents/?uuid=ea7c1ddc-38ab-40c6-a857-bc21154746d5"]}],"mendeley":{"formattedCitation":"(Cockburn et al. 2008&lt;i&gt;b&lt;/i&gt;, 2016)","plainTextFormattedCitation":"(Cockburn et al. 2008b, 2016)","previouslyFormattedCitation":"(Cockburn et al. 2008&lt;i&gt;b&lt;/i&gt;, 2016)"},"properties":{"noteIndex":0},"schema":"https://github.com/citation-style-language/schema/raw/master/csl-citation.json"}</w:instrText>
      </w:r>
      <w:r w:rsidR="000F1A57">
        <w:fldChar w:fldCharType="separate"/>
      </w:r>
      <w:r w:rsidR="00416BB7" w:rsidRPr="00416BB7">
        <w:rPr>
          <w:noProof/>
        </w:rPr>
        <w:t>(Cockburn et al. 2008</w:t>
      </w:r>
      <w:r w:rsidR="00416BB7" w:rsidRPr="00416BB7">
        <w:rPr>
          <w:i/>
          <w:noProof/>
        </w:rPr>
        <w:t>b</w:t>
      </w:r>
      <w:r w:rsidR="00416BB7" w:rsidRPr="00416BB7">
        <w:rPr>
          <w:noProof/>
        </w:rPr>
        <w:t>, 2016)</w:t>
      </w:r>
      <w:r w:rsidR="000F1A57">
        <w:fldChar w:fldCharType="end"/>
      </w:r>
      <w:r w:rsidR="005000EE">
        <w:t xml:space="preserve">. </w:t>
      </w:r>
      <w:r w:rsidR="00F2383B">
        <w:t>Helpers typically queue to reach the dominant position (Cockburn et al. 2008), so their average age is younger than that of the dominant pair</w:t>
      </w:r>
      <w:r w:rsidR="00CF695C">
        <w:t xml:space="preserve"> (figure 1).</w:t>
      </w:r>
      <w:r w:rsidR="00F2383B">
        <w:t xml:space="preserve"> </w:t>
      </w:r>
      <w:r w:rsidR="003E57F6">
        <w:t>Despite</w:t>
      </w:r>
      <w:r w:rsidR="000A50A8">
        <w:t xml:space="preserve"> social monogamy between the dominant female and male on a territory, there are h</w:t>
      </w:r>
      <w:r w:rsidR="005000EE">
        <w:t>igh rates of infideli</w:t>
      </w:r>
      <w:r w:rsidR="000A50A8">
        <w:t>ty and</w:t>
      </w:r>
      <w:r w:rsidR="00BA7E6F">
        <w:t xml:space="preserve"> 6</w:t>
      </w:r>
      <w:r w:rsidR="00E86E8E">
        <w:t>1</w:t>
      </w:r>
      <w:r w:rsidR="00BA7E6F">
        <w:t xml:space="preserve">% of </w:t>
      </w:r>
      <w:r w:rsidR="000A50A8">
        <w:t>chick</w:t>
      </w:r>
      <w:r w:rsidR="00BA7E6F">
        <w:t xml:space="preserve">s are </w:t>
      </w:r>
      <w:r w:rsidR="000A50A8">
        <w:t xml:space="preserve">sired by an extra-pair male that </w:t>
      </w:r>
      <w:r w:rsidR="003E57F6">
        <w:t xml:space="preserve">almost always </w:t>
      </w:r>
      <w:r w:rsidR="00BA7E6F">
        <w:t>(</w:t>
      </w:r>
      <w:r w:rsidR="009E6DC3">
        <w:t>95</w:t>
      </w:r>
      <w:r w:rsidR="00BA7E6F">
        <w:t xml:space="preserve">%) </w:t>
      </w:r>
      <w:r w:rsidR="000A50A8">
        <w:t>resides on a different territory</w:t>
      </w:r>
      <w:r w:rsidR="000F1A57">
        <w:t xml:space="preserve"> </w:t>
      </w:r>
      <w:r w:rsidR="000F1A57">
        <w:fldChar w:fldCharType="begin" w:fldLock="1"/>
      </w:r>
      <w:r w:rsidR="009E6DC3">
        <w:instrText>ADDIN CSL_CITATION {"citationItems":[{"id":"ITEM-1","itemData":{"DOI":"10.1111/evo.13496","ISSN":"15585646","abstract":"Inbreeding depression plays a major role in shaping mating systems: in particular, inbreeding avoidance is often proposed as a mechanism explaining extra-pair reproduction in socially monogamous species. This suggestion relies on assumptions that are rarely comprehensively tested: that inbreeding depression is present, that higher kinship between social partners increases infidelity, and that infidelity reduces the frequency of inbreeding. Here, we test these assumptions using 26 years of data for a cooperatively breeding, socially monogamous bird with high female infidelity, the superb fairy-wren (Malurus cyaneus). Although inbred individuals were rare (ß6% of offspring), we found evidence of inbreeding depression in nestling mass (but not in fledgling survival). Mother–son social pairings resulted in 100% infidelity, but kinship between a social pair did not otherwise predict female infidelity. Nevertheless, extra-pair offspring were less likely to be inbred than within-pair offspring. Finally, the social environment (the number of helpers in a group) did not affect offspring inbreeding coefficients or inbreeding depression levels. In conclusion, despite some agreement with the assumptions that are necessary for inbreeding avoidance to drive infidelity, the apparent scarcity of inbreeding events and the observed levels of inbreeding depression seem insufficient to explain the ubiquitous infidelity in this system, beyond the mother–son mating avoidance.","author":[{"dropping-particle":"","family":"Hajduk","given":"Gabriela K.","non-dropping-particle":"","parse-names":false,"suffix":""},{"dropping-particle":"","family":"Cockburn","given":"Andrew","non-dropping-particle":"","parse-names":false,"suffix":""},{"dropping-particle":"","family":"Margraf","given":"Nicolas","non-dropping-particle":"","parse-names":false,"suffix":""},{"dropping-particle":"","family":"Osmond","given":"Helen L.","non-dropping-particle":"","parse-names":false,"suffix":""},{"dropping-particle":"","family":"Walling","given":"Craig A.","non-dropping-particle":"","parse-names":false,"suffix":""},{"dropping-particle":"","family":"Kruuk","given":"Loeske E.B.","non-dropping-particle":"","parse-names":false,"suffix":""}],"container-title":"Evolution","id":"ITEM-1","issue":"7","issued":{"date-parts":[["2018"]]},"page":"1500-1514","title":"Inbreeding, inbreeding depression, and infidelity in a cooperatively breeding bird*","type":"article-journal","volume":"72"},"uris":["http://www.mendeley.com/documents/?uuid=6b311164-cc28-4373-a20d-2e067869b7fb"]}],"mendeley":{"formattedCitation":"(Hajduk et al. 2018)","manualFormatting":"(Hajduk et al. 2018; Hajduk unpublished)","plainTextFormattedCitation":"(Hajduk et al. 2018)","previouslyFormattedCitation":"(Hajduk et al. 2018)"},"properties":{"noteIndex":0},"schema":"https://github.com/citation-style-language/schema/raw/master/csl-citation.json"}</w:instrText>
      </w:r>
      <w:r w:rsidR="000F1A57">
        <w:fldChar w:fldCharType="separate"/>
      </w:r>
      <w:r w:rsidR="000F1A57" w:rsidRPr="000F1A57">
        <w:rPr>
          <w:noProof/>
        </w:rPr>
        <w:t>(Hajduk et al. 2018</w:t>
      </w:r>
      <w:r w:rsidR="009E6DC3">
        <w:rPr>
          <w:noProof/>
        </w:rPr>
        <w:t>; Hajduk unpublished</w:t>
      </w:r>
      <w:r w:rsidR="000F1A57" w:rsidRPr="000F1A57">
        <w:rPr>
          <w:noProof/>
        </w:rPr>
        <w:t>)</w:t>
      </w:r>
      <w:r w:rsidR="000F1A57">
        <w:fldChar w:fldCharType="end"/>
      </w:r>
      <w:r w:rsidR="000A50A8">
        <w:t xml:space="preserve">. As a result of this </w:t>
      </w:r>
      <w:r w:rsidR="00BA7E6F">
        <w:t xml:space="preserve">mating </w:t>
      </w:r>
      <w:r w:rsidR="000A50A8">
        <w:t>system,</w:t>
      </w:r>
      <w:r w:rsidR="005000EE">
        <w:t xml:space="preserve"> the </w:t>
      </w:r>
      <w:r w:rsidR="007474A4">
        <w:t xml:space="preserve">effects of </w:t>
      </w:r>
      <w:r w:rsidR="005000EE">
        <w:t xml:space="preserve">paternal germline and paternal environment can be </w:t>
      </w:r>
      <w:r w:rsidR="00BA7E6F">
        <w:t>separated</w:t>
      </w:r>
      <w:r w:rsidR="005000EE">
        <w:t xml:space="preserve"> in the cases of</w:t>
      </w:r>
      <w:r w:rsidR="000A50A8">
        <w:t xml:space="preserve"> </w:t>
      </w:r>
      <w:r w:rsidR="005000EE">
        <w:t xml:space="preserve">chicks sired extra-pair. </w:t>
      </w:r>
    </w:p>
    <w:p w14:paraId="507FD09B" w14:textId="277313AD" w:rsidR="009508A8" w:rsidRDefault="00566A71" w:rsidP="00147432">
      <w:pPr>
        <w:spacing w:line="480" w:lineRule="auto"/>
      </w:pPr>
      <w:r>
        <w:t>In this study, we</w:t>
      </w:r>
      <w:r w:rsidR="005000EE">
        <w:t xml:space="preserve"> aim</w:t>
      </w:r>
      <w:r w:rsidR="003E57F6">
        <w:t>ed</w:t>
      </w:r>
      <w:r w:rsidR="005000EE">
        <w:t xml:space="preserve"> to</w:t>
      </w:r>
      <w:r w:rsidR="000A50A8">
        <w:t xml:space="preserve"> quantify the </w:t>
      </w:r>
      <w:r w:rsidR="005000EE">
        <w:t>effect</w:t>
      </w:r>
      <w:r w:rsidR="009508A8">
        <w:t>s of maternal, paternal</w:t>
      </w:r>
      <w:r w:rsidR="000A50A8">
        <w:t xml:space="preserve"> and helper ages on three metrics of chick fitness</w:t>
      </w:r>
      <w:r w:rsidR="009508A8">
        <w:t xml:space="preserve"> in a wild population of fairy-wrens</w:t>
      </w:r>
      <w:r w:rsidR="000A50A8">
        <w:t>:</w:t>
      </w:r>
      <w:r w:rsidR="009508A8">
        <w:t xml:space="preserve"> (</w:t>
      </w:r>
      <w:r w:rsidR="009508A8" w:rsidRPr="000F1A57">
        <w:rPr>
          <w:i/>
        </w:rPr>
        <w:t>i</w:t>
      </w:r>
      <w:r w:rsidR="009508A8">
        <w:t>)</w:t>
      </w:r>
      <w:r w:rsidR="005000EE">
        <w:t xml:space="preserve"> weight as a nestling</w:t>
      </w:r>
      <w:r w:rsidR="000B5716">
        <w:t xml:space="preserve"> </w:t>
      </w:r>
      <w:r w:rsidR="000B5716">
        <w:fldChar w:fldCharType="begin" w:fldLock="1"/>
      </w:r>
      <w:r w:rsidR="00091200">
        <w:instrText>ADDIN CSL_CITATION {"citationItems":[{"id":"ITEM-1","itemData":{"DOI":"10.1098/rstb.2019.0359","ISSN":"0962-8436","author":[{"dropping-particle":"","family":"Hajduk","given":"G. K.","non-dropping-particle":"","parse-names":false,"suffix":""},{"dropping-particle":"","family":"Walling","given":"C. A.","non-dropping-particle":"","parse-names":false,"suffix":""},{"dropping-particle":"","family":"Cockburn","given":"A.","non-dropping-particle":"","parse-names":false,"suffix":""},{"dropping-particle":"","family":"Kruuk","given":"L. E. B.","non-dropping-particle":"","parse-names":false,"suffix":""}],"container-title":"Philosophical Transactions of the Royal Society B: Biological Sciences","id":"ITEM-1","issue":"1797","issued":{"date-parts":[["2020"]]},"page":"20190359","title":"The ‘algebra of evolution’: the Robertson–Price identity and viability selection for body mass in a wild bird population","type":"article-journal","volume":"375"},"uris":["http://www.mendeley.com/documents/?uuid=8832ad5c-3e3e-4250-a44a-38ae67ef1ebc"]}],"mendeley":{"formattedCitation":"(Hajduk et al. 2020)","manualFormatting":"(known to be under positive selection; Hajduk et al. 2020)","plainTextFormattedCitation":"(Hajduk et al. 2020)","previouslyFormattedCitation":"(Hajduk et al. 2020)"},"properties":{"noteIndex":0},"schema":"https://github.com/citation-style-language/schema/raw/master/csl-citation.json"}</w:instrText>
      </w:r>
      <w:r w:rsidR="000B5716">
        <w:fldChar w:fldCharType="separate"/>
      </w:r>
      <w:r w:rsidR="000B5716" w:rsidRPr="000B5716">
        <w:rPr>
          <w:noProof/>
        </w:rPr>
        <w:t>(</w:t>
      </w:r>
      <w:r w:rsidR="000B5716">
        <w:rPr>
          <w:noProof/>
        </w:rPr>
        <w:t xml:space="preserve">known to be under positive selection; </w:t>
      </w:r>
      <w:r w:rsidR="000B5716" w:rsidRPr="000B5716">
        <w:rPr>
          <w:noProof/>
        </w:rPr>
        <w:t>Hajduk et al. 2020)</w:t>
      </w:r>
      <w:r w:rsidR="000B5716">
        <w:fldChar w:fldCharType="end"/>
      </w:r>
      <w:r w:rsidR="005000EE">
        <w:t>,</w:t>
      </w:r>
      <w:r w:rsidR="009508A8">
        <w:t xml:space="preserve"> (</w:t>
      </w:r>
      <w:r w:rsidR="009508A8" w:rsidRPr="000F1A57">
        <w:rPr>
          <w:i/>
        </w:rPr>
        <w:t>ii</w:t>
      </w:r>
      <w:r w:rsidR="009508A8">
        <w:t>)</w:t>
      </w:r>
      <w:r w:rsidR="005000EE">
        <w:t xml:space="preserve"> survival to independence, and </w:t>
      </w:r>
      <w:r w:rsidR="009508A8">
        <w:t>(</w:t>
      </w:r>
      <w:r w:rsidR="009508A8" w:rsidRPr="000F1A57">
        <w:rPr>
          <w:i/>
        </w:rPr>
        <w:t>iii</w:t>
      </w:r>
      <w:r w:rsidR="009508A8">
        <w:t xml:space="preserve">) </w:t>
      </w:r>
      <w:r w:rsidR="005000EE">
        <w:t>recruitment into the b</w:t>
      </w:r>
      <w:r w:rsidR="009508A8">
        <w:t>reeding population</w:t>
      </w:r>
      <w:r w:rsidR="00F2383B">
        <w:t xml:space="preserve"> in the year after birth</w:t>
      </w:r>
      <w:r w:rsidR="009508A8">
        <w:t xml:space="preserve">. </w:t>
      </w:r>
      <w:r w:rsidR="007474A4">
        <w:t>We included the lifespan of each parent</w:t>
      </w:r>
      <w:r w:rsidR="00F2383B">
        <w:t xml:space="preserve"> in our models as a test for selective disappearance of parents of different performance. </w:t>
      </w:r>
      <w:r w:rsidR="009508A8">
        <w:t>Using</w:t>
      </w:r>
      <w:r w:rsidR="005000EE">
        <w:t xml:space="preserve"> the natur</w:t>
      </w:r>
      <w:r w:rsidR="009508A8">
        <w:t>ally occurring instances of</w:t>
      </w:r>
      <w:r w:rsidR="005000EE">
        <w:t xml:space="preserve"> extra-pair</w:t>
      </w:r>
      <w:r w:rsidR="003E57F6">
        <w:t xml:space="preserve"> matings</w:t>
      </w:r>
      <w:r w:rsidR="00F2383B">
        <w:t>,</w:t>
      </w:r>
      <w:r w:rsidR="003E57F6">
        <w:t xml:space="preserve"> we were</w:t>
      </w:r>
      <w:r w:rsidR="009508A8">
        <w:t xml:space="preserve"> able</w:t>
      </w:r>
      <w:r>
        <w:t xml:space="preserve"> to </w:t>
      </w:r>
      <w:r w:rsidR="00F2383B">
        <w:t xml:space="preserve">separate </w:t>
      </w:r>
      <w:r>
        <w:t>and quantify age-related effects of both paternal germline and paternal environment</w:t>
      </w:r>
      <w:r w:rsidR="003E57F6">
        <w:t xml:space="preserve"> without impeding any influence sexual selection</w:t>
      </w:r>
      <w:r>
        <w:t xml:space="preserve"> may </w:t>
      </w:r>
      <w:r w:rsidR="009508A8">
        <w:t xml:space="preserve">have on these paternal age effects in a natural setting. </w:t>
      </w:r>
      <w:r w:rsidR="00975173">
        <w:t>We controlled for the number of helpers present on a territory to separate the effects of helper age from helper presence.</w:t>
      </w:r>
    </w:p>
    <w:p w14:paraId="52729F6D" w14:textId="77777777" w:rsidR="005000EE" w:rsidRPr="005000EE" w:rsidRDefault="005000EE" w:rsidP="00147432">
      <w:pPr>
        <w:spacing w:line="480" w:lineRule="auto"/>
        <w:rPr>
          <w:b/>
        </w:rPr>
      </w:pPr>
      <w:r>
        <w:rPr>
          <w:b/>
        </w:rPr>
        <w:lastRenderedPageBreak/>
        <w:t>Methods</w:t>
      </w:r>
    </w:p>
    <w:p w14:paraId="125AFFA1" w14:textId="77777777" w:rsidR="000E60D9" w:rsidRDefault="00347A6C" w:rsidP="00147432">
      <w:pPr>
        <w:spacing w:line="480" w:lineRule="auto"/>
        <w:rPr>
          <w:u w:val="single"/>
        </w:rPr>
      </w:pPr>
      <w:r>
        <w:rPr>
          <w:u w:val="single"/>
        </w:rPr>
        <w:t>Study Population</w:t>
      </w:r>
    </w:p>
    <w:p w14:paraId="480D6D99" w14:textId="313E14BF" w:rsidR="004A43EC" w:rsidRDefault="00E861F1" w:rsidP="00147432">
      <w:pPr>
        <w:spacing w:line="480" w:lineRule="auto"/>
        <w:rPr>
          <w:rFonts w:cstheme="minorHAnsi"/>
          <w:lang w:val="en-AU"/>
        </w:rPr>
      </w:pPr>
      <w:r>
        <w:rPr>
          <w:rFonts w:cstheme="minorHAnsi"/>
        </w:rPr>
        <w:t>Our study</w:t>
      </w:r>
      <w:r w:rsidRPr="00000B14">
        <w:rPr>
          <w:rFonts w:cstheme="minorHAnsi"/>
        </w:rPr>
        <w:t xml:space="preserve"> </w:t>
      </w:r>
      <w:r w:rsidR="00347A6C" w:rsidRPr="00000B14">
        <w:rPr>
          <w:rFonts w:cstheme="minorHAnsi"/>
        </w:rPr>
        <w:t>population of superb fairy-wrens</w:t>
      </w:r>
      <w:r w:rsidR="0005402D">
        <w:rPr>
          <w:rFonts w:cstheme="minorHAnsi"/>
        </w:rPr>
        <w:t xml:space="preserve"> is</w:t>
      </w:r>
      <w:r w:rsidR="00347A6C" w:rsidRPr="00000B14">
        <w:rPr>
          <w:rFonts w:cstheme="minorHAnsi"/>
        </w:rPr>
        <w:t xml:space="preserve"> located in and around the Australian National Botanic Gardens, Canberra, Australia (</w:t>
      </w:r>
      <w:r w:rsidR="00347A6C" w:rsidRPr="00000B14">
        <w:rPr>
          <w:rFonts w:cstheme="minorHAnsi"/>
          <w:lang w:val="en-AU"/>
        </w:rPr>
        <w:t>35°16 S, 149°06 E)</w:t>
      </w:r>
      <w:r w:rsidR="0005402D">
        <w:rPr>
          <w:rFonts w:cstheme="minorHAnsi"/>
          <w:lang w:val="en-AU"/>
        </w:rPr>
        <w:t xml:space="preserve"> and</w:t>
      </w:r>
      <w:r w:rsidR="00347A6C" w:rsidRPr="00000B14">
        <w:rPr>
          <w:rFonts w:cstheme="minorHAnsi"/>
          <w:lang w:val="en-AU"/>
        </w:rPr>
        <w:t xml:space="preserve"> has been intensively monitored since 1988 </w:t>
      </w:r>
      <w:r w:rsidR="00347A6C" w:rsidRPr="00000B14">
        <w:rPr>
          <w:rFonts w:cstheme="minorHAnsi"/>
          <w:lang w:val="en-AU"/>
        </w:rPr>
        <w:fldChar w:fldCharType="begin" w:fldLock="1"/>
      </w:r>
      <w:r w:rsidR="009B1E78">
        <w:rPr>
          <w:rFonts w:cstheme="minorHAnsi"/>
          <w:lang w:val="en-AU"/>
        </w:rPr>
        <w:instrText>ADDIN CSL_CITATION {"citationItems":[{"id":"ITEM-1","itemData":{"author":[{"dropping-particle":"","family":"Cockburn","given":"Andrew","non-dropping-particle":"","parse-names":false,"suffix":""},{"dropping-particle":"","family":"Osmond","given":"Helen L","non-dropping-particle":"","parse-names":false,"suffix":""},{"dropping-particle":"","family":"Mulder","given":"Raoul A","non-dropping-particle":"","parse-names":false,"suffix":""},{"dropping-particle":"","family":"Green","given":"David J","non-dropping-particle":"","parse-names":false,"suffix":""},{"dropping-particle":"","family":"Double","given":"Michael C","non-dropping-particle":"","parse-names":false,"suffix":""}],"container-title":"Journal of Animal Ecology","id":"ITEM-1","issued":{"date-parts":[["2003"]]},"page":"189-202","title":"Divorce, dispersal and incest avoidance in the cooperatively breeding superb fairy-wren Malurus cyaneus","type":"article-journal","volume":"72"},"uris":["http://www.mendeley.com/documents/?uuid=063f280b-51fe-4dc8-8ca0-d8e872ba7b3f"]},{"id":"ITEM-2","itemData":{"author":[{"dropping-particle":"","family":"Cockburn","given":"Andrew","non-dropping-particle":"","parse-names":false,"suffix":""},{"dropping-particle":"","family":"Brouwer","given":"Lyanne","non-dropping-particle":"","parse-names":false,"suffix":""},{"dropping-particle":"","family":"Margraf","given":"Nicolas","non-dropping-particle":"","parse-names":false,"suffix":""},{"dropping-particle":"","family":"Osmond","given":"Helen L.","non-dropping-particle":"","parse-names":false,"suffix":""},{"dropping-particle":"","family":"Pol","given":"Martijn","non-dropping-particle":"Van de","parse-names":false,"suffix":""}],"container-title":"Cooperative breeding in vertebrates: studies of ecology, evolution and behavior","editor":[{"dropping-particle":"","family":"Koenig","given":"Walter D.","non-dropping-particle":"","parse-names":false,"suffix":""},{"dropping-particle":"","family":"Dickinson","given":"Janis L.","non-dropping-particle":"","parse-names":false,"suffix":""}],"id":"ITEM-2","issued":{"date-parts":[["2016"]]},"page":"133-149","publisher":"Cambridge University Press","title":"Superb fairy-wrens: making the worst of a good job","type":"chapter"},"uris":["http://www.mendeley.com/documents/?uuid=ea7c1ddc-38ab-40c6-a857-bc21154746d5"]}],"mendeley":{"formattedCitation":"(Cockburn et al. 2003, 2016)","plainTextFormattedCitation":"(Cockburn et al. 2003, 2016)","previouslyFormattedCitation":"(Cockburn et al. 2003, 2016)"},"properties":{"noteIndex":0},"schema":"https://github.com/citation-style-language/schema/raw/master/csl-citation.json"}</w:instrText>
      </w:r>
      <w:r w:rsidR="00347A6C" w:rsidRPr="00000B14">
        <w:rPr>
          <w:rFonts w:cstheme="minorHAnsi"/>
          <w:lang w:val="en-AU"/>
        </w:rPr>
        <w:fldChar w:fldCharType="separate"/>
      </w:r>
      <w:r w:rsidR="000F1A57" w:rsidRPr="000F1A57">
        <w:rPr>
          <w:rFonts w:cstheme="minorHAnsi"/>
          <w:noProof/>
          <w:lang w:val="en-AU"/>
        </w:rPr>
        <w:t>(Cockburn et al. 2003, 2016)</w:t>
      </w:r>
      <w:r w:rsidR="00347A6C" w:rsidRPr="00000B14">
        <w:rPr>
          <w:rFonts w:cstheme="minorHAnsi"/>
          <w:lang w:val="en-AU"/>
        </w:rPr>
        <w:fldChar w:fldCharType="end"/>
      </w:r>
      <w:r w:rsidR="00347A6C" w:rsidRPr="00000B14">
        <w:rPr>
          <w:rFonts w:cstheme="minorHAnsi"/>
          <w:lang w:val="en-AU"/>
        </w:rPr>
        <w:t>. The</w:t>
      </w:r>
      <w:r w:rsidR="00940B09">
        <w:rPr>
          <w:rFonts w:cstheme="minorHAnsi"/>
          <w:lang w:val="en-AU"/>
        </w:rPr>
        <w:t xml:space="preserve"> study site, approximately 60 hectares</w:t>
      </w:r>
      <w:r w:rsidR="00347A6C" w:rsidRPr="00000B14">
        <w:rPr>
          <w:rFonts w:cstheme="minorHAnsi"/>
          <w:lang w:val="en-AU"/>
        </w:rPr>
        <w:t xml:space="preserve"> in area, contains 40-90 territories encompassing between 120-230 year-round resident adults. In this study, we us</w:t>
      </w:r>
      <w:r w:rsidR="00347A6C">
        <w:rPr>
          <w:rFonts w:cstheme="minorHAnsi"/>
          <w:lang w:val="en-AU"/>
        </w:rPr>
        <w:t>ed data from the years 1988-2018</w:t>
      </w:r>
      <w:r w:rsidR="00347A6C" w:rsidRPr="00000B14">
        <w:rPr>
          <w:rFonts w:cstheme="minorHAnsi"/>
          <w:lang w:val="en-AU"/>
        </w:rPr>
        <w:t xml:space="preserve">. </w:t>
      </w:r>
      <w:r w:rsidR="001C0153">
        <w:rPr>
          <w:rFonts w:cstheme="minorHAnsi"/>
          <w:lang w:val="en-AU"/>
        </w:rPr>
        <w:t xml:space="preserve"> Shortly after hatching, </w:t>
      </w:r>
      <w:r w:rsidR="00347A6C" w:rsidRPr="00000B14">
        <w:rPr>
          <w:rFonts w:cstheme="minorHAnsi"/>
          <w:lang w:val="en-AU"/>
        </w:rPr>
        <w:t>individuals are colour-banded, and a blood sample taken to assign parentage using SNP genotyping (</w:t>
      </w:r>
      <w:r w:rsidR="00347A6C" w:rsidRPr="00000B14">
        <w:rPr>
          <w:rFonts w:cstheme="minorHAnsi"/>
          <w:noProof/>
          <w:lang w:val="en-AU"/>
        </w:rPr>
        <w:t>Peñalba</w:t>
      </w:r>
      <w:r w:rsidR="00347A6C" w:rsidRPr="00000B14">
        <w:rPr>
          <w:rFonts w:cstheme="minorHAnsi"/>
          <w:lang w:val="en-AU"/>
        </w:rPr>
        <w:t xml:space="preserve"> et al. 2019). </w:t>
      </w:r>
      <w:r w:rsidR="001C0153">
        <w:rPr>
          <w:rFonts w:cstheme="minorHAnsi"/>
          <w:lang w:val="en-AU"/>
        </w:rPr>
        <w:t>The reproduction and survival of a</w:t>
      </w:r>
      <w:r w:rsidR="004A43EC">
        <w:rPr>
          <w:rFonts w:cstheme="minorHAnsi"/>
          <w:lang w:val="en-AU"/>
        </w:rPr>
        <w:t>dults</w:t>
      </w:r>
      <w:r w:rsidR="001C0153">
        <w:rPr>
          <w:rFonts w:cstheme="minorHAnsi"/>
          <w:lang w:val="en-AU"/>
        </w:rPr>
        <w:t xml:space="preserve"> is feasibly tracked until death because adults</w:t>
      </w:r>
      <w:r w:rsidR="004A43EC">
        <w:rPr>
          <w:rFonts w:cstheme="minorHAnsi"/>
          <w:lang w:val="en-AU"/>
        </w:rPr>
        <w:t xml:space="preserve"> rarely disperse further than one territory away from their home territory</w:t>
      </w:r>
      <w:r w:rsidR="001C0153">
        <w:rPr>
          <w:rFonts w:cstheme="minorHAnsi"/>
          <w:lang w:val="en-AU"/>
        </w:rPr>
        <w:t xml:space="preserve"> </w:t>
      </w:r>
      <w:r w:rsidR="001C0153">
        <w:rPr>
          <w:rFonts w:cstheme="minorHAnsi"/>
          <w:lang w:val="en-AU"/>
        </w:rPr>
        <w:fldChar w:fldCharType="begin" w:fldLock="1"/>
      </w:r>
      <w:r w:rsidR="005B4F1E">
        <w:rPr>
          <w:rFonts w:cstheme="minorHAnsi"/>
          <w:lang w:val="en-AU"/>
        </w:rPr>
        <w:instrText>ADDIN CSL_CITATION {"citationItems":[{"id":"ITEM-1","itemData":{"DOI":"10.1111/j.1365-2656.2007.01335.x","ISBN":"0021-8790","ISSN":"00218790","PMID":"18070042","abstract":"1. Subordinate helpers in cooperative societies may gain both immediate and future benefits, including paternity and territorial inheritance. However, if such opportunities correlate with rank in the queue, it is unclear why such queues should be stable. 2. In cooperatively breeding superb fairy-wrens Malurus cyaneus, only males are generally philopatric, and form stable hierarchical queues for the dominant position. 3. Male opportunities for reproduction are influenced both by their dominance status within the group, and their relatedness to the breeding female. For young queuing subordinates, the breeding female is typically their mother. Because of incest avoidance, reproduction is possible only through extra-group mating, even if the dominant position is achieved while the mother is still on the territory. If the mother dies while the helper is still a subordinate, he can seek matings both outside the group, and with the unrelated replacement female within the group. Finally, males can achieve the dominant position and pair with an unrelated female by inheritance, dispersal to a neighbouring vacancy, or by forming a liaison with an immigrant subordinate female that causes fission of the natal territory. 4. On average males spent more time living with unrelated females than with their mother. Subordinate males gained no survival advantages when living with their mother rather than an unrelated female, contrary to the prediction that parents facilitate the survival of their offspring. 5. Dominants and subordinates also had similar survival. Mortality accelerated over time, probably because older males invest more in extra-group courtship display. 6. Fairy-wren queues are likely to be stable because older birds are superior, and because extra-pair mating provides direct benefits to subordinates.","author":[{"dropping-particle":"","family":"Cockburn","given":"Andrew","non-dropping-particle":"","parse-names":false,"suffix":""},{"dropping-particle":"","family":"Osmond","given":"Helen L.","non-dropping-particle":"","parse-names":false,"suffix":""},{"dropping-particle":"","family":"Mulder","given":"Raoul A.","non-dropping-particle":"","parse-names":false,"suffix":""},{"dropping-particle":"","family":"Double","given":"Michael C.","non-dropping-particle":"","parse-names":false,"suffix":""},{"dropping-particle":"","family":"Green","given":"David J.","non-dropping-particle":"","parse-names":false,"suffix":""}],"container-title":"Journal of Animal Ecology","id":"ITEM-1","issue":"2","issued":{"date-parts":[["2008"]]},"page":"297-304","title":"Demography of male reproductive queues in cooperatively breeding superb fairy-wrens Malurus cyaneus","type":"article-journal","volume":"77"},"uris":["http://www.mendeley.com/documents/?uuid=68b1f0e1-eeea-4251-accc-6988f54b5a38"]},{"id":"ITEM-2","itemData":{"author":[{"dropping-particle":"","family":"Cockburn","given":"Andrew","non-dropping-particle":"","parse-names":false,"suffix":""},{"dropping-particle":"","family":"Brouwer","given":"Lyanne","non-dropping-particle":"","parse-names":false,"suffix":""},{"dropping-particle":"","family":"Margraf","given":"Nicolas","non-dropping-particle":"","parse-names":false,"suffix":""},{"dropping-particle":"","family":"Osmond","given":"Helen L.","non-dropping-particle":"","parse-names":false,"suffix":""},{"dropping-particle":"","family":"Pol","given":"Martijn","non-dropping-particle":"Van de","parse-names":false,"suffix":""}],"container-title":"Cooperative breeding in vertebrates: studies of ecology, evolution and behavior","editor":[{"dropping-particle":"","family":"Koenig","given":"Walter D.","non-dropping-particle":"","parse-names":false,"suffix":""},{"dropping-particle":"","family":"Dickinson","given":"Janis L.","non-dropping-particle":"","parse-names":false,"suffix":""}],"id":"ITEM-2","issued":{"date-parts":[["2016"]]},"page":"133-149","publisher":"Cambridge University Press","title":"Superb fairy-wrens: making the worst of a good job","type":"chapter"},"uris":["http://www.mendeley.com/documents/?uuid=ea7c1ddc-38ab-40c6-a857-bc21154746d5"]}],"mendeley":{"formattedCitation":"(Cockburn et al. 2008&lt;i&gt;b&lt;/i&gt;, 2016)","plainTextFormattedCitation":"(Cockburn et al. 2008b, 2016)","previouslyFormattedCitation":"(Cockburn et al. 2008&lt;i&gt;b&lt;/i&gt;, 2016)"},"properties":{"noteIndex":0},"schema":"https://github.com/citation-style-language/schema/raw/master/csl-citation.json"}</w:instrText>
      </w:r>
      <w:r w:rsidR="001C0153">
        <w:rPr>
          <w:rFonts w:cstheme="minorHAnsi"/>
          <w:lang w:val="en-AU"/>
        </w:rPr>
        <w:fldChar w:fldCharType="separate"/>
      </w:r>
      <w:r w:rsidR="00416BB7" w:rsidRPr="00416BB7">
        <w:rPr>
          <w:rFonts w:cstheme="minorHAnsi"/>
          <w:noProof/>
          <w:lang w:val="en-AU"/>
        </w:rPr>
        <w:t>(Cockburn et al. 2008</w:t>
      </w:r>
      <w:r w:rsidR="00416BB7" w:rsidRPr="00416BB7">
        <w:rPr>
          <w:rFonts w:cstheme="minorHAnsi"/>
          <w:i/>
          <w:noProof/>
          <w:lang w:val="en-AU"/>
        </w:rPr>
        <w:t>b</w:t>
      </w:r>
      <w:r w:rsidR="00416BB7" w:rsidRPr="00416BB7">
        <w:rPr>
          <w:rFonts w:cstheme="minorHAnsi"/>
          <w:noProof/>
          <w:lang w:val="en-AU"/>
        </w:rPr>
        <w:t>, 2016)</w:t>
      </w:r>
      <w:r w:rsidR="001C0153">
        <w:rPr>
          <w:rFonts w:cstheme="minorHAnsi"/>
          <w:lang w:val="en-AU"/>
        </w:rPr>
        <w:fldChar w:fldCharType="end"/>
      </w:r>
      <w:r w:rsidR="001C0153">
        <w:rPr>
          <w:rFonts w:cstheme="minorHAnsi"/>
          <w:lang w:val="en-AU"/>
        </w:rPr>
        <w:t xml:space="preserve">. </w:t>
      </w:r>
    </w:p>
    <w:p w14:paraId="46326391" w14:textId="779577ED" w:rsidR="0005402D" w:rsidRDefault="0005402D" w:rsidP="00147432">
      <w:pPr>
        <w:spacing w:line="480" w:lineRule="auto"/>
      </w:pPr>
      <w:r>
        <w:rPr>
          <w:rFonts w:cstheme="minorHAnsi"/>
          <w:lang w:val="en-AU"/>
        </w:rPr>
        <w:t xml:space="preserve">Territories can accumulate helpers when males remain on their natal territory into adulthood while an older male already occupies the dominant male position on that territory. </w:t>
      </w:r>
      <w:r w:rsidRPr="0005402D">
        <w:t>Helpers queue for the dominant male breeding position based on age</w:t>
      </w:r>
      <w:r w:rsidR="001A2D8F">
        <w:t>: w</w:t>
      </w:r>
      <w:r w:rsidRPr="0005402D">
        <w:t xml:space="preserve">hen the dominant male dies, the eldest of any helpers on </w:t>
      </w:r>
      <w:r w:rsidR="001A2D8F">
        <w:t>the</w:t>
      </w:r>
      <w:r w:rsidR="001A2D8F" w:rsidRPr="0005402D">
        <w:t xml:space="preserve"> </w:t>
      </w:r>
      <w:r w:rsidRPr="0005402D">
        <w:t>territory will as</w:t>
      </w:r>
      <w:r>
        <w:t xml:space="preserve">sume </w:t>
      </w:r>
      <w:r w:rsidR="001A2D8F">
        <w:t xml:space="preserve">the </w:t>
      </w:r>
      <w:r>
        <w:t>dominant position</w:t>
      </w:r>
      <w:r w:rsidR="009B1E78">
        <w:t xml:space="preserve"> </w:t>
      </w:r>
      <w:r w:rsidR="009B1E78">
        <w:fldChar w:fldCharType="begin" w:fldLock="1"/>
      </w:r>
      <w:r w:rsidR="005B4F1E">
        <w:instrText>ADDIN CSL_CITATION {"citationItems":[{"id":"ITEM-1","itemData":{"DOI":"10.1111/j.1365-2656.2007.01335.x","ISBN":"0021-8790","ISSN":"00218790","PMID":"18070042","abstract":"1. Subordinate helpers in cooperative societies may gain both immediate and future benefits, including paternity and territorial inheritance. However, if such opportunities correlate with rank in the queue, it is unclear why such queues should be stable. 2. In cooperatively breeding superb fairy-wrens Malurus cyaneus, only males are generally philopatric, and form stable hierarchical queues for the dominant position. 3. Male opportunities for reproduction are influenced both by their dominance status within the group, and their relatedness to the breeding female. For young queuing subordinates, the breeding female is typically their mother. Because of incest avoidance, reproduction is possible only through extra-group mating, even if the dominant position is achieved while the mother is still on the territory. If the mother dies while the helper is still a subordinate, he can seek matings both outside the group, and with the unrelated replacement female within the group. Finally, males can achieve the dominant position and pair with an unrelated female by inheritance, dispersal to a neighbouring vacancy, or by forming a liaison with an immigrant subordinate female that causes fission of the natal territory. 4. On average males spent more time living with unrelated females than with their mother. Subordinate males gained no survival advantages when living with their mother rather than an unrelated female, contrary to the prediction that parents facilitate the survival of their offspring. 5. Dominants and subordinates also had similar survival. Mortality accelerated over time, probably because older males invest more in extra-group courtship display. 6. Fairy-wren queues are likely to be stable because older birds are superior, and because extra-pair mating provides direct benefits to subordinates.","author":[{"dropping-particle":"","family":"Cockburn","given":"Andrew","non-dropping-particle":"","parse-names":false,"suffix":""},{"dropping-particle":"","family":"Osmond","given":"Helen L.","non-dropping-particle":"","parse-names":false,"suffix":""},{"dropping-particle":"","family":"Mulder","given":"Raoul A.","non-dropping-particle":"","parse-names":false,"suffix":""},{"dropping-particle":"","family":"Double","given":"Michael C.","non-dropping-particle":"","parse-names":false,"suffix":""},{"dropping-particle":"","family":"Green","given":"David J.","non-dropping-particle":"","parse-names":false,"suffix":""}],"container-title":"Journal of Animal Ecology","id":"ITEM-1","issue":"2","issued":{"date-parts":[["2008"]]},"page":"297-304","title":"Demography of male reproductive queues in cooperatively breeding superb fairy-wrens Malurus cyaneus","type":"article-journal","volume":"77"},"uris":["http://www.mendeley.com/documents/?uuid=68b1f0e1-eeea-4251-accc-6988f54b5a38"]}],"mendeley":{"formattedCitation":"(Cockburn et al. 2008&lt;i&gt;b&lt;/i&gt;)","plainTextFormattedCitation":"(Cockburn et al. 2008b)","previouslyFormattedCitation":"(Cockburn et al. 2008&lt;i&gt;b&lt;/i&gt;)"},"properties":{"noteIndex":0},"schema":"https://github.com/citation-style-language/schema/raw/master/csl-citation.json"}</w:instrText>
      </w:r>
      <w:r w:rsidR="009B1E78">
        <w:fldChar w:fldCharType="separate"/>
      </w:r>
      <w:r w:rsidR="00416BB7" w:rsidRPr="00416BB7">
        <w:rPr>
          <w:noProof/>
        </w:rPr>
        <w:t>(Cockburn et al. 2008</w:t>
      </w:r>
      <w:r w:rsidR="00416BB7" w:rsidRPr="00416BB7">
        <w:rPr>
          <w:i/>
          <w:noProof/>
        </w:rPr>
        <w:t>b</w:t>
      </w:r>
      <w:r w:rsidR="00416BB7" w:rsidRPr="00416BB7">
        <w:rPr>
          <w:noProof/>
        </w:rPr>
        <w:t>)</w:t>
      </w:r>
      <w:r w:rsidR="009B1E78">
        <w:fldChar w:fldCharType="end"/>
      </w:r>
      <w:r>
        <w:t>. H</w:t>
      </w:r>
      <w:r w:rsidRPr="0005402D">
        <w:t xml:space="preserve">elpers can either be the sons of the dominant female on the territory, or </w:t>
      </w:r>
      <w:r w:rsidR="00E25125">
        <w:t xml:space="preserve">be </w:t>
      </w:r>
      <w:r w:rsidRPr="0005402D">
        <w:t xml:space="preserve">unrelated </w:t>
      </w:r>
      <w:r w:rsidR="00E25125">
        <w:t xml:space="preserve">to the dominant female </w:t>
      </w:r>
      <w:r w:rsidRPr="0005402D">
        <w:t xml:space="preserve">if they </w:t>
      </w:r>
      <w:r w:rsidR="00E25125">
        <w:t xml:space="preserve">have </w:t>
      </w:r>
      <w:r w:rsidRPr="0005402D">
        <w:t>precede</w:t>
      </w:r>
      <w:r w:rsidR="00E25125">
        <w:t>d</w:t>
      </w:r>
      <w:r w:rsidRPr="0005402D">
        <w:t xml:space="preserve"> the current female on the territory</w:t>
      </w:r>
      <w:r w:rsidR="009B1E78">
        <w:t xml:space="preserve"> </w:t>
      </w:r>
      <w:r w:rsidR="00E25125">
        <w:t xml:space="preserve">– i.e. if they are the sons of a previous dominant female </w:t>
      </w:r>
      <w:r w:rsidR="009B1E78">
        <w:fldChar w:fldCharType="begin" w:fldLock="1"/>
      </w:r>
      <w:r w:rsidR="005B4F1E">
        <w:instrText>ADDIN CSL_CITATION {"citationItems":[{"id":"ITEM-1","itemData":{"DOI":"10.1111/j.1365-2656.2007.01335.x","ISBN":"0021-8790","ISSN":"00218790","PMID":"18070042","abstract":"1. Subordinate helpers in cooperative societies may gain both immediate and future benefits, including paternity and territorial inheritance. However, if such opportunities correlate with rank in the queue, it is unclear why such queues should be stable. 2. In cooperatively breeding superb fairy-wrens Malurus cyaneus, only males are generally philopatric, and form stable hierarchical queues for the dominant position. 3. Male opportunities for reproduction are influenced both by their dominance status within the group, and their relatedness to the breeding female. For young queuing subordinates, the breeding female is typically their mother. Because of incest avoidance, reproduction is possible only through extra-group mating, even if the dominant position is achieved while the mother is still on the territory. If the mother dies while the helper is still a subordinate, he can seek matings both outside the group, and with the unrelated replacement female within the group. Finally, males can achieve the dominant position and pair with an unrelated female by inheritance, dispersal to a neighbouring vacancy, or by forming a liaison with an immigrant subordinate female that causes fission of the natal territory. 4. On average males spent more time living with unrelated females than with their mother. Subordinate males gained no survival advantages when living with their mother rather than an unrelated female, contrary to the prediction that parents facilitate the survival of their offspring. 5. Dominants and subordinates also had similar survival. Mortality accelerated over time, probably because older males invest more in extra-group courtship display. 6. Fairy-wren queues are likely to be stable because older birds are superior, and because extra-pair mating provides direct benefits to subordinates.","author":[{"dropping-particle":"","family":"Cockburn","given":"Andrew","non-dropping-particle":"","parse-names":false,"suffix":""},{"dropping-particle":"","family":"Osmond","given":"Helen L.","non-dropping-particle":"","parse-names":false,"suffix":""},{"dropping-particle":"","family":"Mulder","given":"Raoul A.","non-dropping-particle":"","parse-names":false,"suffix":""},{"dropping-particle":"","family":"Double","given":"Michael C.","non-dropping-particle":"","parse-names":false,"suffix":""},{"dropping-particle":"","family":"Green","given":"David J.","non-dropping-particle":"","parse-names":false,"suffix":""}],"container-title":"Journal of Animal Ecology","id":"ITEM-1","issue":"2","issued":{"date-parts":[["2008"]]},"page":"297-304","title":"Demography of male reproductive queues in cooperatively breeding superb fairy-wrens Malurus cyaneus","type":"article-journal","volume":"77"},"uris":["http://www.mendeley.com/documents/?uuid=68b1f0e1-eeea-4251-accc-6988f54b5a38"]},{"id":"ITEM-2","itemData":{"author":[{"dropping-particle":"","family":"Cockburn","given":"Andrew","non-dropping-particle":"","parse-names":false,"suffix":""},{"dropping-particle":"","family":"Brouwer","given":"Lyanne","non-dropping-particle":"","parse-names":false,"suffix":""},{"dropping-particle":"","family":"Margraf","given":"Nicolas","non-dropping-particle":"","parse-names":false,"suffix":""},{"dropping-particle":"","family":"Osmond","given":"Helen L.","non-dropping-particle":"","parse-names":false,"suffix":""},{"dropping-particle":"","family":"Pol","given":"Martijn","non-dropping-particle":"Van de","parse-names":false,"suffix":""}],"container-title":"Cooperative breeding in vertebrates: studies of ecology, evolution and behavior","editor":[{"dropping-particle":"","family":"Koenig","given":"Walter D.","non-dropping-particle":"","parse-names":false,"suffix":""},{"dropping-particle":"","family":"Dickinson","given":"Janis L.","non-dropping-particle":"","parse-names":false,"suffix":""}],"id":"ITEM-2","issued":{"date-parts":[["2016"]]},"page":"133-149","publisher":"Cambridge University Press","title":"Superb fairy-wrens: making the worst of a good job","type":"chapter"},"uris":["http://www.mendeley.com/documents/?uuid=ea7c1ddc-38ab-40c6-a857-bc21154746d5"]}],"mendeley":{"formattedCitation":"(Cockburn et al. 2008&lt;i&gt;b&lt;/i&gt;, 2016)","plainTextFormattedCitation":"(Cockburn et al. 2008b, 2016)","previouslyFormattedCitation":"(Cockburn et al. 2008&lt;i&gt;b&lt;/i&gt;, 2016)"},"properties":{"noteIndex":0},"schema":"https://github.com/citation-style-language/schema/raw/master/csl-citation.json"}</w:instrText>
      </w:r>
      <w:r w:rsidR="009B1E78">
        <w:fldChar w:fldCharType="separate"/>
      </w:r>
      <w:r w:rsidR="00416BB7" w:rsidRPr="00416BB7">
        <w:rPr>
          <w:noProof/>
        </w:rPr>
        <w:t>(Cockburn et al. 2008</w:t>
      </w:r>
      <w:r w:rsidR="00416BB7" w:rsidRPr="00416BB7">
        <w:rPr>
          <w:i/>
          <w:noProof/>
        </w:rPr>
        <w:t>b</w:t>
      </w:r>
      <w:r w:rsidR="00416BB7" w:rsidRPr="00416BB7">
        <w:rPr>
          <w:noProof/>
        </w:rPr>
        <w:t>, 2016)</w:t>
      </w:r>
      <w:r w:rsidR="009B1E78">
        <w:fldChar w:fldCharType="end"/>
      </w:r>
      <w:r w:rsidRPr="0005402D">
        <w:t xml:space="preserve">. The presence of unrelated helpers is indicative of a high quality territory, since </w:t>
      </w:r>
      <w:r w:rsidR="00E25125">
        <w:t>it</w:t>
      </w:r>
      <w:r w:rsidR="00E25125" w:rsidRPr="0005402D">
        <w:t xml:space="preserve"> </w:t>
      </w:r>
      <w:r w:rsidRPr="0005402D">
        <w:t xml:space="preserve">indicates </w:t>
      </w:r>
      <w:r w:rsidR="00E25125">
        <w:t>that both</w:t>
      </w:r>
      <w:r w:rsidRPr="0005402D">
        <w:t xml:space="preserve"> chick and adult survival </w:t>
      </w:r>
      <w:r w:rsidR="00E25125">
        <w:t xml:space="preserve">are higher </w:t>
      </w:r>
      <w:r w:rsidRPr="0005402D">
        <w:t xml:space="preserve">on that territory. The presence of related helpers could </w:t>
      </w:r>
      <w:r w:rsidR="00E25125">
        <w:t xml:space="preserve">also </w:t>
      </w:r>
      <w:r w:rsidRPr="0005402D">
        <w:t xml:space="preserve">be indicative of a high quality territory, </w:t>
      </w:r>
      <w:r w:rsidR="000B5716">
        <w:t>but,</w:t>
      </w:r>
      <w:r w:rsidR="00983028" w:rsidRPr="0005402D">
        <w:t xml:space="preserve"> </w:t>
      </w:r>
      <w:r w:rsidRPr="0005402D">
        <w:t>additionally</w:t>
      </w:r>
      <w:r w:rsidR="000B5716">
        <w:t>,</w:t>
      </w:r>
      <w:r w:rsidRPr="0005402D">
        <w:t xml:space="preserve"> indicative of a high quality mother who i</w:t>
      </w:r>
      <w:r w:rsidR="003F57D5">
        <w:t>s capable of producing</w:t>
      </w:r>
      <w:r w:rsidRPr="0005402D">
        <w:t xml:space="preserve"> offspring</w:t>
      </w:r>
      <w:r w:rsidR="003F57D5">
        <w:t xml:space="preserve"> who survive beyond maturity</w:t>
      </w:r>
      <w:r w:rsidRPr="0005402D">
        <w:t>.</w:t>
      </w:r>
      <w:r w:rsidR="00E25125">
        <w:t xml:space="preserve"> Because the presence of related vs unrelated helpers therefore provides slightly different information about a territory, we fitted each as two separate variables (rather than the more usual approach of considering the total number of helpers of any type, e.g. Hajduk et al. 2018).</w:t>
      </w:r>
      <w:r w:rsidR="00983028">
        <w:t xml:space="preserve"> It is also worth noting that the presence of related vs </w:t>
      </w:r>
      <w:r w:rsidR="00983028">
        <w:lastRenderedPageBreak/>
        <w:t>unrelated helpers has different implications for the dominant female’s mating behavi</w:t>
      </w:r>
      <w:r w:rsidR="000B5716">
        <w:t>or (Hajduk et al. unpublished</w:t>
      </w:r>
      <w:r w:rsidR="00983028">
        <w:t>).</w:t>
      </w:r>
      <w:r w:rsidR="0042543B">
        <w:t xml:space="preserve"> Since having more than two related or unrelated helpers on a territory is rare (</w:t>
      </w:r>
      <w:r w:rsidR="00530184">
        <w:t>in this</w:t>
      </w:r>
      <w:r w:rsidR="0042543B">
        <w:t xml:space="preserve"> dataset</w:t>
      </w:r>
      <w:r w:rsidR="00530184">
        <w:t xml:space="preserve"> only</w:t>
      </w:r>
      <w:r w:rsidR="0042543B">
        <w:t xml:space="preserve"> 2% and 1% of chicks had more than two related and unrelated helpers, respectively), we included the number of helpers as a three level factor of ‘none’, ‘one’ or ‘two or more’ </w:t>
      </w:r>
      <w:r w:rsidR="00530184">
        <w:t>for unrelated and related helpers separately.</w:t>
      </w:r>
    </w:p>
    <w:p w14:paraId="16229B7A" w14:textId="77777777" w:rsidR="0005402D" w:rsidRDefault="0005402D" w:rsidP="00147432">
      <w:pPr>
        <w:spacing w:line="480" w:lineRule="auto"/>
        <w:rPr>
          <w:rFonts w:cstheme="minorHAnsi"/>
          <w:lang w:val="en-AU"/>
        </w:rPr>
      </w:pPr>
      <w:r>
        <w:rPr>
          <w:u w:val="single"/>
        </w:rPr>
        <w:t>Data Selection</w:t>
      </w:r>
    </w:p>
    <w:p w14:paraId="48B35D14" w14:textId="23D04F33" w:rsidR="005D1C22" w:rsidRDefault="00983028" w:rsidP="00147432">
      <w:pPr>
        <w:spacing w:line="480" w:lineRule="auto"/>
      </w:pPr>
      <w:r>
        <w:rPr>
          <w:rFonts w:cstheme="minorHAnsi"/>
          <w:lang w:val="en-AU"/>
        </w:rPr>
        <w:t xml:space="preserve">Our data set consisted of </w:t>
      </w:r>
      <w:r w:rsidR="0099376B">
        <w:rPr>
          <w:rFonts w:cstheme="minorHAnsi"/>
          <w:lang w:val="en-AU"/>
        </w:rPr>
        <w:t xml:space="preserve">chicks </w:t>
      </w:r>
      <w:r>
        <w:rPr>
          <w:rFonts w:cstheme="minorHAnsi"/>
          <w:lang w:val="en-AU"/>
        </w:rPr>
        <w:t xml:space="preserve">with the following information: </w:t>
      </w:r>
      <w:r w:rsidR="005D1C22" w:rsidRPr="005D1C22">
        <w:rPr>
          <w:rFonts w:cstheme="minorHAnsi"/>
          <w:lang w:val="en-AU"/>
        </w:rPr>
        <w:t xml:space="preserve">hatch </w:t>
      </w:r>
      <w:r w:rsidR="0099376B">
        <w:rPr>
          <w:rFonts w:cstheme="minorHAnsi"/>
          <w:lang w:val="en-AU"/>
        </w:rPr>
        <w:t>date</w:t>
      </w:r>
      <w:r w:rsidR="001030E1">
        <w:rPr>
          <w:rFonts w:cstheme="minorHAnsi"/>
          <w:lang w:val="en-AU"/>
        </w:rPr>
        <w:t>;</w:t>
      </w:r>
      <w:r w:rsidR="0099376B">
        <w:rPr>
          <w:rFonts w:cstheme="minorHAnsi"/>
          <w:lang w:val="en-AU"/>
        </w:rPr>
        <w:t xml:space="preserve"> </w:t>
      </w:r>
      <w:r w:rsidR="001030E1">
        <w:rPr>
          <w:rFonts w:cstheme="minorHAnsi"/>
          <w:lang w:val="en-AU"/>
        </w:rPr>
        <w:t xml:space="preserve">the </w:t>
      </w:r>
      <w:r w:rsidR="0099376B">
        <w:rPr>
          <w:rFonts w:cstheme="minorHAnsi"/>
          <w:lang w:val="en-AU"/>
        </w:rPr>
        <w:t>identit</w:t>
      </w:r>
      <w:r w:rsidR="001030E1">
        <w:rPr>
          <w:rFonts w:cstheme="minorHAnsi"/>
          <w:lang w:val="en-AU"/>
        </w:rPr>
        <w:t>ies</w:t>
      </w:r>
      <w:r>
        <w:rPr>
          <w:rFonts w:cstheme="minorHAnsi"/>
          <w:lang w:val="en-AU"/>
        </w:rPr>
        <w:t>, age</w:t>
      </w:r>
      <w:r w:rsidR="001030E1">
        <w:rPr>
          <w:rFonts w:cstheme="minorHAnsi"/>
          <w:lang w:val="en-AU"/>
        </w:rPr>
        <w:t>s</w:t>
      </w:r>
      <w:r>
        <w:rPr>
          <w:rFonts w:cstheme="minorHAnsi"/>
          <w:lang w:val="en-AU"/>
        </w:rPr>
        <w:t xml:space="preserve"> and lifespan</w:t>
      </w:r>
      <w:r w:rsidR="001030E1">
        <w:rPr>
          <w:rFonts w:cstheme="minorHAnsi"/>
          <w:lang w:val="en-AU"/>
        </w:rPr>
        <w:t>s</w:t>
      </w:r>
      <w:r>
        <w:rPr>
          <w:rFonts w:cstheme="minorHAnsi"/>
          <w:lang w:val="en-AU"/>
        </w:rPr>
        <w:t xml:space="preserve"> of </w:t>
      </w:r>
      <w:r w:rsidR="001030E1">
        <w:rPr>
          <w:rFonts w:cstheme="minorHAnsi"/>
          <w:lang w:val="en-AU"/>
        </w:rPr>
        <w:t xml:space="preserve">the </w:t>
      </w:r>
      <w:r>
        <w:rPr>
          <w:rFonts w:cstheme="minorHAnsi"/>
          <w:lang w:val="en-AU"/>
        </w:rPr>
        <w:t xml:space="preserve">mother, </w:t>
      </w:r>
      <w:r w:rsidR="001030E1">
        <w:rPr>
          <w:rFonts w:cstheme="minorHAnsi"/>
          <w:lang w:val="en-AU"/>
        </w:rPr>
        <w:t xml:space="preserve">the </w:t>
      </w:r>
      <w:r>
        <w:rPr>
          <w:rFonts w:cstheme="minorHAnsi"/>
          <w:lang w:val="en-AU"/>
        </w:rPr>
        <w:t xml:space="preserve">genetic father and (if different) </w:t>
      </w:r>
      <w:r w:rsidR="001030E1">
        <w:rPr>
          <w:rFonts w:cstheme="minorHAnsi"/>
          <w:lang w:val="en-AU"/>
        </w:rPr>
        <w:t xml:space="preserve">the </w:t>
      </w:r>
      <w:r>
        <w:rPr>
          <w:rFonts w:cstheme="minorHAnsi"/>
          <w:lang w:val="en-AU"/>
        </w:rPr>
        <w:t>‘social’ father</w:t>
      </w:r>
      <w:r w:rsidR="001030E1">
        <w:rPr>
          <w:rFonts w:cstheme="minorHAnsi"/>
          <w:lang w:val="en-AU"/>
        </w:rPr>
        <w:t>;</w:t>
      </w:r>
      <w:r w:rsidR="005D1C22" w:rsidRPr="005D1C22">
        <w:rPr>
          <w:rFonts w:cstheme="minorHAnsi"/>
          <w:lang w:val="en-AU"/>
        </w:rPr>
        <w:t xml:space="preserve"> </w:t>
      </w:r>
      <w:r w:rsidR="001030E1">
        <w:rPr>
          <w:rFonts w:cstheme="minorHAnsi"/>
          <w:lang w:val="en-AU"/>
        </w:rPr>
        <w:t xml:space="preserve">and presence and </w:t>
      </w:r>
      <w:r w:rsidR="0099376B">
        <w:rPr>
          <w:rFonts w:cstheme="minorHAnsi"/>
          <w:lang w:val="en-AU"/>
        </w:rPr>
        <w:t>ages of any helpers</w:t>
      </w:r>
      <w:r w:rsidR="005D1C22" w:rsidRPr="005D1C22">
        <w:rPr>
          <w:rFonts w:cstheme="minorHAnsi"/>
          <w:lang w:val="en-AU"/>
        </w:rPr>
        <w:t xml:space="preserve">. </w:t>
      </w:r>
      <w:r w:rsidR="005D1C22">
        <w:t xml:space="preserve">Due to age-related queueing for dominance, </w:t>
      </w:r>
      <w:r w:rsidR="00D939AE">
        <w:t>the dominant female was</w:t>
      </w:r>
      <w:r w:rsidR="005D1C22">
        <w:t xml:space="preserve"> </w:t>
      </w:r>
      <w:r w:rsidR="001030E1">
        <w:t xml:space="preserve">occasionally </w:t>
      </w:r>
      <w:r w:rsidR="005D1C22">
        <w:t>socially pair</w:t>
      </w:r>
      <w:r w:rsidR="00D939AE">
        <w:t>ed</w:t>
      </w:r>
      <w:r w:rsidR="005D1C22">
        <w:t xml:space="preserve"> with her so</w:t>
      </w:r>
      <w:r w:rsidR="00D939AE">
        <w:t>n as the dominant male on a territory</w:t>
      </w:r>
      <w:r w:rsidR="005D1C22">
        <w:t xml:space="preserve">. </w:t>
      </w:r>
      <w:r w:rsidR="001030E1">
        <w:t xml:space="preserve">In these situations, all offspring in the brood are extra-pair (Hajduk et al. 2018). </w:t>
      </w:r>
      <w:r w:rsidR="005D1C22">
        <w:t xml:space="preserve">Since this results in a social father </w:t>
      </w:r>
      <w:r w:rsidR="001030E1">
        <w:t xml:space="preserve">who </w:t>
      </w:r>
      <w:r w:rsidR="005D1C22">
        <w:t xml:space="preserve">is </w:t>
      </w:r>
      <w:r w:rsidR="001030E1">
        <w:t xml:space="preserve">not the genetic father of the offspring but is still </w:t>
      </w:r>
      <w:r w:rsidR="005D1C22">
        <w:t>genetically related to the</w:t>
      </w:r>
      <w:r w:rsidR="001030E1">
        <w:t>m</w:t>
      </w:r>
      <w:r w:rsidR="005D1C22">
        <w:t xml:space="preserve"> </w:t>
      </w:r>
      <w:r w:rsidR="00D939AE">
        <w:t>(</w:t>
      </w:r>
      <w:r w:rsidR="001030E1">
        <w:t xml:space="preserve">as </w:t>
      </w:r>
      <w:r w:rsidR="00D939AE">
        <w:t>half or full siblings)</w:t>
      </w:r>
      <w:r w:rsidR="005D1C22">
        <w:t xml:space="preserve">, </w:t>
      </w:r>
      <w:r w:rsidR="001030E1">
        <w:t xml:space="preserve">separating genetic from environmental effects was more difficult and so </w:t>
      </w:r>
      <w:r w:rsidR="005D1C22">
        <w:t xml:space="preserve">we excluded </w:t>
      </w:r>
      <w:r w:rsidR="001030E1">
        <w:t xml:space="preserve">any </w:t>
      </w:r>
      <w:r w:rsidR="005D1C22">
        <w:t xml:space="preserve">chicks </w:t>
      </w:r>
      <w:r w:rsidR="001030E1">
        <w:t>in such broods</w:t>
      </w:r>
      <w:r w:rsidR="005D1C22">
        <w:t xml:space="preserve"> (141 chicks, 3% of initial sample). We also excluded chicks whose genetic father was a helper on their natal territory since </w:t>
      </w:r>
      <w:r w:rsidR="001030E1">
        <w:t xml:space="preserve">again </w:t>
      </w:r>
      <w:r w:rsidR="005D1C22">
        <w:t>these individuals share both genes and environment with the chicks</w:t>
      </w:r>
      <w:r w:rsidR="001030E1">
        <w:t>, even though the chicks are extra-pair</w:t>
      </w:r>
      <w:r w:rsidR="005D1C22">
        <w:t xml:space="preserve"> (165 chicks, 3% of initial sample)</w:t>
      </w:r>
      <w:r w:rsidR="0099376B">
        <w:t>. The final sample</w:t>
      </w:r>
      <w:r w:rsidR="001030E1">
        <w:t xml:space="preserve"> therefore consisted of</w:t>
      </w:r>
      <w:r w:rsidR="0099376B">
        <w:t xml:space="preserve"> </w:t>
      </w:r>
      <w:r w:rsidR="005D1C22">
        <w:t>4547 chicks from 1691 clutches over 30 cohorts</w:t>
      </w:r>
      <w:r w:rsidR="001030E1">
        <w:t>, with</w:t>
      </w:r>
      <w:r w:rsidR="005D1C22">
        <w:t xml:space="preserve"> 532 mothers, 482 social fathers (i.e. the dominant male on the territory)</w:t>
      </w:r>
      <w:r w:rsidR="00D939AE">
        <w:t>, and 562 genetic fathers. The</w:t>
      </w:r>
      <w:r w:rsidR="005D1C22">
        <w:t xml:space="preserve"> identities</w:t>
      </w:r>
      <w:r w:rsidR="00D939AE">
        <w:t xml:space="preserve"> of the social father and the genetic father overlap</w:t>
      </w:r>
      <w:r w:rsidR="005D1C22">
        <w:t xml:space="preserve"> </w:t>
      </w:r>
      <w:r w:rsidR="00D939AE">
        <w:t>for chicks sired within-pair (55% of the sample)</w:t>
      </w:r>
      <w:r w:rsidR="005D1C22">
        <w:t>. There was an approximately even split between male</w:t>
      </w:r>
      <w:r w:rsidR="00530184">
        <w:t>s</w:t>
      </w:r>
      <w:r w:rsidR="00940B09">
        <w:t xml:space="preserve"> (2369</w:t>
      </w:r>
      <w:r w:rsidR="00530184">
        <w:t xml:space="preserve"> chicks)</w:t>
      </w:r>
      <w:r w:rsidR="003F57D5">
        <w:t xml:space="preserve"> and female</w:t>
      </w:r>
      <w:r w:rsidR="00940B09">
        <w:t>s (2153</w:t>
      </w:r>
      <w:r w:rsidR="00530184">
        <w:t xml:space="preserve"> chicks)</w:t>
      </w:r>
      <w:r w:rsidR="005D1C22">
        <w:t xml:space="preserve">. </w:t>
      </w:r>
    </w:p>
    <w:p w14:paraId="2406A63A" w14:textId="77777777" w:rsidR="0054699A" w:rsidRDefault="0054699A" w:rsidP="00147432">
      <w:pPr>
        <w:spacing w:line="480" w:lineRule="auto"/>
        <w:rPr>
          <w:u w:val="single"/>
        </w:rPr>
      </w:pPr>
      <w:r>
        <w:rPr>
          <w:u w:val="single"/>
        </w:rPr>
        <w:t>Statistical Analysis</w:t>
      </w:r>
    </w:p>
    <w:p w14:paraId="2E23D05E" w14:textId="450C6A9B" w:rsidR="00E3447F" w:rsidRDefault="00464CC7" w:rsidP="00147432">
      <w:pPr>
        <w:spacing w:line="480" w:lineRule="auto"/>
      </w:pPr>
      <w:r>
        <w:t xml:space="preserve">We measured effects of </w:t>
      </w:r>
      <w:r w:rsidR="00E86E8E">
        <w:t xml:space="preserve">adults’ </w:t>
      </w:r>
      <w:r>
        <w:t xml:space="preserve">age </w:t>
      </w:r>
      <w:r w:rsidR="00E86E8E">
        <w:t xml:space="preserve">on offspring performance </w:t>
      </w:r>
      <w:r>
        <w:t xml:space="preserve">using three mixed effects models which tested the effects of </w:t>
      </w:r>
      <w:r w:rsidRPr="00A0096C">
        <w:rPr>
          <w:i/>
        </w:rPr>
        <w:t>maternal age</w:t>
      </w:r>
      <w:r>
        <w:t xml:space="preserve">, </w:t>
      </w:r>
      <w:r w:rsidR="00E86E8E" w:rsidRPr="00A0096C">
        <w:rPr>
          <w:i/>
        </w:rPr>
        <w:t>within-pair father age</w:t>
      </w:r>
      <w:r w:rsidR="00E86E8E">
        <w:t xml:space="preserve"> (for within-pair chicks), </w:t>
      </w:r>
      <w:r w:rsidR="00C73867" w:rsidRPr="00A0096C">
        <w:rPr>
          <w:i/>
        </w:rPr>
        <w:t xml:space="preserve">cuckolded </w:t>
      </w:r>
      <w:r w:rsidRPr="00A0096C">
        <w:rPr>
          <w:i/>
        </w:rPr>
        <w:t xml:space="preserve">social father </w:t>
      </w:r>
      <w:r w:rsidRPr="00A0096C">
        <w:rPr>
          <w:i/>
        </w:rPr>
        <w:lastRenderedPageBreak/>
        <w:t>age</w:t>
      </w:r>
      <w:r w:rsidR="00C73867">
        <w:t xml:space="preserve"> (</w:t>
      </w:r>
      <w:r w:rsidR="0099376B">
        <w:t xml:space="preserve">for </w:t>
      </w:r>
      <w:r w:rsidR="00C73867">
        <w:t>extra-pair</w:t>
      </w:r>
      <w:r w:rsidR="00E86E8E">
        <w:t xml:space="preserve"> chicks</w:t>
      </w:r>
      <w:r w:rsidR="00C73867">
        <w:t>)</w:t>
      </w:r>
      <w:r>
        <w:t xml:space="preserve">, </w:t>
      </w:r>
      <w:r w:rsidR="00C73867" w:rsidRPr="00A0096C">
        <w:rPr>
          <w:i/>
        </w:rPr>
        <w:t xml:space="preserve">extra-pair </w:t>
      </w:r>
      <w:r w:rsidRPr="00A0096C">
        <w:rPr>
          <w:i/>
        </w:rPr>
        <w:t>genetic father age</w:t>
      </w:r>
      <w:r w:rsidR="00E86E8E">
        <w:rPr>
          <w:i/>
        </w:rPr>
        <w:t xml:space="preserve"> </w:t>
      </w:r>
      <w:r w:rsidR="00E86E8E">
        <w:t>(for extra-pair chicks)</w:t>
      </w:r>
      <w:r w:rsidR="00C73867" w:rsidRPr="00A0096C">
        <w:rPr>
          <w:i/>
        </w:rPr>
        <w:t xml:space="preserve">, </w:t>
      </w:r>
      <w:r>
        <w:t xml:space="preserve">and </w:t>
      </w:r>
      <w:r w:rsidRPr="00A0096C">
        <w:rPr>
          <w:i/>
        </w:rPr>
        <w:t xml:space="preserve">mean </w:t>
      </w:r>
      <w:r w:rsidR="00C73867" w:rsidRPr="00A0096C">
        <w:rPr>
          <w:i/>
        </w:rPr>
        <w:t>helper age</w:t>
      </w:r>
      <w:r w:rsidR="0099376B">
        <w:t xml:space="preserve"> </w:t>
      </w:r>
      <w:r w:rsidR="00530184">
        <w:t>(for chicks</w:t>
      </w:r>
      <w:r w:rsidR="00E86E8E">
        <w:t xml:space="preserve"> with helpers) </w:t>
      </w:r>
      <w:r w:rsidR="0099376B">
        <w:t>on each</w:t>
      </w:r>
      <w:r>
        <w:t xml:space="preserve"> fitness-related trait in the chicks</w:t>
      </w:r>
      <w:r w:rsidR="0099376B">
        <w:t xml:space="preserve"> (nestling weight, sur</w:t>
      </w:r>
      <w:r w:rsidR="001A4FEE">
        <w:t xml:space="preserve">vival to independence, and </w:t>
      </w:r>
      <w:r w:rsidR="0099376B">
        <w:t>recruitment)</w:t>
      </w:r>
      <w:r w:rsidR="00F2090E">
        <w:t>.</w:t>
      </w:r>
      <w:r w:rsidR="001A4FEE">
        <w:t xml:space="preserve"> Recr</w:t>
      </w:r>
      <w:r w:rsidR="00940B09">
        <w:t>uitment could</w:t>
      </w:r>
      <w:r w:rsidR="001A4FEE">
        <w:t xml:space="preserve"> only be accurately accessed in males due to the juvenile dispersal of females (see </w:t>
      </w:r>
      <w:r w:rsidR="001A4FEE">
        <w:rPr>
          <w:i/>
        </w:rPr>
        <w:t>recruitment</w:t>
      </w:r>
      <w:r w:rsidR="001A4FEE">
        <w:t xml:space="preserve"> below).</w:t>
      </w:r>
      <w:r w:rsidR="00F2090E">
        <w:t xml:space="preserve"> In order to compare the </w:t>
      </w:r>
      <w:r w:rsidR="00E86E8E">
        <w:t xml:space="preserve">separate </w:t>
      </w:r>
      <w:r w:rsidR="00F2090E">
        <w:t>age effects of paternal germline and paternal environment (using</w:t>
      </w:r>
      <w:r w:rsidR="00C73867">
        <w:t xml:space="preserve"> the genetic father and the</w:t>
      </w:r>
      <w:r w:rsidR="00F2090E">
        <w:t xml:space="preserve"> social father of extra-pair chicks) as well as the combined age effects of paternal germline and environment (fathers of within-pair chicks), we included all three ‘types’ of father ages in each model.</w:t>
      </w:r>
      <w:r w:rsidR="00E86E8E">
        <w:t xml:space="preserve"> To do this, we created </w:t>
      </w:r>
      <w:r w:rsidR="00F2090E">
        <w:t xml:space="preserve">a dummy variable (0 = within-pair chick, 1 = extra-pair chick) and </w:t>
      </w:r>
      <w:r w:rsidR="00E86E8E">
        <w:t xml:space="preserve">fitted an interaction between this dummy variable and </w:t>
      </w:r>
      <w:r w:rsidR="00C73867" w:rsidRPr="00A0096C">
        <w:rPr>
          <w:i/>
        </w:rPr>
        <w:t>cuckolded social father age</w:t>
      </w:r>
      <w:r w:rsidR="00D939AE">
        <w:t xml:space="preserve"> </w:t>
      </w:r>
      <w:r w:rsidR="00E86E8E">
        <w:t>and</w:t>
      </w:r>
      <w:r w:rsidR="00C73867">
        <w:t xml:space="preserve"> </w:t>
      </w:r>
      <w:r w:rsidR="00C73867" w:rsidRPr="00A0096C">
        <w:rPr>
          <w:i/>
        </w:rPr>
        <w:t>extra-pair genetic father age</w:t>
      </w:r>
      <w:r w:rsidR="00E86E8E">
        <w:rPr>
          <w:i/>
        </w:rPr>
        <w:t>,</w:t>
      </w:r>
      <w:r w:rsidR="00C73867">
        <w:t xml:space="preserve"> so only extra-pair chicks contributed to the estimates of these terms. </w:t>
      </w:r>
      <w:r w:rsidR="00E86E8E">
        <w:t>Similarly, we fitted t</w:t>
      </w:r>
      <w:r w:rsidR="00C73867">
        <w:t xml:space="preserve">he term </w:t>
      </w:r>
      <w:r w:rsidR="00C73867" w:rsidRPr="00A0096C">
        <w:rPr>
          <w:i/>
        </w:rPr>
        <w:t>within-pair father age</w:t>
      </w:r>
      <w:r w:rsidR="00C73867">
        <w:t xml:space="preserve"> in </w:t>
      </w:r>
      <w:r w:rsidR="00E86E8E">
        <w:t xml:space="preserve">an </w:t>
      </w:r>
      <w:r w:rsidR="00C73867">
        <w:t>interaction with the reverse dummy variable (0 = extra-pair chick, 1 = within-pair chick)</w:t>
      </w:r>
      <w:r w:rsidR="00E86E8E">
        <w:t>,</w:t>
      </w:r>
      <w:r w:rsidR="00C73867">
        <w:t xml:space="preserve"> so that only within-pair chicks contributed to the estimate of this term</w:t>
      </w:r>
      <w:r w:rsidR="00D717F3">
        <w:t>.</w:t>
      </w:r>
      <w:r w:rsidR="003F57D5">
        <w:t xml:space="preserve"> The model structure that results from this</w:t>
      </w:r>
      <w:r w:rsidR="00E3447F">
        <w:t xml:space="preserve"> dumm</w:t>
      </w:r>
      <w:r w:rsidR="003F57D5">
        <w:t xml:space="preserve">y variable </w:t>
      </w:r>
      <w:r w:rsidR="00940B09">
        <w:rPr>
          <w:noProof/>
          <w:lang w:val="en-AU" w:eastAsia="en-AU"/>
        </w:rPr>
        <mc:AlternateContent>
          <mc:Choice Requires="wps">
            <w:drawing>
              <wp:anchor distT="45720" distB="45720" distL="114300" distR="114300" simplePos="0" relativeHeight="251659264" behindDoc="0" locked="0" layoutInCell="1" allowOverlap="1" wp14:anchorId="6B340FAA" wp14:editId="169CE960">
                <wp:simplePos x="0" y="0"/>
                <wp:positionH relativeFrom="margin">
                  <wp:posOffset>-69215</wp:posOffset>
                </wp:positionH>
                <wp:positionV relativeFrom="paragraph">
                  <wp:posOffset>4408038</wp:posOffset>
                </wp:positionV>
                <wp:extent cx="6225540" cy="2827655"/>
                <wp:effectExtent l="0" t="0" r="228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2827655"/>
                        </a:xfrm>
                        <a:prstGeom prst="rect">
                          <a:avLst/>
                        </a:prstGeom>
                        <a:solidFill>
                          <a:srgbClr val="FFFFFF"/>
                        </a:solidFill>
                        <a:ln w="9525">
                          <a:solidFill>
                            <a:srgbClr val="000000"/>
                          </a:solidFill>
                          <a:miter lim="800000"/>
                          <a:headEnd/>
                          <a:tailEnd/>
                        </a:ln>
                      </wps:spPr>
                      <wps:txbx>
                        <w:txbxContent>
                          <w:p w14:paraId="03895DC3" w14:textId="49D9B2DB" w:rsidR="00DF0B03" w:rsidRPr="001A4FEE" w:rsidRDefault="00DF0B03" w:rsidP="00147432">
                            <w:pPr>
                              <w:spacing w:line="276" w:lineRule="auto"/>
                              <w:rPr>
                                <w:i/>
                                <w:u w:val="single"/>
                              </w:rPr>
                            </w:pPr>
                            <w:r w:rsidRPr="009E4382">
                              <w:rPr>
                                <w:u w:val="single"/>
                              </w:rPr>
                              <w:t>Box 1</w:t>
                            </w:r>
                          </w:p>
                          <w:p w14:paraId="47DEAC06" w14:textId="62678DE3" w:rsidR="00DF0B03" w:rsidRDefault="00DF0B03" w:rsidP="00147432">
                            <w:pPr>
                              <w:spacing w:line="276" w:lineRule="auto"/>
                            </w:pPr>
                            <w:r>
                              <w:t>Each fitness trait was modelled using a mixed effects regression model, described below.</w:t>
                            </w:r>
                          </w:p>
                          <w:p w14:paraId="447A4622" w14:textId="368123FD" w:rsidR="00DF0B03" w:rsidRPr="00710413" w:rsidRDefault="00DF0B03" w:rsidP="00147432">
                            <w:pPr>
                              <w:spacing w:line="276" w:lineRule="auto"/>
                              <w:rPr>
                                <w:rFonts w:eastAsiaTheme="minorEastAsia"/>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 xml:space="preserve">+EP +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germ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age</m:t>
                                    </m:r>
                                  </m:e>
                                  <m:sub>
                                    <m:r>
                                      <w:rPr>
                                        <w:rFonts w:ascii="Cambria Math" w:hAnsi="Cambria Math"/>
                                        <w:sz w:val="20"/>
                                        <w:szCs w:val="20"/>
                                      </w:rPr>
                                      <m:t>Fgen</m:t>
                                    </m:r>
                                  </m:sub>
                                </m:sSub>
                                <m:r>
                                  <w:rPr>
                                    <w:rFonts w:ascii="Cambria Math" w:hAnsi="Cambria Math"/>
                                    <w:sz w:val="20"/>
                                    <w:szCs w:val="20"/>
                                  </w:rPr>
                                  <m:t xml:space="preserve"> . EP+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env</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age</m:t>
                                    </m:r>
                                  </m:e>
                                  <m:sub>
                                    <m:r>
                                      <w:rPr>
                                        <w:rFonts w:ascii="Cambria Math" w:hAnsi="Cambria Math"/>
                                        <w:sz w:val="20"/>
                                        <w:szCs w:val="20"/>
                                      </w:rPr>
                                      <m:t>Fsoc</m:t>
                                    </m:r>
                                  </m:sub>
                                </m:sSub>
                                <m:r>
                                  <w:rPr>
                                    <w:rFonts w:ascii="Cambria Math" w:hAnsi="Cambria Math"/>
                                    <w:sz w:val="20"/>
                                    <w:szCs w:val="20"/>
                                  </w:rPr>
                                  <m:t>.EP</m:t>
                                </m:r>
                                <m:sSub>
                                  <m:sSubPr>
                                    <m:ctrlPr>
                                      <w:rPr>
                                        <w:rFonts w:ascii="Cambria Math" w:hAnsi="Cambria Math"/>
                                        <w:i/>
                                        <w:sz w:val="20"/>
                                        <w:szCs w:val="20"/>
                                      </w:rPr>
                                    </m:ctrlPr>
                                  </m:sSubPr>
                                  <m:e>
                                    <m:r>
                                      <w:rPr>
                                        <w:rFonts w:ascii="Cambria Math" w:hAnsi="Cambria Math"/>
                                        <w:sz w:val="20"/>
                                        <w:szCs w:val="20"/>
                                      </w:rPr>
                                      <m:t>+ β</m:t>
                                    </m:r>
                                  </m:e>
                                  <m:sub>
                                    <m:r>
                                      <w:rPr>
                                        <w:rFonts w:ascii="Cambria Math" w:hAnsi="Cambria Math"/>
                                        <w:sz w:val="20"/>
                                        <w:szCs w:val="20"/>
                                      </w:rPr>
                                      <m:t>germ&amp;env</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age</m:t>
                                    </m:r>
                                  </m:e>
                                  <m:sub>
                                    <m:r>
                                      <w:rPr>
                                        <w:rFonts w:ascii="Cambria Math" w:hAnsi="Cambria Math"/>
                                        <w:sz w:val="20"/>
                                        <w:szCs w:val="20"/>
                                      </w:rPr>
                                      <m:t>Fgen</m:t>
                                    </m:r>
                                  </m:sub>
                                </m:sSub>
                                <m:r>
                                  <w:rPr>
                                    <w:rFonts w:ascii="Cambria Math" w:hAnsi="Cambria Math"/>
                                    <w:sz w:val="20"/>
                                    <w:szCs w:val="20"/>
                                  </w:rPr>
                                  <m:t xml:space="preserve"> . WP</m:t>
                                </m:r>
                                <m:sSub>
                                  <m:sSubPr>
                                    <m:ctrlPr>
                                      <w:rPr>
                                        <w:rFonts w:ascii="Cambria Math" w:hAnsi="Cambria Math"/>
                                        <w:i/>
                                        <w:sz w:val="20"/>
                                        <w:szCs w:val="20"/>
                                      </w:rPr>
                                    </m:ctrlPr>
                                  </m:sSubPr>
                                  <m:e>
                                    <m:r>
                                      <w:rPr>
                                        <w:rFonts w:ascii="Cambria Math" w:hAnsi="Cambria Math"/>
                                        <w:sz w:val="20"/>
                                        <w:szCs w:val="20"/>
                                      </w:rPr>
                                      <m:t>+ β</m:t>
                                    </m:r>
                                  </m:e>
                                  <m:sub>
                                    <m:r>
                                      <w:rPr>
                                        <w:rFonts w:ascii="Cambria Math" w:hAnsi="Cambria Math"/>
                                        <w:sz w:val="20"/>
                                        <w:szCs w:val="20"/>
                                      </w:rPr>
                                      <m:t>help</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age</m:t>
                                    </m:r>
                                  </m:e>
                                  <m:sub>
                                    <m:r>
                                      <w:rPr>
                                        <w:rFonts w:ascii="Cambria Math" w:hAnsi="Cambria Math"/>
                                        <w:sz w:val="20"/>
                                        <w:szCs w:val="20"/>
                                      </w:rPr>
                                      <m:t>help</m:t>
                                    </m:r>
                                  </m:sub>
                                </m:sSub>
                                <m:r>
                                  <w:rPr>
                                    <w:rFonts w:ascii="Cambria Math" w:hAnsi="Cambria Math"/>
                                    <w:sz w:val="20"/>
                                    <w:szCs w:val="20"/>
                                  </w:rPr>
                                  <m:t xml:space="preserve"> . H…</m:t>
                                </m:r>
                                <m:r>
                                  <m:rPr>
                                    <m:sty m:val="p"/>
                                  </m:rPr>
                                  <w:rPr>
                                    <w:rFonts w:ascii="Cambria Math" w:hAnsi="Cambria Math"/>
                                    <w:sz w:val="20"/>
                                    <w:szCs w:val="20"/>
                                  </w:rPr>
                                  <w:br/>
                                </m:r>
                              </m:oMath>
                            </m:oMathPara>
                          </w:p>
                          <w:p w14:paraId="21E16C08" w14:textId="76CCB650" w:rsidR="00DF0B03" w:rsidRPr="009E4382" w:rsidRDefault="00940B09" w:rsidP="00147432">
                            <w:pPr>
                              <w:spacing w:line="276" w:lineRule="auto"/>
                            </w:pPr>
                            <w:r>
                              <w:rPr>
                                <w:rFonts w:eastAsiaTheme="minorEastAsia"/>
                              </w:rPr>
                              <w:t>Where</w:t>
                            </w:r>
                            <w:r w:rsidR="00DF0B03">
                              <w:rPr>
                                <w:rFonts w:eastAsiaTheme="minorEastAsia"/>
                              </w:rPr>
                              <w:t xml:space="preserve"> </w:t>
                            </w:r>
                            <m:oMath>
                              <m:r>
                                <w:rPr>
                                  <w:rFonts w:ascii="Cambria Math" w:hAnsi="Cambria Math"/>
                                </w:rPr>
                                <m:t>r</m:t>
                              </m:r>
                            </m:oMath>
                            <w:r w:rsidR="00DF0B03">
                              <w:rPr>
                                <w:rFonts w:eastAsiaTheme="minorEastAsia"/>
                                <w:i/>
                                <w:vertAlign w:val="subscript"/>
                              </w:rPr>
                              <w:t xml:space="preserve"> </w:t>
                            </w:r>
                            <w:r w:rsidR="00DF0B03">
                              <w:t>is the fitness metric of an individual chick (</w:t>
                            </w:r>
                            <w:r w:rsidR="00DF0B03">
                              <w:rPr>
                                <w:i/>
                              </w:rPr>
                              <w:t>i</w:t>
                            </w:r>
                            <w:r w:rsidR="00DF0B03">
                              <w:t xml:space="preserve">). The dummy term </w:t>
                            </w:r>
                            <w:r w:rsidR="00DF0B03">
                              <w:rPr>
                                <w:i/>
                              </w:rPr>
                              <w:t>E</w:t>
                            </w:r>
                            <w:r w:rsidR="00DF0B03" w:rsidRPr="0028758C">
                              <w:rPr>
                                <w:i/>
                              </w:rPr>
                              <w:t>P</w:t>
                            </w:r>
                            <w:r w:rsidR="00DF0B03">
                              <w:t xml:space="preserve"> is 1 for a chick sired extra-pair and 0 for a chick sired within-pair. The dummy term </w:t>
                            </w:r>
                            <w:r w:rsidR="00DF0B03">
                              <w:rPr>
                                <w:i/>
                              </w:rPr>
                              <w:t>WP</w:t>
                            </w:r>
                            <w:r w:rsidR="00DF0B03">
                              <w:t xml:space="preserve"> is the inverse of </w:t>
                            </w:r>
                            <w:r w:rsidR="00DF0B03">
                              <w:rPr>
                                <w:i/>
                              </w:rPr>
                              <w:t>EP</w:t>
                            </w:r>
                            <w:r w:rsidR="00DF0B03">
                              <w:t xml:space="preserve">, where a value of 1 denotes a chick sired within-pair, and a value of 0 denotes a chick sired extra-pair. As a result, </w:t>
                            </w:r>
                            <w:r w:rsidR="00DF0B03">
                              <w:rPr>
                                <w:rFonts w:eastAsiaTheme="minorEastAsia"/>
                              </w:rPr>
                              <w:t xml:space="preserve">the coefficients for extra-pair genetic father age </w:t>
                            </w:r>
                            <m:oMath>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germ</m:t>
                                  </m:r>
                                </m:sub>
                              </m:sSub>
                            </m:oMath>
                            <w:r w:rsidR="00DF0B03">
                              <w:rPr>
                                <w:rFonts w:eastAsiaTheme="minorEastAsia"/>
                              </w:rPr>
                              <w:t xml:space="preserve"> and social father age </w:t>
                            </w:r>
                            <m:oMath>
                              <m:sSub>
                                <m:sSubPr>
                                  <m:ctrlPr>
                                    <w:rPr>
                                      <w:rFonts w:ascii="Cambria Math" w:hAnsi="Cambria Math"/>
                                      <w:i/>
                                    </w:rPr>
                                  </m:ctrlPr>
                                </m:sSubPr>
                                <m:e>
                                  <m:r>
                                    <w:rPr>
                                      <w:rFonts w:ascii="Cambria Math" w:hAnsi="Cambria Math"/>
                                    </w:rPr>
                                    <m:t>β</m:t>
                                  </m:r>
                                </m:e>
                                <m:sub>
                                  <m:r>
                                    <w:rPr>
                                      <w:rFonts w:ascii="Cambria Math" w:hAnsi="Cambria Math"/>
                                    </w:rPr>
                                    <m:t>enviro</m:t>
                                  </m:r>
                                </m:sub>
                              </m:sSub>
                              <m:r>
                                <w:rPr>
                                  <w:rFonts w:ascii="Cambria Math" w:hAnsi="Cambria Math"/>
                                </w:rPr>
                                <m:t xml:space="preserve"> </m:t>
                              </m:r>
                              <m:r>
                                <w:del w:id="0" w:author="Loeske Kruuk" w:date="2020-03-24T11:52:00Z">
                                  <w:rPr>
                                    <w:rFonts w:ascii="Cambria Math" w:hAnsi="Cambria Math"/>
                                  </w:rPr>
                                  <m:t xml:space="preserve">x </m:t>
                                </w:del>
                              </m:r>
                              <m:sSub>
                                <m:sSubPr>
                                  <m:ctrlPr>
                                    <w:del w:id="1" w:author="Loeske Kruuk" w:date="2020-03-24T11:52:00Z">
                                      <w:rPr>
                                        <w:rFonts w:ascii="Cambria Math" w:hAnsi="Cambria Math"/>
                                        <w:i/>
                                      </w:rPr>
                                    </w:del>
                                  </m:ctrlPr>
                                </m:sSubPr>
                                <m:e>
                                  <m:r>
                                    <w:del w:id="2" w:author="Loeske Kruuk" w:date="2020-03-24T11:52:00Z">
                                      <w:rPr>
                                        <w:rFonts w:ascii="Cambria Math" w:hAnsi="Cambria Math"/>
                                      </w:rPr>
                                      <m:t>age</m:t>
                                    </w:del>
                                  </m:r>
                                </m:e>
                                <m:sub>
                                  <m:r>
                                    <w:del w:id="3" w:author="Loeske Kruuk" w:date="2020-03-24T11:52:00Z">
                                      <w:rPr>
                                        <w:rFonts w:ascii="Cambria Math" w:hAnsi="Cambria Math"/>
                                      </w:rPr>
                                      <m:t>Fsoc</m:t>
                                    </w:del>
                                  </m:r>
                                </m:sub>
                              </m:sSub>
                              <m:r>
                                <w:del w:id="4" w:author="Loeske Kruuk" w:date="2020-03-24T11:52:00Z">
                                  <w:rPr>
                                    <w:rFonts w:ascii="Cambria Math" w:hAnsi="Cambria Math"/>
                                  </w:rPr>
                                  <m:t>)</m:t>
                                </w:del>
                              </m:r>
                            </m:oMath>
                            <w:del w:id="5" w:author="Loeske Kruuk" w:date="2020-03-24T11:52:00Z">
                              <w:r w:rsidR="00DF0B03" w:rsidDel="002C264D">
                                <w:rPr>
                                  <w:rFonts w:eastAsiaTheme="minorEastAsia"/>
                                </w:rPr>
                                <w:delText xml:space="preserve"> </w:delText>
                              </w:r>
                            </w:del>
                            <w:r w:rsidR="00DF0B03">
                              <w:rPr>
                                <w:rFonts w:eastAsiaTheme="minorEastAsia"/>
                              </w:rPr>
                              <w:t>are only estimated for extra-pair chicks, and</w:t>
                            </w:r>
                            <w:r w:rsidR="00DF0B03">
                              <w:t xml:space="preserve"> the coefficient for within-pair father age </w:t>
                            </w:r>
                            <m:oMath>
                              <m:sSub>
                                <m:sSubPr>
                                  <m:ctrlPr>
                                    <w:rPr>
                                      <w:rFonts w:ascii="Cambria Math" w:hAnsi="Cambria Math"/>
                                      <w:i/>
                                    </w:rPr>
                                  </m:ctrlPr>
                                </m:sSubPr>
                                <m:e>
                                  <m:r>
                                    <w:rPr>
                                      <w:rFonts w:ascii="Cambria Math" w:hAnsi="Cambria Math"/>
                                    </w:rPr>
                                    <m:t>β</m:t>
                                  </m:r>
                                </m:e>
                                <m:sub>
                                  <m:r>
                                    <w:rPr>
                                      <w:rFonts w:ascii="Cambria Math" w:hAnsi="Cambria Math"/>
                                    </w:rPr>
                                    <m:t>germ&amp;enviro</m:t>
                                  </m:r>
                                </m:sub>
                              </m:sSub>
                              <m:r>
                                <w:rPr>
                                  <w:rFonts w:ascii="Cambria Math" w:hAnsi="Cambria Math"/>
                                </w:rPr>
                                <m:t xml:space="preserve"> </m:t>
                              </m:r>
                            </m:oMath>
                            <w:r w:rsidR="00DF0B03">
                              <w:rPr>
                                <w:rFonts w:eastAsiaTheme="minorEastAsia"/>
                              </w:rPr>
                              <w:t xml:space="preserve">is only estimated for within-pair chicks. An analogous dummy variable </w:t>
                            </w:r>
                            <m:oMath>
                              <m:r>
                                <w:rPr>
                                  <w:rFonts w:ascii="Cambria Math" w:eastAsiaTheme="minorEastAsia" w:hAnsi="Cambria Math"/>
                                </w:rPr>
                                <m:t>(</m:t>
                              </m:r>
                              <m:r>
                                <w:rPr>
                                  <w:rFonts w:ascii="Cambria Math" w:hAnsi="Cambria Math"/>
                                  <w:sz w:val="20"/>
                                  <w:szCs w:val="20"/>
                                </w:rPr>
                                <m:t>H)</m:t>
                              </m:r>
                            </m:oMath>
                            <w:r w:rsidR="00DF0B03">
                              <w:rPr>
                                <w:rFonts w:eastAsiaTheme="minorEastAsia"/>
                              </w:rPr>
                              <w:t xml:space="preserve"> is used to estimate the mean helper age coefficient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help</m:t>
                                  </m:r>
                                </m:sub>
                              </m:sSub>
                              <m:r>
                                <w:rPr>
                                  <w:rFonts w:ascii="Cambria Math" w:hAnsi="Cambria Math"/>
                                  <w:sz w:val="20"/>
                                  <w:szCs w:val="20"/>
                                </w:rPr>
                                <m:t>)</m:t>
                              </m:r>
                            </m:oMath>
                            <w:r w:rsidR="00DF0B03">
                              <w:rPr>
                                <w:rFonts w:eastAsiaTheme="minorEastAsia"/>
                              </w:rPr>
                              <w:t xml:space="preserve"> only using chicks for which helper(s) were present at the nest. All </w:t>
                            </w:r>
                            <w:r w:rsidR="00DF0B03">
                              <w:t xml:space="preserve">additional fixed effects and random effects included in each model are described under </w:t>
                            </w:r>
                            <w:r w:rsidR="00DF0B03">
                              <w:rPr>
                                <w:i/>
                              </w:rPr>
                              <w:t>Statistical Analysis</w:t>
                            </w:r>
                            <w:r w:rsidR="00DF0B03">
                              <w:t xml:space="preserve">. </w:t>
                            </w:r>
                          </w:p>
                          <w:p w14:paraId="5FFA350A" w14:textId="77777777" w:rsidR="00DF0B03" w:rsidRPr="0028758C" w:rsidRDefault="00DF0B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340FAA" id="_x0000_t202" coordsize="21600,21600" o:spt="202" path="m,l,21600r21600,l21600,xe">
                <v:stroke joinstyle="miter"/>
                <v:path gradientshapeok="t" o:connecttype="rect"/>
              </v:shapetype>
              <v:shape id="Text Box 2" o:spid="_x0000_s1026" type="#_x0000_t202" style="position:absolute;margin-left:-5.45pt;margin-top:347.1pt;width:490.2pt;height:222.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">
                <v:textbox>
                  <w:txbxContent>
                    <w:p w14:paraId="03895DC3" w14:textId="49D9B2DB" w:rsidR="00DF0B03" w:rsidRPr="001A4FEE" w:rsidRDefault="00DF0B03" w:rsidP="00147432">
                      <w:pPr>
                        <w:spacing w:line="276" w:lineRule="auto"/>
                        <w:rPr>
                          <w:i/>
                          <w:u w:val="single"/>
                        </w:rPr>
                      </w:pPr>
                      <w:r w:rsidRPr="009E4382">
                        <w:rPr>
                          <w:u w:val="single"/>
                        </w:rPr>
                        <w:t>Box 1</w:t>
                      </w:r>
                    </w:p>
                    <w:p w14:paraId="47DEAC06" w14:textId="62678DE3" w:rsidR="00DF0B03" w:rsidRDefault="00DF0B03" w:rsidP="00147432">
                      <w:pPr>
                        <w:spacing w:line="276" w:lineRule="auto"/>
                      </w:pPr>
                      <w:r>
                        <w:t>Each fitness trait was modelled using a mixed effects regression model, described below.</w:t>
                      </w:r>
                    </w:p>
                    <w:p w14:paraId="447A4622" w14:textId="368123FD" w:rsidR="00DF0B03" w:rsidRPr="00710413" w:rsidRDefault="00DF0B03" w:rsidP="00147432">
                      <w:pPr>
                        <w:spacing w:line="276" w:lineRule="auto"/>
                        <w:rPr>
                          <w:rFonts w:eastAsiaTheme="minorEastAsia"/>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 xml:space="preserve">+EP +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germ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age</m:t>
                              </m:r>
                            </m:e>
                            <m:sub>
                              <m:r>
                                <w:rPr>
                                  <w:rFonts w:ascii="Cambria Math" w:hAnsi="Cambria Math"/>
                                  <w:sz w:val="20"/>
                                  <w:szCs w:val="20"/>
                                </w:rPr>
                                <m:t>Fgen</m:t>
                              </m:r>
                            </m:sub>
                          </m:sSub>
                          <m:r>
                            <w:rPr>
                              <w:rFonts w:ascii="Cambria Math" w:hAnsi="Cambria Math"/>
                              <w:sz w:val="20"/>
                              <w:szCs w:val="20"/>
                            </w:rPr>
                            <m:t xml:space="preserve"> . EP+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env</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age</m:t>
                              </m:r>
                            </m:e>
                            <m:sub>
                              <m:r>
                                <w:rPr>
                                  <w:rFonts w:ascii="Cambria Math" w:hAnsi="Cambria Math"/>
                                  <w:sz w:val="20"/>
                                  <w:szCs w:val="20"/>
                                </w:rPr>
                                <m:t>Fsoc</m:t>
                              </m:r>
                            </m:sub>
                          </m:sSub>
                          <m:r>
                            <w:rPr>
                              <w:rFonts w:ascii="Cambria Math" w:hAnsi="Cambria Math"/>
                              <w:sz w:val="20"/>
                              <w:szCs w:val="20"/>
                            </w:rPr>
                            <m:t>.EP</m:t>
                          </m:r>
                          <m:sSub>
                            <m:sSubPr>
                              <m:ctrlPr>
                                <w:rPr>
                                  <w:rFonts w:ascii="Cambria Math" w:hAnsi="Cambria Math"/>
                                  <w:i/>
                                  <w:sz w:val="20"/>
                                  <w:szCs w:val="20"/>
                                </w:rPr>
                              </m:ctrlPr>
                            </m:sSubPr>
                            <m:e>
                              <m:r>
                                <w:rPr>
                                  <w:rFonts w:ascii="Cambria Math" w:hAnsi="Cambria Math"/>
                                  <w:sz w:val="20"/>
                                  <w:szCs w:val="20"/>
                                </w:rPr>
                                <m:t>+ β</m:t>
                              </m:r>
                            </m:e>
                            <m:sub>
                              <m:r>
                                <w:rPr>
                                  <w:rFonts w:ascii="Cambria Math" w:hAnsi="Cambria Math"/>
                                  <w:sz w:val="20"/>
                                  <w:szCs w:val="20"/>
                                </w:rPr>
                                <m:t>germ&amp;env</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age</m:t>
                              </m:r>
                            </m:e>
                            <m:sub>
                              <m:r>
                                <w:rPr>
                                  <w:rFonts w:ascii="Cambria Math" w:hAnsi="Cambria Math"/>
                                  <w:sz w:val="20"/>
                                  <w:szCs w:val="20"/>
                                </w:rPr>
                                <m:t>Fgen</m:t>
                              </m:r>
                            </m:sub>
                          </m:sSub>
                          <m:r>
                            <w:rPr>
                              <w:rFonts w:ascii="Cambria Math" w:hAnsi="Cambria Math"/>
                              <w:sz w:val="20"/>
                              <w:szCs w:val="20"/>
                            </w:rPr>
                            <m:t xml:space="preserve"> . WP</m:t>
                          </m:r>
                          <m:sSub>
                            <m:sSubPr>
                              <m:ctrlPr>
                                <w:rPr>
                                  <w:rFonts w:ascii="Cambria Math" w:hAnsi="Cambria Math"/>
                                  <w:i/>
                                  <w:sz w:val="20"/>
                                  <w:szCs w:val="20"/>
                                </w:rPr>
                              </m:ctrlPr>
                            </m:sSubPr>
                            <m:e>
                              <m:r>
                                <w:rPr>
                                  <w:rFonts w:ascii="Cambria Math" w:hAnsi="Cambria Math"/>
                                  <w:sz w:val="20"/>
                                  <w:szCs w:val="20"/>
                                </w:rPr>
                                <m:t>+ β</m:t>
                              </m:r>
                            </m:e>
                            <m:sub>
                              <m:r>
                                <w:rPr>
                                  <w:rFonts w:ascii="Cambria Math" w:hAnsi="Cambria Math"/>
                                  <w:sz w:val="20"/>
                                  <w:szCs w:val="20"/>
                                </w:rPr>
                                <m:t>help</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age</m:t>
                              </m:r>
                            </m:e>
                            <m:sub>
                              <m:r>
                                <w:rPr>
                                  <w:rFonts w:ascii="Cambria Math" w:hAnsi="Cambria Math"/>
                                  <w:sz w:val="20"/>
                                  <w:szCs w:val="20"/>
                                </w:rPr>
                                <m:t>help</m:t>
                              </m:r>
                            </m:sub>
                          </m:sSub>
                          <m:r>
                            <w:rPr>
                              <w:rFonts w:ascii="Cambria Math" w:hAnsi="Cambria Math"/>
                              <w:sz w:val="20"/>
                              <w:szCs w:val="20"/>
                            </w:rPr>
                            <m:t xml:space="preserve"> . H…</m:t>
                          </m:r>
                          <m:r>
                            <m:rPr>
                              <m:sty m:val="p"/>
                            </m:rPr>
                            <w:rPr>
                              <w:rFonts w:ascii="Cambria Math" w:hAnsi="Cambria Math"/>
                              <w:sz w:val="20"/>
                              <w:szCs w:val="20"/>
                            </w:rPr>
                            <w:br/>
                          </m:r>
                        </m:oMath>
                      </m:oMathPara>
                    </w:p>
                    <w:p w14:paraId="21E16C08" w14:textId="76CCB650" w:rsidR="00DF0B03" w:rsidRPr="009E4382" w:rsidRDefault="00940B09" w:rsidP="00147432">
                      <w:pPr>
                        <w:spacing w:line="276" w:lineRule="auto"/>
                      </w:pPr>
                      <w:r>
                        <w:rPr>
                          <w:rFonts w:eastAsiaTheme="minorEastAsia"/>
                        </w:rPr>
                        <w:t>Where</w:t>
                      </w:r>
                      <w:r w:rsidR="00DF0B03">
                        <w:rPr>
                          <w:rFonts w:eastAsiaTheme="minorEastAsia"/>
                        </w:rPr>
                        <w:t xml:space="preserve"> </w:t>
                      </w:r>
                      <m:oMath>
                        <m:r>
                          <w:rPr>
                            <w:rFonts w:ascii="Cambria Math" w:hAnsi="Cambria Math"/>
                          </w:rPr>
                          <m:t>r</m:t>
                        </m:r>
                      </m:oMath>
                      <w:r w:rsidR="00DF0B03">
                        <w:rPr>
                          <w:rFonts w:eastAsiaTheme="minorEastAsia"/>
                          <w:i/>
                          <w:vertAlign w:val="subscript"/>
                        </w:rPr>
                        <w:t xml:space="preserve"> </w:t>
                      </w:r>
                      <w:r w:rsidR="00DF0B03">
                        <w:t>is the fitness metric of an individual chick (</w:t>
                      </w:r>
                      <w:r w:rsidR="00DF0B03">
                        <w:rPr>
                          <w:i/>
                        </w:rPr>
                        <w:t>i</w:t>
                      </w:r>
                      <w:r w:rsidR="00DF0B03">
                        <w:t xml:space="preserve">). The dummy term </w:t>
                      </w:r>
                      <w:r w:rsidR="00DF0B03">
                        <w:rPr>
                          <w:i/>
                        </w:rPr>
                        <w:t>E</w:t>
                      </w:r>
                      <w:r w:rsidR="00DF0B03" w:rsidRPr="0028758C">
                        <w:rPr>
                          <w:i/>
                        </w:rPr>
                        <w:t>P</w:t>
                      </w:r>
                      <w:r w:rsidR="00DF0B03">
                        <w:t xml:space="preserve"> is 1 for a chick sired extra-pair and 0 for a chick sired within-pair. The dummy term </w:t>
                      </w:r>
                      <w:r w:rsidR="00DF0B03">
                        <w:rPr>
                          <w:i/>
                        </w:rPr>
                        <w:t>WP</w:t>
                      </w:r>
                      <w:r w:rsidR="00DF0B03">
                        <w:t xml:space="preserve"> is the inverse of </w:t>
                      </w:r>
                      <w:r w:rsidR="00DF0B03">
                        <w:rPr>
                          <w:i/>
                        </w:rPr>
                        <w:t>EP</w:t>
                      </w:r>
                      <w:r w:rsidR="00DF0B03">
                        <w:t xml:space="preserve">, where a value of 1 denotes a chick sired within-pair, and a value of 0 denotes a chick sired extra-pair. As a result, </w:t>
                      </w:r>
                      <w:r w:rsidR="00DF0B03">
                        <w:rPr>
                          <w:rFonts w:eastAsiaTheme="minorEastAsia"/>
                        </w:rPr>
                        <w:t xml:space="preserve">the coefficients for extra-pair genetic father age </w:t>
                      </w:r>
                      <m:oMath>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germ</m:t>
                            </m:r>
                          </m:sub>
                        </m:sSub>
                      </m:oMath>
                      <w:r w:rsidR="00DF0B03">
                        <w:rPr>
                          <w:rFonts w:eastAsiaTheme="minorEastAsia"/>
                        </w:rPr>
                        <w:t xml:space="preserve"> and social father age </w:t>
                      </w:r>
                      <m:oMath>
                        <m:sSub>
                          <m:sSubPr>
                            <m:ctrlPr>
                              <w:rPr>
                                <w:rFonts w:ascii="Cambria Math" w:hAnsi="Cambria Math"/>
                                <w:i/>
                              </w:rPr>
                            </m:ctrlPr>
                          </m:sSubPr>
                          <m:e>
                            <m:r>
                              <w:rPr>
                                <w:rFonts w:ascii="Cambria Math" w:hAnsi="Cambria Math"/>
                              </w:rPr>
                              <m:t>β</m:t>
                            </m:r>
                          </m:e>
                          <m:sub>
                            <m:r>
                              <w:rPr>
                                <w:rFonts w:ascii="Cambria Math" w:hAnsi="Cambria Math"/>
                              </w:rPr>
                              <m:t>enviro</m:t>
                            </m:r>
                          </m:sub>
                        </m:sSub>
                        <m:r>
                          <w:rPr>
                            <w:rFonts w:ascii="Cambria Math" w:hAnsi="Cambria Math"/>
                          </w:rPr>
                          <m:t xml:space="preserve"> </m:t>
                        </m:r>
                        <m:r>
                          <w:del w:id="6" w:author="Loeske Kruuk" w:date="2020-03-24T11:52:00Z">
                            <w:rPr>
                              <w:rFonts w:ascii="Cambria Math" w:hAnsi="Cambria Math"/>
                            </w:rPr>
                            <m:t xml:space="preserve">x </m:t>
                          </w:del>
                        </m:r>
                        <m:sSub>
                          <m:sSubPr>
                            <m:ctrlPr>
                              <w:del w:id="7" w:author="Loeske Kruuk" w:date="2020-03-24T11:52:00Z">
                                <w:rPr>
                                  <w:rFonts w:ascii="Cambria Math" w:hAnsi="Cambria Math"/>
                                  <w:i/>
                                </w:rPr>
                              </w:del>
                            </m:ctrlPr>
                          </m:sSubPr>
                          <m:e>
                            <m:r>
                              <w:del w:id="8" w:author="Loeske Kruuk" w:date="2020-03-24T11:52:00Z">
                                <w:rPr>
                                  <w:rFonts w:ascii="Cambria Math" w:hAnsi="Cambria Math"/>
                                </w:rPr>
                                <m:t>age</m:t>
                              </w:del>
                            </m:r>
                          </m:e>
                          <m:sub>
                            <m:r>
                              <w:del w:id="9" w:author="Loeske Kruuk" w:date="2020-03-24T11:52:00Z">
                                <w:rPr>
                                  <w:rFonts w:ascii="Cambria Math" w:hAnsi="Cambria Math"/>
                                </w:rPr>
                                <m:t>Fsoc</m:t>
                              </w:del>
                            </m:r>
                          </m:sub>
                        </m:sSub>
                        <m:r>
                          <w:del w:id="10" w:author="Loeske Kruuk" w:date="2020-03-24T11:52:00Z">
                            <w:rPr>
                              <w:rFonts w:ascii="Cambria Math" w:hAnsi="Cambria Math"/>
                            </w:rPr>
                            <m:t>)</m:t>
                          </w:del>
                        </m:r>
                      </m:oMath>
                      <w:del w:id="11" w:author="Loeske Kruuk" w:date="2020-03-24T11:52:00Z">
                        <w:r w:rsidR="00DF0B03" w:rsidDel="002C264D">
                          <w:rPr>
                            <w:rFonts w:eastAsiaTheme="minorEastAsia"/>
                          </w:rPr>
                          <w:delText xml:space="preserve"> </w:delText>
                        </w:r>
                      </w:del>
                      <w:r w:rsidR="00DF0B03">
                        <w:rPr>
                          <w:rFonts w:eastAsiaTheme="minorEastAsia"/>
                        </w:rPr>
                        <w:t>are only estimated for extra-pair chicks, and</w:t>
                      </w:r>
                      <w:r w:rsidR="00DF0B03">
                        <w:t xml:space="preserve"> the coefficient for within-pair father age </w:t>
                      </w:r>
                      <m:oMath>
                        <m:sSub>
                          <m:sSubPr>
                            <m:ctrlPr>
                              <w:rPr>
                                <w:rFonts w:ascii="Cambria Math" w:hAnsi="Cambria Math"/>
                                <w:i/>
                              </w:rPr>
                            </m:ctrlPr>
                          </m:sSubPr>
                          <m:e>
                            <m:r>
                              <w:rPr>
                                <w:rFonts w:ascii="Cambria Math" w:hAnsi="Cambria Math"/>
                              </w:rPr>
                              <m:t>β</m:t>
                            </m:r>
                          </m:e>
                          <m:sub>
                            <m:r>
                              <w:rPr>
                                <w:rFonts w:ascii="Cambria Math" w:hAnsi="Cambria Math"/>
                              </w:rPr>
                              <m:t>germ&amp;enviro</m:t>
                            </m:r>
                          </m:sub>
                        </m:sSub>
                        <m:r>
                          <w:rPr>
                            <w:rFonts w:ascii="Cambria Math" w:hAnsi="Cambria Math"/>
                          </w:rPr>
                          <m:t xml:space="preserve"> </m:t>
                        </m:r>
                      </m:oMath>
                      <w:r w:rsidR="00DF0B03">
                        <w:rPr>
                          <w:rFonts w:eastAsiaTheme="minorEastAsia"/>
                        </w:rPr>
                        <w:t xml:space="preserve">is only estimated for within-pair chicks. An analogous dummy variable </w:t>
                      </w:r>
                      <m:oMath>
                        <m:r>
                          <w:rPr>
                            <w:rFonts w:ascii="Cambria Math" w:eastAsiaTheme="minorEastAsia" w:hAnsi="Cambria Math"/>
                          </w:rPr>
                          <m:t>(</m:t>
                        </m:r>
                        <m:r>
                          <w:rPr>
                            <w:rFonts w:ascii="Cambria Math" w:hAnsi="Cambria Math"/>
                            <w:sz w:val="20"/>
                            <w:szCs w:val="20"/>
                          </w:rPr>
                          <m:t>H)</m:t>
                        </m:r>
                      </m:oMath>
                      <w:r w:rsidR="00DF0B03">
                        <w:rPr>
                          <w:rFonts w:eastAsiaTheme="minorEastAsia"/>
                        </w:rPr>
                        <w:t xml:space="preserve"> is used to estimate the mean helper age coefficient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help</m:t>
                            </m:r>
                          </m:sub>
                        </m:sSub>
                        <m:r>
                          <w:rPr>
                            <w:rFonts w:ascii="Cambria Math" w:hAnsi="Cambria Math"/>
                            <w:sz w:val="20"/>
                            <w:szCs w:val="20"/>
                          </w:rPr>
                          <m:t>)</m:t>
                        </m:r>
                      </m:oMath>
                      <w:r w:rsidR="00DF0B03">
                        <w:rPr>
                          <w:rFonts w:eastAsiaTheme="minorEastAsia"/>
                        </w:rPr>
                        <w:t xml:space="preserve"> only using chicks for which helper(s) were present at the nest. All </w:t>
                      </w:r>
                      <w:r w:rsidR="00DF0B03">
                        <w:t xml:space="preserve">additional fixed effects and random effects included in each model are described under </w:t>
                      </w:r>
                      <w:r w:rsidR="00DF0B03">
                        <w:rPr>
                          <w:i/>
                        </w:rPr>
                        <w:t>Statistical Analysis</w:t>
                      </w:r>
                      <w:r w:rsidR="00DF0B03">
                        <w:t xml:space="preserve">. </w:t>
                      </w:r>
                    </w:p>
                    <w:p w14:paraId="5FFA350A" w14:textId="77777777" w:rsidR="00DF0B03" w:rsidRPr="0028758C" w:rsidRDefault="00DF0B03"/>
                  </w:txbxContent>
                </v:textbox>
                <w10:wrap type="square" anchorx="margin"/>
              </v:shape>
            </w:pict>
          </mc:Fallback>
        </mc:AlternateContent>
      </w:r>
      <w:r w:rsidR="003F57D5">
        <w:t>method is described further</w:t>
      </w:r>
      <w:r w:rsidR="00E3447F">
        <w:t xml:space="preserve"> in </w:t>
      </w:r>
      <w:r w:rsidR="00E86E8E">
        <w:t>B</w:t>
      </w:r>
      <w:r w:rsidR="00E3447F" w:rsidRPr="00E3447F">
        <w:t>ox 1</w:t>
      </w:r>
      <w:r w:rsidR="00E3447F">
        <w:t>.</w:t>
      </w:r>
      <w:r w:rsidR="00D717F3">
        <w:t xml:space="preserve"> </w:t>
      </w:r>
    </w:p>
    <w:p w14:paraId="070A9874" w14:textId="567E1F84" w:rsidR="00E3447F" w:rsidRPr="001A4FEE" w:rsidRDefault="001A4FEE" w:rsidP="001A4FEE">
      <w:pPr>
        <w:spacing w:line="480" w:lineRule="auto"/>
      </w:pPr>
      <w:r>
        <w:t xml:space="preserve">For 60% of chicks, </w:t>
      </w:r>
      <w:r w:rsidR="00CE5627">
        <w:t>a</w:t>
      </w:r>
      <w:r w:rsidR="00D939AE">
        <w:t>t least one helper</w:t>
      </w:r>
      <w:r>
        <w:t xml:space="preserve"> resided on their territory when they were reared</w:t>
      </w:r>
      <w:r w:rsidR="00D939AE">
        <w:t>,</w:t>
      </w:r>
      <w:r w:rsidR="00A0096C">
        <w:t xml:space="preserve"> </w:t>
      </w:r>
      <w:r w:rsidR="00D717F3">
        <w:t>while the remaining 40</w:t>
      </w:r>
      <w:r w:rsidR="00A0096C">
        <w:t>% had no helpers. In order to incl</w:t>
      </w:r>
      <w:r w:rsidR="00D717F3">
        <w:t>ude both these groups of chicks within each</w:t>
      </w:r>
      <w:r w:rsidR="00A0096C">
        <w:t xml:space="preserve"> model, we used an analogous method to that used for the paternal age terms</w:t>
      </w:r>
      <w:r w:rsidR="00CE5627">
        <w:t>,</w:t>
      </w:r>
      <w:r w:rsidR="00A0096C">
        <w:t xml:space="preserve"> </w:t>
      </w:r>
      <w:r w:rsidR="00CE5627">
        <w:t>fitting an interaction between the</w:t>
      </w:r>
      <w:r w:rsidR="00A0096C">
        <w:t xml:space="preserve"> </w:t>
      </w:r>
      <w:r w:rsidR="00A0096C">
        <w:lastRenderedPageBreak/>
        <w:t xml:space="preserve">term </w:t>
      </w:r>
      <w:r w:rsidR="00A0096C" w:rsidRPr="00A0096C">
        <w:rPr>
          <w:i/>
        </w:rPr>
        <w:t>mean helper age</w:t>
      </w:r>
      <w:r w:rsidR="00A0096C">
        <w:t xml:space="preserve"> </w:t>
      </w:r>
      <w:r w:rsidR="00CE5627">
        <w:t>and</w:t>
      </w:r>
      <w:r w:rsidR="00A0096C">
        <w:t xml:space="preserve"> a dummy variable (0 = no helpers, 1 = helper(s) present</w:t>
      </w:r>
      <w:r w:rsidR="00470BA9">
        <w:t>; box 1</w:t>
      </w:r>
      <w:r w:rsidR="00A0096C">
        <w:t xml:space="preserve">). </w:t>
      </w:r>
      <w:r w:rsidR="00A0096C" w:rsidRPr="00A0096C">
        <w:rPr>
          <w:i/>
        </w:rPr>
        <w:t>Mean helper age</w:t>
      </w:r>
      <w:r w:rsidR="00D717F3">
        <w:t xml:space="preserve"> was calculated as</w:t>
      </w:r>
      <w:r w:rsidR="00A0096C">
        <w:t xml:space="preserve"> the average age of all the helper(s) residing on a chick’s natal territory at the time of th</w:t>
      </w:r>
      <w:r w:rsidR="00D717F3">
        <w:t>eir hatching. In order to separate</w:t>
      </w:r>
      <w:r w:rsidR="00A0096C">
        <w:t xml:space="preserve"> any effects simply due to helpers</w:t>
      </w:r>
      <w:r w:rsidR="00CE5627">
        <w:t>’</w:t>
      </w:r>
      <w:r w:rsidR="00A0096C">
        <w:t xml:space="preserve"> presence and not thei</w:t>
      </w:r>
      <w:r w:rsidR="00001754">
        <w:t>r age, we also controlled for the</w:t>
      </w:r>
      <w:r w:rsidR="00A0096C">
        <w:t xml:space="preserve"> </w:t>
      </w:r>
      <w:r w:rsidR="00001754">
        <w:t>number of</w:t>
      </w:r>
      <w:r w:rsidR="00A0096C">
        <w:t xml:space="preserve"> </w:t>
      </w:r>
      <w:r w:rsidR="00A0096C" w:rsidRPr="0000678B">
        <w:rPr>
          <w:i/>
        </w:rPr>
        <w:t>unrelated helper(s)</w:t>
      </w:r>
      <w:r w:rsidR="00A0096C">
        <w:t xml:space="preserve"> (indicative of a higher quality territory) </w:t>
      </w:r>
      <w:r w:rsidR="00001754">
        <w:t xml:space="preserve"> and the number </w:t>
      </w:r>
      <w:r w:rsidR="00A0096C">
        <w:t xml:space="preserve">of </w:t>
      </w:r>
      <w:r w:rsidR="00A0096C" w:rsidRPr="0000678B">
        <w:rPr>
          <w:i/>
        </w:rPr>
        <w:t>related helper(s)</w:t>
      </w:r>
      <w:r w:rsidR="00A0096C">
        <w:t xml:space="preserve"> (indicative of a higher quality territory and/or a higher quality mother)</w:t>
      </w:r>
      <w:r w:rsidR="00001754">
        <w:t xml:space="preserve"> each as a three level categorical effect (‘</w:t>
      </w:r>
      <w:r w:rsidR="00001754" w:rsidRPr="00001754">
        <w:rPr>
          <w:i/>
        </w:rPr>
        <w:t>none</w:t>
      </w:r>
      <w:r w:rsidR="00001754">
        <w:t>’, ‘</w:t>
      </w:r>
      <w:r w:rsidR="00001754" w:rsidRPr="00001754">
        <w:rPr>
          <w:i/>
        </w:rPr>
        <w:t>one</w:t>
      </w:r>
      <w:r w:rsidR="00001754">
        <w:t>’, ‘</w:t>
      </w:r>
      <w:r w:rsidR="00001754" w:rsidRPr="00001754">
        <w:rPr>
          <w:i/>
        </w:rPr>
        <w:t>two or more</w:t>
      </w:r>
      <w:r w:rsidR="00001754">
        <w:t>’)</w:t>
      </w:r>
      <w:r w:rsidR="00A0096C">
        <w:t>.</w:t>
      </w:r>
      <w:r w:rsidR="00347F4B">
        <w:t xml:space="preserve"> </w:t>
      </w:r>
    </w:p>
    <w:p w14:paraId="7A65C908" w14:textId="309FBAC4" w:rsidR="007F6F12" w:rsidRDefault="00A0096C" w:rsidP="00EA1E6F">
      <w:pPr>
        <w:spacing w:line="480" w:lineRule="auto"/>
      </w:pPr>
      <w:r>
        <w:t>We included the lifespans of the mother and fathers in order to control for and quantify potential selective disappearance</w:t>
      </w:r>
      <w:r w:rsidR="00CE5627">
        <w:t xml:space="preserve"> (van de Pol and Verhulst 2006)</w:t>
      </w:r>
      <w:r w:rsidR="0006459A">
        <w:t>: an effect of, for example, maternal longevity on chick survival would indicate that mothers with relatively longer lifespans also produced chicks with average higher survival</w:t>
      </w:r>
      <w:r>
        <w:t>.</w:t>
      </w:r>
      <w:r w:rsidR="00873BD2">
        <w:t xml:space="preserve"> As each parent has a single measure for</w:t>
      </w:r>
      <w:r w:rsidR="00470BA9">
        <w:t xml:space="preserve"> lifespan</w:t>
      </w:r>
      <w:r w:rsidR="00873BD2">
        <w:t>, but may have produced offspring at multiple ages across their lifespan, fitting longevity and parental ages therefore effectively model between- versus within-individual differences (van de Pol and Verhulst 2006).</w:t>
      </w:r>
      <w:r w:rsidR="0000678B">
        <w:t xml:space="preserve"> Julian </w:t>
      </w:r>
      <w:r w:rsidR="0000678B" w:rsidRPr="0000678B">
        <w:rPr>
          <w:i/>
        </w:rPr>
        <w:t>incubation date</w:t>
      </w:r>
      <w:r w:rsidR="0000678B">
        <w:t xml:space="preserve"> </w:t>
      </w:r>
      <w:r w:rsidR="00CE5627">
        <w:t>(the number of days after 1 January of the calendar year</w:t>
      </w:r>
      <w:r w:rsidR="00091200">
        <w:t xml:space="preserve"> of the cohort</w:t>
      </w:r>
      <w:r w:rsidR="00CE5627">
        <w:t xml:space="preserve">) </w:t>
      </w:r>
      <w:r w:rsidR="0000678B">
        <w:t xml:space="preserve">was included in order to control for </w:t>
      </w:r>
      <w:r w:rsidR="00091200">
        <w:t xml:space="preserve">any potential changes in chick fitness across the breeding season </w:t>
      </w:r>
      <w:r w:rsidR="00091200">
        <w:fldChar w:fldCharType="begin" w:fldLock="1"/>
      </w:r>
      <w:r w:rsidR="00C02842">
        <w:instrText>ADDIN CSL_CITATION {"citationItems":[{"id":"ITEM-1","itemData":{"DOI":"10.1111/gcb.12926","ISBN":"1365-2486","ISSN":"13652486","PMID":"26058467","abstract":"Despite extensive research on the topic, it has been difficult to reach general conclusions as to the effects of climate change on morphology in wild animals: in particular, the effects of warming temperatures have been associated with increases, decreases or stasis in body size in different populations. Here, we use a fine-scale analysis of associations between weather and offspring body size in a long-term study of a wild passerine bird, the cooperatively breeding superb fairy-wren, in south-eastern Australia to show that such variation in the direction of associations occurs even within a population. Over the past 26 years, our study population has experienced increased temperatures, increased frequency of heatwaves and reduced rainfall – but the mean body mass of chicks has not changed. Despite the apparent stasis, mass was associated with weather across the previous year, but in multiple counteracting ways. Firstly, (i) chick mass was negatively associated with extremely recent heatwaves, but there also positive associations with (ii) higher maximum temperatures and (iii) higher rainfall, both occurring in a period prior to and during the nesting period, and finally (iv) a longer-term negative association with higher maximum temperatures following the previous breeding season. Our results illustrate how a morphological trait may be affected by both short- and long-term effects of the same weather variable at multiple times of the year and that these effects may act in different directions. We also show that climate within the relevant time windows may not be changing in the same way, such that overall long-term temporal trends in body size may be minimal. Such complexity means that analytical approaches that search for a single ‘best’ window for one particular weather variable may miss other relevant information, and is also likely to make analyses of phenotypic plasticity and prediction of longer-term population dynamics difficult.","author":[{"dropping-particle":"","family":"Kruuk","given":"Loeske E B","non-dropping-particle":"","parse-names":false,"suffix":""},{"dropping-particle":"","family":"Osmond","given":"Helen L.","non-dropping-particle":"","parse-names":false,"suffix":""},{"dropping-particle":"","family":"Cockburn","given":"Andrew","non-dropping-particle":"","parse-names":false,"suffix":""}],"container-title":"Global Change Biology","id":"ITEM-1","issue":"8","issued":{"date-parts":[["2015"]]},"page":"2929-2941","title":"Contrasting effects of climate on juvenile body size in a Southern Hemisphere passerine bird","type":"article-journal","volume":"21"},"uris":["http://www.mendeley.com/documents/?uuid=9eeeb743-a74a-464c-9910-f6fb4b3ce49e"]},{"id":"ITEM-2","itemData":{"DOI":"10.1111/gcb.14831","ISSN":"1354-1013","abstract":"Climate warming has been shown to affect the timing of the onset of breeding of many bird species across the world. However, for multi‐brooded species, climate may also affect the timing of the end of the breeding season, and hence also its duration, and these effects may have consequences for fitness. We used 28 years of field data to investigate the links between climate, timing of breeding, and breeding success in a cooperatively breeding passerine, the superb fairy‐wren (Malurus cyaneus). This multi‐brooded species from southeastern Australia has a long breeding season and high variation in phenology between individuals. By applying a “sliding window” approach, we found that higher minimum temperatures in early spring resulted in an earlier start and a longer duration of breeding, whereas less rainfall and more heat‐ waves (days &gt; 29°C) in late summer resulted in an earlier end and a shorter duration of breeding. Using a hurdle model analysis, we found that earlier start dates did not predict whether or not females produced any young in a season. However, for successful females who produced at least one young, earlier start dates were associated with higher numbers of young produced in a season. Earlier end dates were associated with a higher probability of producing at least one young, presum‐ ably because unsuccessful females kept trying when others had ceased. Despite larger scale trends in climate, climate variables in the windows relevant to this species’ phenology did not change across years, and there were no temporal trends in phenology during our study period. Our results illustrate a scenario in which higher temperatures advanced both start and end dates of individuals’ breeding seasons, but did not generate an overall temporal shift in breeding times. They also suggest that the complexity of selection pressures on breeding phenology in multi‐brooded species may have been underestimated.","author":[{"dropping-particle":"","family":"Lv","given":"Lei","non-dropping-particle":"","parse-names":false,"suffix":""},{"dropping-particle":"","family":"Liu","given":"Yang","non-dropping-particle":"","parse-names":false,"suffix":""},{"dropping-particle":"","family":"Osmond","given":"Helen L.","non-dropping-particle":"","parse-names":false,"suffix":""},{"dropping-particle":"","family":"Cockburn","given":"Andrew","non-dropping-particle":"","parse-names":false,"suffix":""},{"dropping-particle":"","family":"Kruuk","given":"Loeske E. B.","non-dropping-particle":"","parse-names":false,"suffix":""}],"container-title":"Global Change Biology","id":"ITEM-2","issue":"August","issued":{"date-parts":[["2019"]]},"page":"1-15","title":"When to start and when to stop: Effects of climate on breeding in a multi‐brooded songbird","type":"article-journal"},"uris":["http://www.mendeley.com/documents/?uuid=8cedb428-e553-428f-ab5d-dd2fcb1ec3ea"]}],"mendeley":{"formattedCitation":"(Kruuk et al. 2015; Lv et al. 2019)","plainTextFormattedCitation":"(Kruuk et al. 2015; Lv et al. 2019)","previouslyFormattedCitation":"(Kruuk et al. 2015; Lv et al. 2019)"},"properties":{"noteIndex":0},"schema":"https://github.com/citation-style-language/schema/raw/master/csl-citation.json"}</w:instrText>
      </w:r>
      <w:r w:rsidR="00091200">
        <w:fldChar w:fldCharType="separate"/>
      </w:r>
      <w:r w:rsidR="00091200" w:rsidRPr="00091200">
        <w:rPr>
          <w:noProof/>
        </w:rPr>
        <w:t>(Kruuk et al. 2015; Lv et al. 2019)</w:t>
      </w:r>
      <w:r w:rsidR="00091200">
        <w:fldChar w:fldCharType="end"/>
      </w:r>
      <w:r w:rsidR="0000678B">
        <w:t>.</w:t>
      </w:r>
      <w:r w:rsidR="005448FF">
        <w:t xml:space="preserve"> </w:t>
      </w:r>
      <w:r>
        <w:t>Random effects for each parental ID (mother, social father, and genetic father) were included to control for the non-independence of repeated measures from the same parents across chicks.</w:t>
      </w:r>
      <w:r w:rsidRPr="00A0096C">
        <w:t xml:space="preserve"> </w:t>
      </w:r>
      <w:r>
        <w:t xml:space="preserve">Cohort was </w:t>
      </w:r>
      <w:r w:rsidR="0006459A">
        <w:t xml:space="preserve">also </w:t>
      </w:r>
      <w:r>
        <w:t>included as a</w:t>
      </w:r>
      <w:r w:rsidR="00091200">
        <w:t xml:space="preserve"> </w:t>
      </w:r>
      <w:r w:rsidR="0006459A">
        <w:t>30-level</w:t>
      </w:r>
      <w:r>
        <w:t xml:space="preserve"> random </w:t>
      </w:r>
      <w:r w:rsidR="003F57D5">
        <w:t xml:space="preserve">effect to control for any potential heterogeneity </w:t>
      </w:r>
      <w:r w:rsidR="00EA1E6F">
        <w:t>between years.</w:t>
      </w:r>
    </w:p>
    <w:p w14:paraId="2DDE3BDB" w14:textId="3638C138" w:rsidR="00F2090E" w:rsidRDefault="00464CC7" w:rsidP="00147432">
      <w:pPr>
        <w:spacing w:line="480" w:lineRule="auto"/>
      </w:pPr>
      <w:r>
        <w:t>The t</w:t>
      </w:r>
      <w:r w:rsidR="00DC6093">
        <w:t xml:space="preserve">hree fitness-related traits </w:t>
      </w:r>
      <w:r w:rsidR="00470BA9">
        <w:t>analyzed</w:t>
      </w:r>
      <w:r w:rsidR="0006459A">
        <w:t xml:space="preserve"> </w:t>
      </w:r>
      <w:r>
        <w:t xml:space="preserve">were </w:t>
      </w:r>
      <w:r w:rsidR="00F2090E">
        <w:t>nestling weight, survival to</w:t>
      </w:r>
      <w:r>
        <w:t xml:space="preserve"> independence, and </w:t>
      </w:r>
      <w:r w:rsidR="00F2090E">
        <w:t>male recruitment</w:t>
      </w:r>
      <w:r w:rsidR="0006459A">
        <w:t>:</w:t>
      </w:r>
      <w:r w:rsidR="00F2090E">
        <w:t xml:space="preserve"> </w:t>
      </w:r>
    </w:p>
    <w:p w14:paraId="41AB1574" w14:textId="28BD339A" w:rsidR="005448FF" w:rsidRDefault="005448FF" w:rsidP="00147432">
      <w:pPr>
        <w:spacing w:line="480" w:lineRule="auto"/>
      </w:pPr>
      <w:r w:rsidRPr="005448FF">
        <w:rPr>
          <w:i/>
        </w:rPr>
        <w:t>-</w:t>
      </w:r>
      <w:r>
        <w:rPr>
          <w:i/>
        </w:rPr>
        <w:t xml:space="preserve"> </w:t>
      </w:r>
      <w:r w:rsidRPr="005448FF">
        <w:rPr>
          <w:i/>
        </w:rPr>
        <w:t xml:space="preserve">Weight: </w:t>
      </w:r>
      <w:r w:rsidR="00D717F3">
        <w:t>Nestling w</w:t>
      </w:r>
      <w:r w:rsidR="0000678B">
        <w:t xml:space="preserve">eight was measured in grams when nestlings were briefly removed from their nest to be banded and bled for SNP genotyping. </w:t>
      </w:r>
      <w:r>
        <w:t>Th</w:t>
      </w:r>
      <w:r w:rsidR="00D717F3">
        <w:t>e majority of weights were measured</w:t>
      </w:r>
      <w:r>
        <w:t xml:space="preserve"> 7 days after hatching, but sometimes </w:t>
      </w:r>
      <w:r w:rsidR="0006459A">
        <w:t xml:space="preserve">one or two </w:t>
      </w:r>
      <w:r>
        <w:t>day(s) ear</w:t>
      </w:r>
      <w:r w:rsidR="00330114">
        <w:t>lier or later. To control for this,</w:t>
      </w:r>
      <w:r w:rsidR="00D717F3">
        <w:t xml:space="preserve"> the age</w:t>
      </w:r>
      <w:r>
        <w:t xml:space="preserve"> </w:t>
      </w:r>
      <w:r w:rsidR="00D717F3">
        <w:t xml:space="preserve">of the chick </w:t>
      </w:r>
      <w:r w:rsidR="00330114">
        <w:t xml:space="preserve">(in days) </w:t>
      </w:r>
      <w:r>
        <w:t>at weighing w</w:t>
      </w:r>
      <w:r w:rsidR="00330114">
        <w:t>as included</w:t>
      </w:r>
      <w:r w:rsidR="0000678B">
        <w:t xml:space="preserve"> in this model</w:t>
      </w:r>
      <w:r w:rsidR="00091200">
        <w:t xml:space="preserve"> as a covariate</w:t>
      </w:r>
      <w:r w:rsidR="0000678B">
        <w:t xml:space="preserve">. </w:t>
      </w:r>
      <w:r w:rsidR="0006459A">
        <w:t>We also fitted a</w:t>
      </w:r>
      <w:r w:rsidR="0000678B">
        <w:t xml:space="preserve"> two-level factor</w:t>
      </w:r>
      <w:r>
        <w:t xml:space="preserve"> </w:t>
      </w:r>
      <w:r w:rsidR="0000678B">
        <w:t>‘</w:t>
      </w:r>
      <w:r w:rsidR="0000678B">
        <w:rPr>
          <w:i/>
        </w:rPr>
        <w:t>p</w:t>
      </w:r>
      <w:r w:rsidRPr="0000678B">
        <w:rPr>
          <w:i/>
        </w:rPr>
        <w:t>re-1992</w:t>
      </w:r>
      <w:r w:rsidR="0000678B">
        <w:t>’</w:t>
      </w:r>
      <w:r w:rsidR="0006459A">
        <w:t>,</w:t>
      </w:r>
      <w:r w:rsidR="0000678B">
        <w:t xml:space="preserve"> </w:t>
      </w:r>
      <w:r w:rsidR="0000678B">
        <w:lastRenderedPageBreak/>
        <w:t>indicat</w:t>
      </w:r>
      <w:r w:rsidR="0006459A">
        <w:t>ing</w:t>
      </w:r>
      <w:r w:rsidR="0000678B">
        <w:t xml:space="preserve"> whether the cohort was before 1992 or not. This term</w:t>
      </w:r>
      <w:r>
        <w:t xml:space="preserve"> control</w:t>
      </w:r>
      <w:r w:rsidR="0000678B">
        <w:t>led</w:t>
      </w:r>
      <w:r>
        <w:t xml:space="preserve"> for a change in protocol in the time of day chicks were weighed from this year forward</w:t>
      </w:r>
      <w:r w:rsidR="0006459A">
        <w:t xml:space="preserve"> (Kruuk et al. 2015)</w:t>
      </w:r>
      <w:r>
        <w:t xml:space="preserve">. </w:t>
      </w:r>
      <w:r w:rsidR="00330114">
        <w:t xml:space="preserve">We excluded 226 chicks </w:t>
      </w:r>
      <w:r>
        <w:t xml:space="preserve">from </w:t>
      </w:r>
      <w:r w:rsidR="0006459A">
        <w:t xml:space="preserve">this </w:t>
      </w:r>
      <w:r>
        <w:t xml:space="preserve">analysis </w:t>
      </w:r>
      <w:r w:rsidR="0006459A">
        <w:t xml:space="preserve">for whom </w:t>
      </w:r>
      <w:r>
        <w:t>weight was not measured during the nestling phase or measurements were deemed unreliable</w:t>
      </w:r>
      <w:r w:rsidR="00330114">
        <w:t>. This resulted</w:t>
      </w:r>
      <w:r w:rsidR="0000678B">
        <w:t xml:space="preserve"> in a sample size of 4321 chicks</w:t>
      </w:r>
      <w:r>
        <w:t xml:space="preserve">. Weight followed a </w:t>
      </w:r>
      <w:r w:rsidR="0006459A">
        <w:t>N</w:t>
      </w:r>
      <w:r>
        <w:t xml:space="preserve">ormal distribution and so a linear model with Gaussian error structure was used. </w:t>
      </w:r>
    </w:p>
    <w:p w14:paraId="5B62D543" w14:textId="5AD59F26" w:rsidR="005448FF" w:rsidRDefault="005448FF" w:rsidP="00147432">
      <w:pPr>
        <w:spacing w:line="480" w:lineRule="auto"/>
      </w:pPr>
      <w:r>
        <w:rPr>
          <w:i/>
        </w:rPr>
        <w:t xml:space="preserve">- </w:t>
      </w:r>
      <w:r w:rsidRPr="005448FF">
        <w:rPr>
          <w:i/>
        </w:rPr>
        <w:t xml:space="preserve">Survival: </w:t>
      </w:r>
      <w:r>
        <w:t>Early-life survival was measured from the late nestling stage (approximately 7 days old, when chicks are banded and blood sampled</w:t>
      </w:r>
      <w:r w:rsidR="00D717F3">
        <w:t xml:space="preserve"> to assign parentage</w:t>
      </w:r>
      <w:r>
        <w:t>), until 4 weeks after fledging</w:t>
      </w:r>
      <w:r w:rsidR="008D4B3B">
        <w:t xml:space="preserve"> (</w:t>
      </w:r>
      <w:r w:rsidR="0006459A">
        <w:t xml:space="preserve">i.e. a total of </w:t>
      </w:r>
      <w:r w:rsidR="008D4B3B">
        <w:t>41 days from hatching)</w:t>
      </w:r>
      <w:r w:rsidR="0006459A">
        <w:t>; this is the stage at which</w:t>
      </w:r>
      <w:r>
        <w:t xml:space="preserve"> they reach independence</w:t>
      </w:r>
      <w:r w:rsidR="00330114">
        <w:t xml:space="preserve"> from their parents and may</w:t>
      </w:r>
      <w:r>
        <w:t xml:space="preserve"> dis</w:t>
      </w:r>
      <w:r w:rsidR="008D4B3B">
        <w:t xml:space="preserve">perse to another territory. </w:t>
      </w:r>
      <w:r w:rsidR="0006459A">
        <w:t>Individual survival was therefore a binary trait, and s</w:t>
      </w:r>
      <w:r>
        <w:t xml:space="preserve">urvival </w:t>
      </w:r>
      <w:r w:rsidR="00330114">
        <w:t xml:space="preserve">probability </w:t>
      </w:r>
      <w:r>
        <w:t xml:space="preserve">was modeled using a Bernoulli distribution (fitted with a logit-link function). </w:t>
      </w:r>
    </w:p>
    <w:p w14:paraId="6ABED4DB" w14:textId="77777777" w:rsidR="00470BA9" w:rsidRDefault="005448FF" w:rsidP="00147432">
      <w:pPr>
        <w:spacing w:line="480" w:lineRule="auto"/>
      </w:pPr>
      <w:r>
        <w:rPr>
          <w:i/>
        </w:rPr>
        <w:t xml:space="preserve">- </w:t>
      </w:r>
      <w:r w:rsidRPr="005448FF">
        <w:rPr>
          <w:i/>
        </w:rPr>
        <w:t>Recruitment:</w:t>
      </w:r>
      <w:r>
        <w:t xml:space="preserve"> Survival from nestling to recruitment (measured as being alive at the start of the next </w:t>
      </w:r>
      <w:r w:rsidR="00D717F3">
        <w:t xml:space="preserve">year’s </w:t>
      </w:r>
      <w:r>
        <w:t xml:space="preserve">breeding season) was </w:t>
      </w:r>
      <w:r w:rsidR="0006459A">
        <w:t xml:space="preserve">only estimated </w:t>
      </w:r>
      <w:r>
        <w:t>in males.</w:t>
      </w:r>
      <w:r w:rsidRPr="00C81D4D">
        <w:t xml:space="preserve"> </w:t>
      </w:r>
      <w:r>
        <w:t>Recruitment into the breeding population could only be assessed in males</w:t>
      </w:r>
      <w:r w:rsidR="0006459A">
        <w:t>,</w:t>
      </w:r>
      <w:r>
        <w:t xml:space="preserve"> since for females death </w:t>
      </w:r>
      <w:r w:rsidR="0006459A">
        <w:t xml:space="preserve">after the nestling stage </w:t>
      </w:r>
      <w:r>
        <w:t>cannot be distinguished from emigration from the study area during their first year of life.</w:t>
      </w:r>
      <w:r w:rsidR="008D4B3B">
        <w:t xml:space="preserve"> In contrast, m</w:t>
      </w:r>
      <w:r>
        <w:t>ales are highly philopatric and easily tracked</w:t>
      </w:r>
      <w:r w:rsidR="00D717F3">
        <w:t xml:space="preserve"> during all life stages</w:t>
      </w:r>
      <w:r w:rsidR="00C94A5B">
        <w:t>, as 72</w:t>
      </w:r>
      <w:r w:rsidR="008D4B3B">
        <w:t>% of males</w:t>
      </w:r>
      <w:r w:rsidR="00C94A5B">
        <w:t xml:space="preserve"> remain on their natal territory their entire life, and males that do disperse move to an immediately neighboring territory 95% of the time</w:t>
      </w:r>
      <w:r w:rsidR="008D4B3B">
        <w:t xml:space="preserve"> </w:t>
      </w:r>
      <w:r w:rsidR="008D4B3B">
        <w:fldChar w:fldCharType="begin" w:fldLock="1"/>
      </w:r>
      <w:r w:rsidR="005B4F1E">
        <w:instrText>ADDIN CSL_CITATION {"citationItems":[{"id":"ITEM-1","itemData":{"DOI":"10.1111/j.1365-2656.2007.01335.x","ISBN":"0021-8790","ISSN":"00218790","PMID":"18070042","abstract":"1. Subordinate helpers in cooperative societies may gain both immediate and future benefits, including paternity and territorial inheritance. However, if such opportunities correlate with rank in the queue, it is unclear why such queues should be stable. 2. In cooperatively breeding superb fairy-wrens Malurus cyaneus, only males are generally philopatric, and form stable hierarchical queues for the dominant position. 3. Male opportunities for reproduction are influenced both by their dominance status within the group, and their relatedness to the breeding female. For young queuing subordinates, the breeding female is typically their mother. Because of incest avoidance, reproduction is possible only through extra-group mating, even if the dominant position is achieved while the mother is still on the territory. If the mother dies while the helper is still a subordinate, he can seek matings both outside the group, and with the unrelated replacement female within the group. Finally, males can achieve the dominant position and pair with an unrelated female by inheritance, dispersal to a neighbouring vacancy, or by forming a liaison with an immigrant subordinate female that causes fission of the natal territory. 4. On average males spent more time living with unrelated females than with their mother. Subordinate males gained no survival advantages when living with their mother rather than an unrelated female, contrary to the prediction that parents facilitate the survival of their offspring. 5. Dominants and subordinates also had similar survival. Mortality accelerated over time, probably because older males invest more in extra-group courtship display. 6. Fairy-wren queues are likely to be stable because older birds are superior, and because extra-pair mating provides direct benefits to subordinates.","author":[{"dropping-particle":"","family":"Cockburn","given":"Andrew","non-dropping-particle":"","parse-names":false,"suffix":""},{"dropping-particle":"","family":"Osmond","given":"Helen L.","non-dropping-particle":"","parse-names":false,"suffix":""},{"dropping-particle":"","family":"Mulder","given":"Raoul A.","non-dropping-particle":"","parse-names":false,"suffix":""},{"dropping-particle":"","family":"Double","given":"Michael C.","non-dropping-particle":"","parse-names":false,"suffix":""},{"dropping-particle":"","family":"Green","given":"David J.","non-dropping-particle":"","parse-names":false,"suffix":""}],"container-title":"Journal of Animal Ecology","id":"ITEM-1","issue":"2","issued":{"date-parts":[["2008"]]},"page":"297-304","title":"Demography of male reproductive queues in cooperatively breeding superb fairy-wrens Malurus cyaneus","type":"article-journal","volume":"77"},"uris":["http://www.mendeley.com/documents/?uuid=68b1f0e1-eeea-4251-accc-6988f54b5a38"]}],"mendeley":{"formattedCitation":"(Cockburn et al. 2008&lt;i&gt;b&lt;/i&gt;)","plainTextFormattedCitation":"(Cockburn et al. 2008b)","previouslyFormattedCitation":"(Cockburn et al. 2008&lt;i&gt;b&lt;/i&gt;)"},"properties":{"noteIndex":0},"schema":"https://github.com/citation-style-language/schema/raw/master/csl-citation.json"}</w:instrText>
      </w:r>
      <w:r w:rsidR="008D4B3B">
        <w:fldChar w:fldCharType="separate"/>
      </w:r>
      <w:r w:rsidR="00416BB7" w:rsidRPr="00416BB7">
        <w:rPr>
          <w:noProof/>
        </w:rPr>
        <w:t>(Cockburn et al. 2008</w:t>
      </w:r>
      <w:r w:rsidR="00416BB7" w:rsidRPr="00416BB7">
        <w:rPr>
          <w:i/>
          <w:noProof/>
        </w:rPr>
        <w:t>b</w:t>
      </w:r>
      <w:r w:rsidR="00416BB7" w:rsidRPr="00416BB7">
        <w:rPr>
          <w:noProof/>
        </w:rPr>
        <w:t>)</w:t>
      </w:r>
      <w:r w:rsidR="008D4B3B">
        <w:fldChar w:fldCharType="end"/>
      </w:r>
      <w:r>
        <w:t xml:space="preserve">. After excluding males for which emigration or death was uncertain due to living close to the study area border, 2259 males were used in this analysis. Recruitment probability was </w:t>
      </w:r>
      <w:r w:rsidR="0006459A">
        <w:t xml:space="preserve">again </w:t>
      </w:r>
      <w:r>
        <w:t>modeled using a Bernoulli distribution (fitted with a logit-link function).</w:t>
      </w:r>
      <w:r w:rsidR="00D717F3">
        <w:t xml:space="preserve"> </w:t>
      </w:r>
      <w:r w:rsidR="00330114">
        <w:t>For this model</w:t>
      </w:r>
      <w:r w:rsidR="00464CC7">
        <w:t xml:space="preserve">, social father was not included as a random effect </w:t>
      </w:r>
      <w:r>
        <w:t xml:space="preserve">in </w:t>
      </w:r>
      <w:r w:rsidR="00464CC7">
        <w:t>order to avoid over-parameterization of this model given its relatively smaller sample size</w:t>
      </w:r>
      <w:r w:rsidR="00EA1E6F">
        <w:t>.</w:t>
      </w:r>
      <w:r w:rsidR="00464CC7">
        <w:t xml:space="preserve"> </w:t>
      </w:r>
    </w:p>
    <w:p w14:paraId="6E4642A2" w14:textId="4E21336E" w:rsidR="00DF0B03" w:rsidRDefault="00EA1E6F" w:rsidP="00147432">
      <w:pPr>
        <w:spacing w:line="480" w:lineRule="auto"/>
        <w:rPr>
          <w:b/>
        </w:rPr>
      </w:pPr>
      <w:r>
        <w:t xml:space="preserve">All statistical analyses were fitted in R version 3.5.0 </w:t>
      </w:r>
      <w:r>
        <w:fldChar w:fldCharType="begin" w:fldLock="1"/>
      </w:r>
      <w:r>
        <w:instrText>ADDIN CSL_CITATION {"citationItems":[{"id":"ITEM-1","itemData":{"author":[{"dropping-particle":"","family":"R Core Team","given":"","non-dropping-particle":"","parse-names":false,"suffix":""}],"id":"ITEM-1","issued":{"date-parts":[["2018"]]},"publisher":"R Foundation for Statistical Computing","publisher-place":"Vienna, Austria","title":"R: A language and environment for statistical computing","type":"article"},"uris":["http://www.mendeley.com/documents/?uuid=ea89ef59-cde9-4406-bb4f-2f69b63d5391"]}],"mendeley":{"formattedCitation":"(R Core Team 2018)","plainTextFormattedCitation":"(R Core Team 2018)","previouslyFormattedCitation":"(R Core Team 2018)"},"properties":{"noteIndex":0},"schema":"https://github.com/citation-style-language/schema/raw/master/csl-citation.json"}</w:instrText>
      </w:r>
      <w:r>
        <w:fldChar w:fldCharType="separate"/>
      </w:r>
      <w:r w:rsidRPr="00D939AE">
        <w:rPr>
          <w:noProof/>
        </w:rPr>
        <w:t>(R Core Team 2018)</w:t>
      </w:r>
      <w:r>
        <w:fldChar w:fldCharType="end"/>
      </w:r>
      <w:r>
        <w:t xml:space="preserve"> using the lme4 package for mixed models</w:t>
      </w:r>
      <w:r w:rsidR="00DF0B03">
        <w:t xml:space="preserve"> </w:t>
      </w:r>
      <w:r w:rsidR="00DF0B03">
        <w:fldChar w:fldCharType="begin" w:fldLock="1"/>
      </w:r>
      <w:r w:rsidR="00137856">
        <w:instrText>ADDIN CSL_CITATION {"citationItems":[{"id":"ITEM-1","itemData":{"author":[{"dropping-particle":"","family":"Bates","given":"Douglas","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lme4","type":"article-journal","volume":"67"},"uris":["http://www.mendeley.com/documents/?uuid=41b00e20-d8fd-49ec-9f40-ff5c60033f32"]}],"mendeley":{"formattedCitation":"(Bates et al. 2015)","plainTextFormattedCitation":"(Bates et al. 2015)","previouslyFormattedCitation":"(Bates et al. 2015)"},"properties":{"noteIndex":0},"schema":"https://github.com/citation-style-language/schema/raw/master/csl-citation.json"}</w:instrText>
      </w:r>
      <w:r w:rsidR="00DF0B03">
        <w:fldChar w:fldCharType="separate"/>
      </w:r>
      <w:r w:rsidR="00DF0B03" w:rsidRPr="00DF0B03">
        <w:rPr>
          <w:noProof/>
        </w:rPr>
        <w:t>(Bates et al. 2015)</w:t>
      </w:r>
      <w:r w:rsidR="00DF0B03">
        <w:fldChar w:fldCharType="end"/>
      </w:r>
      <w:r>
        <w:t>.</w:t>
      </w:r>
    </w:p>
    <w:p w14:paraId="0AD58D79" w14:textId="633F53B4" w:rsidR="003941B4" w:rsidRPr="003941B4" w:rsidRDefault="0000678B" w:rsidP="00147432">
      <w:pPr>
        <w:spacing w:line="480" w:lineRule="auto"/>
        <w:rPr>
          <w:b/>
        </w:rPr>
      </w:pPr>
      <w:r>
        <w:rPr>
          <w:b/>
        </w:rPr>
        <w:lastRenderedPageBreak/>
        <w:t>Results</w:t>
      </w:r>
    </w:p>
    <w:p w14:paraId="4EC299A1" w14:textId="60AF23A7" w:rsidR="0050333A" w:rsidRPr="0050333A" w:rsidRDefault="0050333A" w:rsidP="00147432">
      <w:pPr>
        <w:spacing w:line="480" w:lineRule="auto"/>
        <w:rPr>
          <w:u w:val="single"/>
        </w:rPr>
      </w:pPr>
      <w:r w:rsidRPr="0050333A">
        <w:rPr>
          <w:u w:val="single"/>
        </w:rPr>
        <w:t>Ma</w:t>
      </w:r>
      <w:r>
        <w:rPr>
          <w:u w:val="single"/>
        </w:rPr>
        <w:t>ternal E</w:t>
      </w:r>
      <w:r w:rsidRPr="0050333A">
        <w:rPr>
          <w:u w:val="single"/>
        </w:rPr>
        <w:t>ffects</w:t>
      </w:r>
    </w:p>
    <w:p w14:paraId="7D22CD6C" w14:textId="19558046" w:rsidR="00CF0DC4" w:rsidRDefault="004741E8" w:rsidP="00147432">
      <w:pPr>
        <w:spacing w:line="480" w:lineRule="auto"/>
      </w:pPr>
      <w:r>
        <w:t xml:space="preserve">Chicks of older mothers had lower fitness, with increasing </w:t>
      </w:r>
      <w:r>
        <w:rPr>
          <w:i/>
        </w:rPr>
        <w:t xml:space="preserve">maternal </w:t>
      </w:r>
      <w:r w:rsidR="00736F92">
        <w:rPr>
          <w:i/>
        </w:rPr>
        <w:t>age</w:t>
      </w:r>
      <w:r w:rsidR="00736F92">
        <w:t xml:space="preserve"> ha</w:t>
      </w:r>
      <w:r>
        <w:t>ving</w:t>
      </w:r>
      <w:r w:rsidR="00736F92">
        <w:t xml:space="preserve"> a nega</w:t>
      </w:r>
      <w:r w:rsidR="00054FFD">
        <w:t>tive effect on both survival and recruitment (table 2, 3; figure 2</w:t>
      </w:r>
      <w:r w:rsidR="00CF0DC4">
        <w:t>a</w:t>
      </w:r>
      <w:r w:rsidR="0091259B">
        <w:t>,2c</w:t>
      </w:r>
      <w:r w:rsidR="00736F92">
        <w:t>)</w:t>
      </w:r>
      <w:r>
        <w:t>. I</w:t>
      </w:r>
      <w:r w:rsidR="00736F92">
        <w:t>n contrast</w:t>
      </w:r>
      <w:r w:rsidR="00330114">
        <w:t>,</w:t>
      </w:r>
      <w:r w:rsidR="00736F92">
        <w:t xml:space="preserve"> </w:t>
      </w:r>
      <w:r>
        <w:t xml:space="preserve">there was a positive association between </w:t>
      </w:r>
      <w:r w:rsidR="00736F92">
        <w:rPr>
          <w:i/>
        </w:rPr>
        <w:t>mother lifespan</w:t>
      </w:r>
      <w:r w:rsidR="00736F92">
        <w:t xml:space="preserve"> </w:t>
      </w:r>
      <w:r>
        <w:t xml:space="preserve">and both survival and recruitment </w:t>
      </w:r>
      <w:r w:rsidR="00054FFD">
        <w:t>(table 2, 3; figure 2</w:t>
      </w:r>
      <w:r w:rsidR="00CF0DC4">
        <w:t>b</w:t>
      </w:r>
      <w:r w:rsidR="0091259B">
        <w:t>,2d</w:t>
      </w:r>
      <w:r w:rsidR="00736F92">
        <w:t>)</w:t>
      </w:r>
      <w:r>
        <w:t>: across their lifetimes, long-lived mothers produced chicks with higher average survival</w:t>
      </w:r>
      <w:r w:rsidR="00F00B77">
        <w:t xml:space="preserve">. </w:t>
      </w:r>
      <w:r w:rsidR="00C7603E">
        <w:t>T</w:t>
      </w:r>
      <w:r w:rsidR="00CF0DC4">
        <w:t xml:space="preserve">he positive </w:t>
      </w:r>
      <w:r w:rsidR="00C86DD5">
        <w:t xml:space="preserve">associations with </w:t>
      </w:r>
      <w:r w:rsidR="00CF0DC4">
        <w:t>maternal lifespan were not driven by the very low survival and recruitment of chicks of m</w:t>
      </w:r>
      <w:r w:rsidR="0091259B">
        <w:t xml:space="preserve">others that lived only one year: </w:t>
      </w:r>
      <w:r w:rsidR="00C7603E">
        <w:t>w</w:t>
      </w:r>
      <w:r w:rsidR="00CF0DC4">
        <w:t xml:space="preserve">hen mothers with a one year lifespan were removed from analysis, the positive effects were still significant (supplementary XX). </w:t>
      </w:r>
    </w:p>
    <w:p w14:paraId="6C6B6324" w14:textId="78E85C06" w:rsidR="0050333A" w:rsidRPr="0050333A" w:rsidRDefault="0050333A" w:rsidP="00147432">
      <w:pPr>
        <w:spacing w:line="480" w:lineRule="auto"/>
        <w:rPr>
          <w:u w:val="single"/>
        </w:rPr>
      </w:pPr>
      <w:r>
        <w:rPr>
          <w:u w:val="single"/>
        </w:rPr>
        <w:t>Paternal E</w:t>
      </w:r>
      <w:r w:rsidRPr="0050333A">
        <w:rPr>
          <w:u w:val="single"/>
        </w:rPr>
        <w:t>ffects</w:t>
      </w:r>
    </w:p>
    <w:p w14:paraId="1A8553DA" w14:textId="75FDB79D" w:rsidR="00C7603E" w:rsidRDefault="00C7603E" w:rsidP="00147432">
      <w:pPr>
        <w:spacing w:line="480" w:lineRule="auto"/>
      </w:pPr>
      <w:r>
        <w:t>For c</w:t>
      </w:r>
      <w:r w:rsidR="00F00B77">
        <w:t>hicks sired wit</w:t>
      </w:r>
      <w:r w:rsidR="00054FFD">
        <w:t>hin-pair</w:t>
      </w:r>
      <w:r w:rsidR="00470BA9">
        <w:t>, higher</w:t>
      </w:r>
      <w:r>
        <w:t xml:space="preserve"> paternal age</w:t>
      </w:r>
      <w:r w:rsidR="00054FFD">
        <w:t xml:space="preserve"> </w:t>
      </w:r>
      <w:r>
        <w:t xml:space="preserve">was associated with </w:t>
      </w:r>
      <w:r w:rsidR="00054FFD">
        <w:t>increased</w:t>
      </w:r>
      <w:r w:rsidR="00F00B77">
        <w:t xml:space="preserve"> survival probability, but not </w:t>
      </w:r>
      <w:r>
        <w:t xml:space="preserve">with </w:t>
      </w:r>
      <w:r w:rsidR="00F00B77">
        <w:t>weight or recruitment</w:t>
      </w:r>
      <w:r w:rsidR="00054FFD">
        <w:t xml:space="preserve"> probability</w:t>
      </w:r>
      <w:r>
        <w:t xml:space="preserve"> </w:t>
      </w:r>
      <w:r w:rsidR="009E4667">
        <w:t>(table 2</w:t>
      </w:r>
      <w:r w:rsidR="0091259B">
        <w:t>; figure 3</w:t>
      </w:r>
      <w:r w:rsidR="009E4667">
        <w:t>)</w:t>
      </w:r>
      <w:r w:rsidR="00F00B77">
        <w:t xml:space="preserve">. The </w:t>
      </w:r>
      <w:r w:rsidR="002B0EB5">
        <w:t xml:space="preserve">‘paternal </w:t>
      </w:r>
      <w:r w:rsidR="00F00B77">
        <w:t>age</w:t>
      </w:r>
      <w:r w:rsidR="002B0EB5">
        <w:t>’</w:t>
      </w:r>
      <w:r w:rsidR="00F00B77">
        <w:t xml:space="preserve"> of these chicks represent</w:t>
      </w:r>
      <w:r w:rsidR="00470BA9">
        <w:t>s</w:t>
      </w:r>
      <w:r w:rsidR="00F00B77">
        <w:t xml:space="preserve"> the combined age-related effects of paternal germline and paternal environment. Surprisingly, despite this positive association between survival and within-pair father ages, for extra-pair chicks there was no effect of either their genetic father</w:t>
      </w:r>
      <w:r w:rsidR="00470BA9">
        <w:t>’s age</w:t>
      </w:r>
      <w:r w:rsidR="00F00B77">
        <w:t xml:space="preserve"> (representing paternal germline) or their social father</w:t>
      </w:r>
      <w:r w:rsidR="00470BA9">
        <w:t>’s age</w:t>
      </w:r>
      <w:r w:rsidR="00F00B77">
        <w:t xml:space="preserve"> (representing paternal environment). </w:t>
      </w:r>
    </w:p>
    <w:p w14:paraId="51B6CDE9" w14:textId="691482DC" w:rsidR="0050333A" w:rsidRPr="0050333A" w:rsidRDefault="0050333A" w:rsidP="00147432">
      <w:pPr>
        <w:spacing w:line="480" w:lineRule="auto"/>
        <w:rPr>
          <w:u w:val="single"/>
        </w:rPr>
      </w:pPr>
      <w:r>
        <w:rPr>
          <w:u w:val="single"/>
        </w:rPr>
        <w:t>Helper Effects</w:t>
      </w:r>
    </w:p>
    <w:p w14:paraId="2B9E2211" w14:textId="2FF1E8EA" w:rsidR="00C76131" w:rsidRPr="0050333A" w:rsidRDefault="0050333A" w:rsidP="0050333A">
      <w:pPr>
        <w:spacing w:line="480" w:lineRule="auto"/>
        <w:rPr>
          <w:i/>
        </w:rPr>
      </w:pPr>
      <w:r>
        <w:rPr>
          <w:i/>
        </w:rPr>
        <w:t>Mean helper age</w:t>
      </w:r>
      <w:r>
        <w:t xml:space="preserve"> was positively associated with higher chick survival and higher male recruitment (table 2, 3; </w:t>
      </w:r>
      <w:r w:rsidR="0091259B">
        <w:t>figure 4</w:t>
      </w:r>
      <w:r>
        <w:t xml:space="preserve">). </w:t>
      </w:r>
      <w:r w:rsidR="00CF695C">
        <w:t xml:space="preserve">In most cases there was no effect of the number of related or unrelated helpers on chick fitness. In comparison to having no related helpers, there was a marginally positive effect of having two or more related helpers </w:t>
      </w:r>
      <w:r w:rsidR="00CF695C">
        <w:t>on chick weight</w:t>
      </w:r>
      <w:r w:rsidR="00CF695C">
        <w:t xml:space="preserve"> (table 1). </w:t>
      </w:r>
      <w:r w:rsidR="00CF695C">
        <w:t xml:space="preserve">In comparison to having no </w:t>
      </w:r>
      <w:r w:rsidR="00CF695C">
        <w:t>un</w:t>
      </w:r>
      <w:r w:rsidR="00CF695C">
        <w:t>related helpers, t</w:t>
      </w:r>
      <w:r w:rsidR="00CF695C">
        <w:t xml:space="preserve">here </w:t>
      </w:r>
      <w:r w:rsidR="00CF695C">
        <w:lastRenderedPageBreak/>
        <w:t>was a marginally negative</w:t>
      </w:r>
      <w:r w:rsidR="00CF695C">
        <w:t xml:space="preserve"> </w:t>
      </w:r>
      <w:r w:rsidR="00CF695C">
        <w:t>effect of having one</w:t>
      </w:r>
      <w:r w:rsidR="00CF695C">
        <w:t xml:space="preserve"> </w:t>
      </w:r>
      <w:r w:rsidR="00CF695C">
        <w:t>un</w:t>
      </w:r>
      <w:r w:rsidR="00CF695C">
        <w:t xml:space="preserve">related helpers </w:t>
      </w:r>
      <w:r w:rsidR="00CF695C">
        <w:t>on chick survival to independence and recruitment</w:t>
      </w:r>
      <w:r w:rsidR="00CF695C">
        <w:t xml:space="preserve"> </w:t>
      </w:r>
      <w:r w:rsidR="00CF695C">
        <w:t>(table 2, 3</w:t>
      </w:r>
      <w:r w:rsidR="00CF695C">
        <w:t>).</w:t>
      </w:r>
      <w:r w:rsidR="00CF695C">
        <w:t xml:space="preserve"> All other effects of helper presence were non-significant.</w:t>
      </w:r>
    </w:p>
    <w:p w14:paraId="5DE03BFD" w14:textId="77777777" w:rsidR="00C76131" w:rsidRDefault="00C76131" w:rsidP="0000678B">
      <w:pPr>
        <w:rPr>
          <w:b/>
        </w:rPr>
      </w:pPr>
    </w:p>
    <w:p w14:paraId="0EA6191C" w14:textId="77777777" w:rsidR="00C76131" w:rsidRDefault="00C76131" w:rsidP="0000678B">
      <w:pPr>
        <w:rPr>
          <w:b/>
        </w:rPr>
      </w:pPr>
    </w:p>
    <w:p w14:paraId="71F811D3" w14:textId="77777777" w:rsidR="00C76131" w:rsidRDefault="00C76131" w:rsidP="0000678B">
      <w:pPr>
        <w:rPr>
          <w:b/>
        </w:rPr>
      </w:pPr>
    </w:p>
    <w:p w14:paraId="6EC245D3" w14:textId="77777777" w:rsidR="00C76131" w:rsidRDefault="00C76131" w:rsidP="0000678B">
      <w:pPr>
        <w:rPr>
          <w:b/>
        </w:rPr>
      </w:pPr>
    </w:p>
    <w:p w14:paraId="7D440529" w14:textId="77777777" w:rsidR="00C76131" w:rsidRDefault="00C76131" w:rsidP="0000678B">
      <w:pPr>
        <w:rPr>
          <w:b/>
        </w:rPr>
      </w:pPr>
    </w:p>
    <w:p w14:paraId="7C1FB90F" w14:textId="77777777" w:rsidR="00C76131" w:rsidRDefault="00C76131" w:rsidP="0000678B">
      <w:pPr>
        <w:rPr>
          <w:b/>
        </w:rPr>
      </w:pPr>
    </w:p>
    <w:p w14:paraId="355F8F1B" w14:textId="77777777" w:rsidR="00C76131" w:rsidRDefault="00C76131" w:rsidP="0000678B">
      <w:pPr>
        <w:rPr>
          <w:b/>
        </w:rPr>
      </w:pPr>
    </w:p>
    <w:p w14:paraId="18D9053E" w14:textId="77777777" w:rsidR="00C76131" w:rsidRDefault="00C76131" w:rsidP="0000678B">
      <w:pPr>
        <w:rPr>
          <w:b/>
        </w:rPr>
      </w:pPr>
    </w:p>
    <w:p w14:paraId="6803B0B1" w14:textId="77777777" w:rsidR="00C76131" w:rsidRDefault="00C76131" w:rsidP="0000678B">
      <w:pPr>
        <w:rPr>
          <w:b/>
        </w:rPr>
      </w:pPr>
    </w:p>
    <w:p w14:paraId="4CB73AA5" w14:textId="77777777" w:rsidR="00C76131" w:rsidRDefault="00C76131" w:rsidP="0000678B">
      <w:pPr>
        <w:rPr>
          <w:b/>
        </w:rPr>
      </w:pPr>
    </w:p>
    <w:p w14:paraId="2B43E1AC" w14:textId="77777777" w:rsidR="00C76131" w:rsidRDefault="00C76131" w:rsidP="0000678B">
      <w:pPr>
        <w:rPr>
          <w:b/>
        </w:rPr>
      </w:pPr>
    </w:p>
    <w:p w14:paraId="6F103653" w14:textId="77777777" w:rsidR="00C76131" w:rsidRDefault="00C76131" w:rsidP="0000678B">
      <w:pPr>
        <w:rPr>
          <w:b/>
        </w:rPr>
      </w:pPr>
    </w:p>
    <w:p w14:paraId="04333CCD" w14:textId="77777777" w:rsidR="00C76131" w:rsidRDefault="00C76131" w:rsidP="0000678B">
      <w:pPr>
        <w:rPr>
          <w:b/>
        </w:rPr>
      </w:pPr>
    </w:p>
    <w:p w14:paraId="493E5D85" w14:textId="77777777" w:rsidR="00C76131" w:rsidRDefault="00C76131" w:rsidP="0000678B">
      <w:pPr>
        <w:rPr>
          <w:b/>
        </w:rPr>
      </w:pPr>
    </w:p>
    <w:p w14:paraId="12F678C6" w14:textId="77777777" w:rsidR="00C76131" w:rsidRDefault="00C76131" w:rsidP="0000678B">
      <w:pPr>
        <w:rPr>
          <w:b/>
        </w:rPr>
      </w:pPr>
    </w:p>
    <w:p w14:paraId="371760DA" w14:textId="77777777" w:rsidR="00C76131" w:rsidRDefault="00C76131" w:rsidP="0000678B">
      <w:pPr>
        <w:rPr>
          <w:b/>
        </w:rPr>
      </w:pPr>
    </w:p>
    <w:p w14:paraId="20C21BF8" w14:textId="77777777" w:rsidR="00C76131" w:rsidRDefault="00C76131" w:rsidP="0000678B">
      <w:pPr>
        <w:rPr>
          <w:b/>
        </w:rPr>
      </w:pPr>
    </w:p>
    <w:p w14:paraId="5F90CBD1" w14:textId="77777777" w:rsidR="00C76131" w:rsidRDefault="00C76131" w:rsidP="0000678B">
      <w:pPr>
        <w:rPr>
          <w:b/>
        </w:rPr>
      </w:pPr>
    </w:p>
    <w:p w14:paraId="28A8AE1E" w14:textId="77777777" w:rsidR="00C76131" w:rsidRDefault="00C76131" w:rsidP="0000678B">
      <w:pPr>
        <w:rPr>
          <w:b/>
        </w:rPr>
      </w:pPr>
    </w:p>
    <w:p w14:paraId="5BEB8D45" w14:textId="77777777" w:rsidR="00C76131" w:rsidRDefault="00C76131" w:rsidP="0000678B">
      <w:pPr>
        <w:rPr>
          <w:b/>
        </w:rPr>
      </w:pPr>
    </w:p>
    <w:p w14:paraId="05E4A0ED" w14:textId="77777777" w:rsidR="00C76131" w:rsidRDefault="00C76131" w:rsidP="0000678B">
      <w:pPr>
        <w:rPr>
          <w:b/>
        </w:rPr>
      </w:pPr>
    </w:p>
    <w:p w14:paraId="2E67F81E" w14:textId="77777777" w:rsidR="00C76131" w:rsidRDefault="00C76131" w:rsidP="0000678B">
      <w:pPr>
        <w:rPr>
          <w:b/>
        </w:rPr>
      </w:pPr>
    </w:p>
    <w:p w14:paraId="7A2936CA" w14:textId="77777777" w:rsidR="00C76131" w:rsidRDefault="00C76131" w:rsidP="0000678B">
      <w:pPr>
        <w:rPr>
          <w:b/>
        </w:rPr>
      </w:pPr>
    </w:p>
    <w:p w14:paraId="0C3B3EE0" w14:textId="77777777" w:rsidR="00C76131" w:rsidRDefault="00C76131" w:rsidP="0000678B">
      <w:pPr>
        <w:rPr>
          <w:b/>
        </w:rPr>
      </w:pPr>
    </w:p>
    <w:p w14:paraId="79085E28" w14:textId="77777777" w:rsidR="00C76131" w:rsidRDefault="00C76131" w:rsidP="0000678B">
      <w:pPr>
        <w:rPr>
          <w:b/>
        </w:rPr>
      </w:pPr>
    </w:p>
    <w:p w14:paraId="2DF62717" w14:textId="74D3B65F" w:rsidR="0000678B" w:rsidRDefault="0000678B" w:rsidP="0000678B">
      <w:pPr>
        <w:rPr>
          <w:u w:val="single"/>
        </w:rPr>
      </w:pPr>
      <w:r>
        <w:rPr>
          <w:b/>
        </w:rPr>
        <w:lastRenderedPageBreak/>
        <w:t xml:space="preserve">Table 1 </w:t>
      </w:r>
      <w:r>
        <w:t>Effects on chick weight as a nestling (approximately 7 days post-hatching) from a linear mixed-</w:t>
      </w:r>
      <w:r w:rsidR="00B7466D">
        <w:t xml:space="preserve">effects </w:t>
      </w:r>
      <w:r>
        <w:t>model.</w:t>
      </w:r>
      <w:r w:rsidR="00D717F3">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0"/>
        <w:gridCol w:w="1440"/>
        <w:gridCol w:w="2070"/>
        <w:gridCol w:w="900"/>
      </w:tblGrid>
      <w:tr w:rsidR="00423AA3" w:rsidRPr="00FF4E0D" w14:paraId="69006F9E" w14:textId="77777777" w:rsidTr="00457841">
        <w:trPr>
          <w:tblCellSpacing w:w="15" w:type="dxa"/>
        </w:trPr>
        <w:tc>
          <w:tcPr>
            <w:tcW w:w="3645" w:type="dxa"/>
            <w:tcBorders>
              <w:top w:val="single" w:sz="4" w:space="0" w:color="auto"/>
              <w:bottom w:val="single" w:sz="4" w:space="0" w:color="auto"/>
            </w:tcBorders>
            <w:vAlign w:val="center"/>
            <w:hideMark/>
          </w:tcPr>
          <w:p w14:paraId="0E82379F" w14:textId="77777777" w:rsidR="00423AA3" w:rsidRPr="00423AA3" w:rsidRDefault="00423AA3" w:rsidP="00423AA3">
            <w:pPr>
              <w:spacing w:after="0" w:line="240" w:lineRule="auto"/>
              <w:rPr>
                <w:rFonts w:eastAsia="Times New Roman" w:cstheme="minorHAnsi"/>
                <w:sz w:val="20"/>
                <w:szCs w:val="20"/>
                <w:lang w:val="en-AU" w:eastAsia="en-AU"/>
              </w:rPr>
            </w:pPr>
            <w:r w:rsidRPr="00423AA3">
              <w:rPr>
                <w:rFonts w:eastAsia="Times New Roman" w:cstheme="minorHAnsi"/>
                <w:sz w:val="20"/>
                <w:szCs w:val="20"/>
                <w:lang w:val="en-AU" w:eastAsia="en-AU"/>
              </w:rPr>
              <w:t>Predictors</w:t>
            </w:r>
          </w:p>
        </w:tc>
        <w:tc>
          <w:tcPr>
            <w:tcW w:w="1410" w:type="dxa"/>
            <w:tcBorders>
              <w:top w:val="single" w:sz="4" w:space="0" w:color="auto"/>
              <w:bottom w:val="single" w:sz="4" w:space="0" w:color="auto"/>
            </w:tcBorders>
            <w:vAlign w:val="center"/>
            <w:hideMark/>
          </w:tcPr>
          <w:p w14:paraId="349C8875" w14:textId="77777777" w:rsidR="00423AA3" w:rsidRPr="00423AA3" w:rsidRDefault="00423AA3" w:rsidP="00423AA3">
            <w:pPr>
              <w:spacing w:after="0" w:line="240" w:lineRule="auto"/>
              <w:rPr>
                <w:rFonts w:eastAsia="Times New Roman" w:cstheme="minorHAnsi"/>
                <w:sz w:val="20"/>
                <w:szCs w:val="20"/>
                <w:lang w:val="en-AU" w:eastAsia="en-AU"/>
              </w:rPr>
            </w:pPr>
            <w:r w:rsidRPr="00423AA3">
              <w:rPr>
                <w:rFonts w:eastAsia="Times New Roman" w:cstheme="minorHAnsi"/>
                <w:sz w:val="20"/>
                <w:szCs w:val="20"/>
                <w:lang w:val="en-AU" w:eastAsia="en-AU"/>
              </w:rPr>
              <w:t>Estimates</w:t>
            </w:r>
          </w:p>
        </w:tc>
        <w:tc>
          <w:tcPr>
            <w:tcW w:w="2040" w:type="dxa"/>
            <w:tcBorders>
              <w:top w:val="single" w:sz="4" w:space="0" w:color="auto"/>
              <w:bottom w:val="single" w:sz="4" w:space="0" w:color="auto"/>
            </w:tcBorders>
            <w:vAlign w:val="center"/>
            <w:hideMark/>
          </w:tcPr>
          <w:p w14:paraId="742BC518" w14:textId="77777777" w:rsidR="00423AA3" w:rsidRPr="00423AA3" w:rsidRDefault="00423AA3" w:rsidP="00423AA3">
            <w:pPr>
              <w:spacing w:after="0" w:line="240" w:lineRule="auto"/>
              <w:rPr>
                <w:rFonts w:eastAsia="Times New Roman" w:cstheme="minorHAnsi"/>
                <w:sz w:val="20"/>
                <w:szCs w:val="20"/>
                <w:lang w:val="en-AU" w:eastAsia="en-AU"/>
              </w:rPr>
            </w:pPr>
            <w:r w:rsidRPr="00423AA3">
              <w:rPr>
                <w:rFonts w:eastAsia="Times New Roman" w:cstheme="minorHAnsi"/>
                <w:sz w:val="20"/>
                <w:szCs w:val="20"/>
                <w:lang w:val="en-AU" w:eastAsia="en-AU"/>
              </w:rPr>
              <w:t>CI</w:t>
            </w:r>
          </w:p>
        </w:tc>
        <w:tc>
          <w:tcPr>
            <w:tcW w:w="855" w:type="dxa"/>
            <w:tcBorders>
              <w:top w:val="single" w:sz="4" w:space="0" w:color="auto"/>
              <w:bottom w:val="single" w:sz="4" w:space="0" w:color="auto"/>
            </w:tcBorders>
            <w:vAlign w:val="center"/>
            <w:hideMark/>
          </w:tcPr>
          <w:p w14:paraId="4E352CB1" w14:textId="77777777" w:rsidR="00423AA3" w:rsidRPr="00423AA3" w:rsidRDefault="00423AA3" w:rsidP="00423AA3">
            <w:pPr>
              <w:spacing w:after="0" w:line="240" w:lineRule="auto"/>
              <w:rPr>
                <w:rFonts w:eastAsia="Times New Roman" w:cstheme="minorHAnsi"/>
                <w:sz w:val="20"/>
                <w:szCs w:val="20"/>
                <w:lang w:val="en-AU" w:eastAsia="en-AU"/>
              </w:rPr>
            </w:pPr>
            <w:r w:rsidRPr="00423AA3">
              <w:rPr>
                <w:rFonts w:eastAsia="Times New Roman" w:cstheme="minorHAnsi"/>
                <w:sz w:val="20"/>
                <w:szCs w:val="20"/>
                <w:lang w:val="en-AU" w:eastAsia="en-AU"/>
              </w:rPr>
              <w:t>p</w:t>
            </w:r>
          </w:p>
        </w:tc>
      </w:tr>
      <w:tr w:rsidR="00423AA3" w:rsidRPr="005268B6" w14:paraId="22AFA602" w14:textId="77777777" w:rsidTr="00457841">
        <w:trPr>
          <w:tblCellSpacing w:w="15" w:type="dxa"/>
        </w:trPr>
        <w:tc>
          <w:tcPr>
            <w:tcW w:w="3645" w:type="dxa"/>
            <w:vAlign w:val="center"/>
            <w:hideMark/>
          </w:tcPr>
          <w:p w14:paraId="50C70120" w14:textId="77777777" w:rsidR="00423AA3" w:rsidRPr="00423AA3" w:rsidRDefault="00423AA3" w:rsidP="00423AA3">
            <w:pPr>
              <w:spacing w:line="240" w:lineRule="auto"/>
              <w:rPr>
                <w:rFonts w:cstheme="minorHAnsi"/>
                <w:sz w:val="20"/>
                <w:szCs w:val="20"/>
              </w:rPr>
            </w:pPr>
            <w:r w:rsidRPr="00423AA3">
              <w:rPr>
                <w:rFonts w:cstheme="minorHAnsi"/>
                <w:sz w:val="20"/>
                <w:szCs w:val="20"/>
              </w:rPr>
              <w:t>Intercept</w:t>
            </w:r>
          </w:p>
        </w:tc>
        <w:tc>
          <w:tcPr>
            <w:tcW w:w="1410" w:type="dxa"/>
            <w:vAlign w:val="center"/>
            <w:hideMark/>
          </w:tcPr>
          <w:p w14:paraId="7D8304B5" w14:textId="77777777" w:rsidR="00423AA3" w:rsidRPr="00423AA3" w:rsidRDefault="00423AA3" w:rsidP="00423AA3">
            <w:pPr>
              <w:spacing w:line="240" w:lineRule="auto"/>
              <w:rPr>
                <w:rFonts w:cstheme="minorHAnsi"/>
                <w:b/>
                <w:sz w:val="20"/>
                <w:szCs w:val="20"/>
              </w:rPr>
            </w:pPr>
            <w:r w:rsidRPr="00423AA3">
              <w:rPr>
                <w:rFonts w:cstheme="minorHAnsi"/>
                <w:b/>
                <w:sz w:val="20"/>
                <w:szCs w:val="20"/>
              </w:rPr>
              <w:t>0.752</w:t>
            </w:r>
          </w:p>
        </w:tc>
        <w:tc>
          <w:tcPr>
            <w:tcW w:w="2040" w:type="dxa"/>
            <w:vAlign w:val="center"/>
            <w:hideMark/>
          </w:tcPr>
          <w:p w14:paraId="26589D06" w14:textId="77777777" w:rsidR="00423AA3" w:rsidRPr="00423AA3" w:rsidRDefault="00423AA3" w:rsidP="00423AA3">
            <w:pPr>
              <w:spacing w:line="240" w:lineRule="auto"/>
              <w:rPr>
                <w:rFonts w:cstheme="minorHAnsi"/>
                <w:b/>
                <w:sz w:val="20"/>
                <w:szCs w:val="20"/>
              </w:rPr>
            </w:pPr>
            <w:r w:rsidRPr="00423AA3">
              <w:rPr>
                <w:rFonts w:cstheme="minorHAnsi"/>
                <w:b/>
                <w:sz w:val="20"/>
                <w:szCs w:val="20"/>
              </w:rPr>
              <w:t>0.478 – 1.026</w:t>
            </w:r>
          </w:p>
        </w:tc>
        <w:tc>
          <w:tcPr>
            <w:tcW w:w="855" w:type="dxa"/>
            <w:vAlign w:val="center"/>
            <w:hideMark/>
          </w:tcPr>
          <w:p w14:paraId="308CC007" w14:textId="77777777" w:rsidR="00423AA3" w:rsidRPr="00423AA3" w:rsidRDefault="00423AA3" w:rsidP="00423AA3">
            <w:pPr>
              <w:spacing w:line="240" w:lineRule="auto"/>
              <w:rPr>
                <w:rFonts w:cstheme="minorHAnsi"/>
                <w:b/>
                <w:sz w:val="20"/>
                <w:szCs w:val="20"/>
              </w:rPr>
            </w:pPr>
            <w:r w:rsidRPr="00423AA3">
              <w:rPr>
                <w:rStyle w:val="Strong"/>
                <w:rFonts w:cstheme="minorHAnsi"/>
                <w:sz w:val="20"/>
                <w:szCs w:val="20"/>
              </w:rPr>
              <w:t>&lt;0.001</w:t>
            </w:r>
          </w:p>
        </w:tc>
      </w:tr>
      <w:tr w:rsidR="00423AA3" w:rsidRPr="005268B6" w14:paraId="06C5A734" w14:textId="77777777" w:rsidTr="00457841">
        <w:trPr>
          <w:tblCellSpacing w:w="15" w:type="dxa"/>
        </w:trPr>
        <w:tc>
          <w:tcPr>
            <w:tcW w:w="3645" w:type="dxa"/>
            <w:vAlign w:val="center"/>
            <w:hideMark/>
          </w:tcPr>
          <w:p w14:paraId="47806FEB" w14:textId="77777777" w:rsidR="00423AA3" w:rsidRPr="00423AA3" w:rsidRDefault="00423AA3" w:rsidP="00423AA3">
            <w:pPr>
              <w:spacing w:line="240" w:lineRule="auto"/>
              <w:rPr>
                <w:rFonts w:cstheme="minorHAnsi"/>
                <w:sz w:val="20"/>
                <w:szCs w:val="20"/>
              </w:rPr>
            </w:pPr>
            <w:r w:rsidRPr="00423AA3">
              <w:rPr>
                <w:rFonts w:cstheme="minorHAnsi"/>
                <w:sz w:val="20"/>
                <w:szCs w:val="20"/>
              </w:rPr>
              <w:t>Age at Weighing</w:t>
            </w:r>
          </w:p>
        </w:tc>
        <w:tc>
          <w:tcPr>
            <w:tcW w:w="1410" w:type="dxa"/>
            <w:vAlign w:val="center"/>
            <w:hideMark/>
          </w:tcPr>
          <w:p w14:paraId="2552785E" w14:textId="77777777" w:rsidR="00423AA3" w:rsidRPr="00423AA3" w:rsidRDefault="00423AA3" w:rsidP="00423AA3">
            <w:pPr>
              <w:spacing w:line="240" w:lineRule="auto"/>
              <w:rPr>
                <w:rFonts w:cstheme="minorHAnsi"/>
                <w:b/>
                <w:sz w:val="20"/>
                <w:szCs w:val="20"/>
              </w:rPr>
            </w:pPr>
            <w:r w:rsidRPr="00423AA3">
              <w:rPr>
                <w:rFonts w:cstheme="minorHAnsi"/>
                <w:b/>
                <w:sz w:val="20"/>
                <w:szCs w:val="20"/>
              </w:rPr>
              <w:t>0.851</w:t>
            </w:r>
          </w:p>
        </w:tc>
        <w:tc>
          <w:tcPr>
            <w:tcW w:w="2040" w:type="dxa"/>
            <w:vAlign w:val="center"/>
            <w:hideMark/>
          </w:tcPr>
          <w:p w14:paraId="67E07A80" w14:textId="77777777" w:rsidR="00423AA3" w:rsidRPr="00423AA3" w:rsidRDefault="00423AA3" w:rsidP="00423AA3">
            <w:pPr>
              <w:spacing w:line="240" w:lineRule="auto"/>
              <w:rPr>
                <w:rFonts w:cstheme="minorHAnsi"/>
                <w:b/>
                <w:sz w:val="20"/>
                <w:szCs w:val="20"/>
              </w:rPr>
            </w:pPr>
            <w:r w:rsidRPr="00423AA3">
              <w:rPr>
                <w:rFonts w:cstheme="minorHAnsi"/>
                <w:b/>
                <w:sz w:val="20"/>
                <w:szCs w:val="20"/>
              </w:rPr>
              <w:t>0.823 – 0.880</w:t>
            </w:r>
          </w:p>
        </w:tc>
        <w:tc>
          <w:tcPr>
            <w:tcW w:w="855" w:type="dxa"/>
            <w:vAlign w:val="center"/>
            <w:hideMark/>
          </w:tcPr>
          <w:p w14:paraId="29C85DDD" w14:textId="77777777" w:rsidR="00423AA3" w:rsidRPr="00423AA3" w:rsidRDefault="00423AA3" w:rsidP="00423AA3">
            <w:pPr>
              <w:spacing w:line="240" w:lineRule="auto"/>
              <w:rPr>
                <w:rFonts w:cstheme="minorHAnsi"/>
                <w:b/>
                <w:sz w:val="20"/>
                <w:szCs w:val="20"/>
              </w:rPr>
            </w:pPr>
            <w:r w:rsidRPr="00423AA3">
              <w:rPr>
                <w:rStyle w:val="Strong"/>
                <w:rFonts w:cstheme="minorHAnsi"/>
                <w:sz w:val="20"/>
                <w:szCs w:val="20"/>
              </w:rPr>
              <w:t>&lt;0.001</w:t>
            </w:r>
          </w:p>
        </w:tc>
      </w:tr>
      <w:tr w:rsidR="00423AA3" w:rsidRPr="005268B6" w14:paraId="65CCD200" w14:textId="77777777" w:rsidTr="00457841">
        <w:trPr>
          <w:tblCellSpacing w:w="15" w:type="dxa"/>
        </w:trPr>
        <w:tc>
          <w:tcPr>
            <w:tcW w:w="3645" w:type="dxa"/>
            <w:vAlign w:val="center"/>
            <w:hideMark/>
          </w:tcPr>
          <w:p w14:paraId="67AC270B" w14:textId="77777777" w:rsidR="00423AA3" w:rsidRPr="00423AA3" w:rsidRDefault="00423AA3" w:rsidP="00423AA3">
            <w:pPr>
              <w:spacing w:line="240" w:lineRule="auto"/>
              <w:rPr>
                <w:rFonts w:cstheme="minorHAnsi"/>
                <w:sz w:val="20"/>
                <w:szCs w:val="20"/>
              </w:rPr>
            </w:pPr>
            <w:r w:rsidRPr="00423AA3">
              <w:rPr>
                <w:rFonts w:cstheme="minorHAnsi"/>
                <w:sz w:val="20"/>
                <w:szCs w:val="20"/>
              </w:rPr>
              <w:t>Pre-1992</w:t>
            </w:r>
          </w:p>
        </w:tc>
        <w:tc>
          <w:tcPr>
            <w:tcW w:w="1410" w:type="dxa"/>
            <w:vAlign w:val="center"/>
            <w:hideMark/>
          </w:tcPr>
          <w:p w14:paraId="5262B0D4" w14:textId="77777777" w:rsidR="00423AA3" w:rsidRPr="00423AA3" w:rsidRDefault="00423AA3" w:rsidP="00423AA3">
            <w:pPr>
              <w:spacing w:line="240" w:lineRule="auto"/>
              <w:rPr>
                <w:rFonts w:cstheme="minorHAnsi"/>
                <w:b/>
                <w:sz w:val="20"/>
                <w:szCs w:val="20"/>
              </w:rPr>
            </w:pPr>
            <w:r w:rsidRPr="00423AA3">
              <w:rPr>
                <w:rFonts w:cstheme="minorHAnsi"/>
                <w:b/>
                <w:sz w:val="20"/>
                <w:szCs w:val="20"/>
              </w:rPr>
              <w:t>0.412</w:t>
            </w:r>
          </w:p>
        </w:tc>
        <w:tc>
          <w:tcPr>
            <w:tcW w:w="2040" w:type="dxa"/>
            <w:vAlign w:val="center"/>
            <w:hideMark/>
          </w:tcPr>
          <w:p w14:paraId="2F269B12" w14:textId="77777777" w:rsidR="00423AA3" w:rsidRPr="00423AA3" w:rsidRDefault="00423AA3" w:rsidP="00423AA3">
            <w:pPr>
              <w:spacing w:line="240" w:lineRule="auto"/>
              <w:rPr>
                <w:rFonts w:cstheme="minorHAnsi"/>
                <w:b/>
                <w:sz w:val="20"/>
                <w:szCs w:val="20"/>
              </w:rPr>
            </w:pPr>
            <w:r w:rsidRPr="00423AA3">
              <w:rPr>
                <w:rFonts w:cstheme="minorHAnsi"/>
                <w:b/>
                <w:sz w:val="20"/>
                <w:szCs w:val="20"/>
              </w:rPr>
              <w:t>0.079 – 0.745</w:t>
            </w:r>
          </w:p>
        </w:tc>
        <w:tc>
          <w:tcPr>
            <w:tcW w:w="855" w:type="dxa"/>
            <w:vAlign w:val="center"/>
            <w:hideMark/>
          </w:tcPr>
          <w:p w14:paraId="7717C426" w14:textId="77777777" w:rsidR="00423AA3" w:rsidRPr="00423AA3" w:rsidRDefault="00423AA3" w:rsidP="00423AA3">
            <w:pPr>
              <w:spacing w:line="240" w:lineRule="auto"/>
              <w:rPr>
                <w:rFonts w:cstheme="minorHAnsi"/>
                <w:b/>
                <w:sz w:val="20"/>
                <w:szCs w:val="20"/>
              </w:rPr>
            </w:pPr>
            <w:r w:rsidRPr="00423AA3">
              <w:rPr>
                <w:rStyle w:val="Strong"/>
                <w:rFonts w:cstheme="minorHAnsi"/>
                <w:sz w:val="20"/>
                <w:szCs w:val="20"/>
              </w:rPr>
              <w:t>0.017</w:t>
            </w:r>
          </w:p>
        </w:tc>
      </w:tr>
      <w:tr w:rsidR="00423AA3" w14:paraId="4637689E" w14:textId="77777777" w:rsidTr="00457841">
        <w:trPr>
          <w:tblCellSpacing w:w="15" w:type="dxa"/>
        </w:trPr>
        <w:tc>
          <w:tcPr>
            <w:tcW w:w="3645" w:type="dxa"/>
            <w:vAlign w:val="center"/>
            <w:hideMark/>
          </w:tcPr>
          <w:p w14:paraId="7DA12EED" w14:textId="77777777" w:rsidR="00423AA3" w:rsidRPr="00423AA3" w:rsidRDefault="00423AA3" w:rsidP="00423AA3">
            <w:pPr>
              <w:spacing w:line="240" w:lineRule="auto"/>
              <w:rPr>
                <w:rFonts w:cstheme="minorHAnsi"/>
                <w:sz w:val="20"/>
                <w:szCs w:val="20"/>
              </w:rPr>
            </w:pPr>
            <w:r w:rsidRPr="00423AA3">
              <w:rPr>
                <w:rFonts w:cstheme="minorHAnsi"/>
                <w:sz w:val="20"/>
                <w:szCs w:val="20"/>
              </w:rPr>
              <w:t>Clutch Size</w:t>
            </w:r>
          </w:p>
        </w:tc>
        <w:tc>
          <w:tcPr>
            <w:tcW w:w="1410" w:type="dxa"/>
            <w:vAlign w:val="center"/>
            <w:hideMark/>
          </w:tcPr>
          <w:p w14:paraId="2B922DA3" w14:textId="77777777" w:rsidR="00423AA3" w:rsidRPr="00423AA3" w:rsidRDefault="00423AA3" w:rsidP="00423AA3">
            <w:pPr>
              <w:spacing w:line="240" w:lineRule="auto"/>
              <w:rPr>
                <w:rFonts w:cstheme="minorHAnsi"/>
                <w:sz w:val="20"/>
                <w:szCs w:val="20"/>
              </w:rPr>
            </w:pPr>
            <w:r w:rsidRPr="00423AA3">
              <w:rPr>
                <w:rFonts w:cstheme="minorHAnsi"/>
                <w:sz w:val="20"/>
                <w:szCs w:val="20"/>
              </w:rPr>
              <w:t>-0.017</w:t>
            </w:r>
          </w:p>
        </w:tc>
        <w:tc>
          <w:tcPr>
            <w:tcW w:w="2040" w:type="dxa"/>
            <w:vAlign w:val="center"/>
            <w:hideMark/>
          </w:tcPr>
          <w:p w14:paraId="21EDA3A7" w14:textId="77777777" w:rsidR="00423AA3" w:rsidRPr="00423AA3" w:rsidRDefault="00423AA3" w:rsidP="00423AA3">
            <w:pPr>
              <w:spacing w:line="240" w:lineRule="auto"/>
              <w:rPr>
                <w:rFonts w:cstheme="minorHAnsi"/>
                <w:sz w:val="20"/>
                <w:szCs w:val="20"/>
              </w:rPr>
            </w:pPr>
            <w:r w:rsidRPr="00423AA3">
              <w:rPr>
                <w:rFonts w:cstheme="minorHAnsi"/>
                <w:sz w:val="20"/>
                <w:szCs w:val="20"/>
              </w:rPr>
              <w:t>-0.050 – 0.015</w:t>
            </w:r>
          </w:p>
        </w:tc>
        <w:tc>
          <w:tcPr>
            <w:tcW w:w="855" w:type="dxa"/>
            <w:vAlign w:val="center"/>
            <w:hideMark/>
          </w:tcPr>
          <w:p w14:paraId="34AC048D" w14:textId="77777777" w:rsidR="00423AA3" w:rsidRPr="00423AA3" w:rsidRDefault="00423AA3" w:rsidP="00423AA3">
            <w:pPr>
              <w:spacing w:line="240" w:lineRule="auto"/>
              <w:rPr>
                <w:rFonts w:cstheme="minorHAnsi"/>
                <w:sz w:val="20"/>
                <w:szCs w:val="20"/>
              </w:rPr>
            </w:pPr>
            <w:r w:rsidRPr="00423AA3">
              <w:rPr>
                <w:rFonts w:cstheme="minorHAnsi"/>
                <w:sz w:val="20"/>
                <w:szCs w:val="20"/>
              </w:rPr>
              <w:t>0.292</w:t>
            </w:r>
          </w:p>
        </w:tc>
      </w:tr>
      <w:tr w:rsidR="00423AA3" w:rsidRPr="005268B6" w14:paraId="4EC30CDD" w14:textId="77777777" w:rsidTr="00457841">
        <w:trPr>
          <w:tblCellSpacing w:w="15" w:type="dxa"/>
        </w:trPr>
        <w:tc>
          <w:tcPr>
            <w:tcW w:w="3645" w:type="dxa"/>
            <w:vAlign w:val="center"/>
            <w:hideMark/>
          </w:tcPr>
          <w:p w14:paraId="56B5559B" w14:textId="77777777" w:rsidR="00423AA3" w:rsidRPr="00423AA3" w:rsidRDefault="00423AA3" w:rsidP="00423AA3">
            <w:pPr>
              <w:spacing w:line="240" w:lineRule="auto"/>
              <w:rPr>
                <w:rFonts w:cstheme="minorHAnsi"/>
                <w:sz w:val="20"/>
                <w:szCs w:val="20"/>
              </w:rPr>
            </w:pPr>
            <w:r w:rsidRPr="00423AA3">
              <w:rPr>
                <w:rFonts w:cstheme="minorHAnsi"/>
                <w:sz w:val="20"/>
                <w:szCs w:val="20"/>
              </w:rPr>
              <w:t>Incubation Date</w:t>
            </w:r>
          </w:p>
        </w:tc>
        <w:tc>
          <w:tcPr>
            <w:tcW w:w="1410" w:type="dxa"/>
            <w:vAlign w:val="center"/>
            <w:hideMark/>
          </w:tcPr>
          <w:p w14:paraId="05A1FDD8" w14:textId="77777777" w:rsidR="00423AA3" w:rsidRPr="00423AA3" w:rsidRDefault="00423AA3" w:rsidP="00423AA3">
            <w:pPr>
              <w:spacing w:line="240" w:lineRule="auto"/>
              <w:rPr>
                <w:rFonts w:cstheme="minorHAnsi"/>
                <w:b/>
                <w:sz w:val="20"/>
                <w:szCs w:val="20"/>
              </w:rPr>
            </w:pPr>
            <w:r w:rsidRPr="00423AA3">
              <w:rPr>
                <w:rFonts w:cstheme="minorHAnsi"/>
                <w:b/>
                <w:sz w:val="20"/>
                <w:szCs w:val="20"/>
              </w:rPr>
              <w:t>0.319</w:t>
            </w:r>
          </w:p>
        </w:tc>
        <w:tc>
          <w:tcPr>
            <w:tcW w:w="2040" w:type="dxa"/>
            <w:vAlign w:val="center"/>
            <w:hideMark/>
          </w:tcPr>
          <w:p w14:paraId="3293F57A" w14:textId="77777777" w:rsidR="00423AA3" w:rsidRPr="00423AA3" w:rsidRDefault="00423AA3" w:rsidP="00423AA3">
            <w:pPr>
              <w:spacing w:line="240" w:lineRule="auto"/>
              <w:rPr>
                <w:rFonts w:cstheme="minorHAnsi"/>
                <w:b/>
                <w:sz w:val="20"/>
                <w:szCs w:val="20"/>
              </w:rPr>
            </w:pPr>
            <w:r w:rsidRPr="00423AA3">
              <w:rPr>
                <w:rFonts w:cstheme="minorHAnsi"/>
                <w:b/>
                <w:sz w:val="20"/>
                <w:szCs w:val="20"/>
              </w:rPr>
              <w:t>0.185 – 0.453</w:t>
            </w:r>
          </w:p>
        </w:tc>
        <w:tc>
          <w:tcPr>
            <w:tcW w:w="855" w:type="dxa"/>
            <w:vAlign w:val="center"/>
            <w:hideMark/>
          </w:tcPr>
          <w:p w14:paraId="713D1106" w14:textId="77777777" w:rsidR="00423AA3" w:rsidRPr="00423AA3" w:rsidRDefault="00423AA3" w:rsidP="00423AA3">
            <w:pPr>
              <w:spacing w:line="240" w:lineRule="auto"/>
              <w:rPr>
                <w:rFonts w:cstheme="minorHAnsi"/>
                <w:b/>
                <w:sz w:val="20"/>
                <w:szCs w:val="20"/>
              </w:rPr>
            </w:pPr>
            <w:r w:rsidRPr="00423AA3">
              <w:rPr>
                <w:rStyle w:val="Strong"/>
                <w:rFonts w:cstheme="minorHAnsi"/>
                <w:sz w:val="20"/>
                <w:szCs w:val="20"/>
              </w:rPr>
              <w:t>&lt;0.001</w:t>
            </w:r>
          </w:p>
        </w:tc>
      </w:tr>
      <w:tr w:rsidR="00423AA3" w:rsidRPr="005268B6" w14:paraId="7E0C21DE" w14:textId="77777777" w:rsidTr="00457841">
        <w:trPr>
          <w:tblCellSpacing w:w="15" w:type="dxa"/>
        </w:trPr>
        <w:tc>
          <w:tcPr>
            <w:tcW w:w="3645" w:type="dxa"/>
            <w:vAlign w:val="center"/>
            <w:hideMark/>
          </w:tcPr>
          <w:p w14:paraId="2BD15387" w14:textId="77777777" w:rsidR="00423AA3" w:rsidRPr="00423AA3" w:rsidRDefault="00423AA3" w:rsidP="00423AA3">
            <w:pPr>
              <w:spacing w:line="240" w:lineRule="auto"/>
              <w:rPr>
                <w:rFonts w:cstheme="minorHAnsi"/>
                <w:sz w:val="20"/>
                <w:szCs w:val="20"/>
              </w:rPr>
            </w:pPr>
            <w:r w:rsidRPr="00423AA3">
              <w:rPr>
                <w:rFonts w:cstheme="minorHAnsi"/>
                <w:sz w:val="20"/>
                <w:szCs w:val="20"/>
              </w:rPr>
              <w:t>Extra-Pair Dummy [yes]</w:t>
            </w:r>
          </w:p>
        </w:tc>
        <w:tc>
          <w:tcPr>
            <w:tcW w:w="1410" w:type="dxa"/>
            <w:vAlign w:val="center"/>
            <w:hideMark/>
          </w:tcPr>
          <w:p w14:paraId="187E2256" w14:textId="77777777" w:rsidR="00423AA3" w:rsidRPr="00423AA3" w:rsidRDefault="00423AA3" w:rsidP="00423AA3">
            <w:pPr>
              <w:spacing w:line="240" w:lineRule="auto"/>
              <w:rPr>
                <w:rFonts w:cstheme="minorHAnsi"/>
                <w:b/>
                <w:sz w:val="20"/>
                <w:szCs w:val="20"/>
              </w:rPr>
            </w:pPr>
            <w:r w:rsidRPr="00423AA3">
              <w:rPr>
                <w:rFonts w:cstheme="minorHAnsi"/>
                <w:b/>
                <w:sz w:val="20"/>
                <w:szCs w:val="20"/>
              </w:rPr>
              <w:t>0.220</w:t>
            </w:r>
          </w:p>
        </w:tc>
        <w:tc>
          <w:tcPr>
            <w:tcW w:w="2040" w:type="dxa"/>
            <w:vAlign w:val="center"/>
            <w:hideMark/>
          </w:tcPr>
          <w:p w14:paraId="39F7EAE0" w14:textId="77777777" w:rsidR="00423AA3" w:rsidRPr="00423AA3" w:rsidRDefault="00423AA3" w:rsidP="00423AA3">
            <w:pPr>
              <w:spacing w:line="240" w:lineRule="auto"/>
              <w:rPr>
                <w:rFonts w:cstheme="minorHAnsi"/>
                <w:b/>
                <w:sz w:val="20"/>
                <w:szCs w:val="20"/>
              </w:rPr>
            </w:pPr>
            <w:r w:rsidRPr="00423AA3">
              <w:rPr>
                <w:rFonts w:cstheme="minorHAnsi"/>
                <w:b/>
                <w:sz w:val="20"/>
                <w:szCs w:val="20"/>
              </w:rPr>
              <w:t>0.049 – 0.390</w:t>
            </w:r>
          </w:p>
        </w:tc>
        <w:tc>
          <w:tcPr>
            <w:tcW w:w="855" w:type="dxa"/>
            <w:vAlign w:val="center"/>
            <w:hideMark/>
          </w:tcPr>
          <w:p w14:paraId="76FA5E9A" w14:textId="77777777" w:rsidR="00423AA3" w:rsidRPr="00423AA3" w:rsidRDefault="00423AA3" w:rsidP="00423AA3">
            <w:pPr>
              <w:spacing w:line="240" w:lineRule="auto"/>
              <w:rPr>
                <w:rFonts w:cstheme="minorHAnsi"/>
                <w:b/>
                <w:sz w:val="20"/>
                <w:szCs w:val="20"/>
              </w:rPr>
            </w:pPr>
            <w:r w:rsidRPr="00423AA3">
              <w:rPr>
                <w:rStyle w:val="Strong"/>
                <w:rFonts w:cstheme="minorHAnsi"/>
                <w:sz w:val="20"/>
                <w:szCs w:val="20"/>
              </w:rPr>
              <w:t>0.012</w:t>
            </w:r>
          </w:p>
        </w:tc>
      </w:tr>
      <w:tr w:rsidR="00423AA3" w:rsidRPr="00FF4E0D" w14:paraId="1DB62C12" w14:textId="77777777" w:rsidTr="00457841">
        <w:trPr>
          <w:tblCellSpacing w:w="15" w:type="dxa"/>
        </w:trPr>
        <w:tc>
          <w:tcPr>
            <w:tcW w:w="3645" w:type="dxa"/>
            <w:vAlign w:val="center"/>
          </w:tcPr>
          <w:p w14:paraId="327C3F74" w14:textId="77777777" w:rsidR="00423AA3" w:rsidRPr="00423AA3" w:rsidRDefault="00423AA3" w:rsidP="00423AA3">
            <w:pPr>
              <w:pStyle w:val="ListParagraph"/>
              <w:numPr>
                <w:ilvl w:val="0"/>
                <w:numId w:val="9"/>
              </w:numPr>
              <w:spacing w:after="0" w:line="240" w:lineRule="auto"/>
              <w:rPr>
                <w:rFonts w:eastAsia="Times New Roman" w:cstheme="minorHAnsi"/>
                <w:i/>
                <w:sz w:val="20"/>
                <w:szCs w:val="20"/>
                <w:lang w:val="en-AU" w:eastAsia="en-AU"/>
              </w:rPr>
            </w:pPr>
            <w:r w:rsidRPr="00423AA3">
              <w:rPr>
                <w:rFonts w:eastAsia="Times New Roman" w:cstheme="minorHAnsi"/>
                <w:i/>
                <w:sz w:val="20"/>
                <w:szCs w:val="20"/>
                <w:lang w:val="en-AU" w:eastAsia="en-AU"/>
              </w:rPr>
              <w:t>Maternal age effects</w:t>
            </w:r>
          </w:p>
        </w:tc>
        <w:tc>
          <w:tcPr>
            <w:tcW w:w="1410" w:type="dxa"/>
            <w:vAlign w:val="center"/>
          </w:tcPr>
          <w:p w14:paraId="639B1E14" w14:textId="77777777" w:rsidR="00423AA3" w:rsidRPr="00423AA3" w:rsidRDefault="00423AA3" w:rsidP="00423AA3">
            <w:pPr>
              <w:spacing w:after="0" w:line="240" w:lineRule="auto"/>
              <w:rPr>
                <w:rFonts w:eastAsia="Times New Roman" w:cstheme="minorHAnsi"/>
                <w:sz w:val="20"/>
                <w:szCs w:val="20"/>
                <w:lang w:val="en-AU" w:eastAsia="en-AU"/>
              </w:rPr>
            </w:pPr>
          </w:p>
        </w:tc>
        <w:tc>
          <w:tcPr>
            <w:tcW w:w="2040" w:type="dxa"/>
            <w:vAlign w:val="center"/>
          </w:tcPr>
          <w:p w14:paraId="50DDD668" w14:textId="77777777" w:rsidR="00423AA3" w:rsidRPr="00423AA3" w:rsidRDefault="00423AA3" w:rsidP="00423AA3">
            <w:pPr>
              <w:spacing w:after="0" w:line="240" w:lineRule="auto"/>
              <w:rPr>
                <w:rFonts w:eastAsia="Times New Roman" w:cstheme="minorHAnsi"/>
                <w:sz w:val="20"/>
                <w:szCs w:val="20"/>
                <w:lang w:val="en-AU" w:eastAsia="en-AU"/>
              </w:rPr>
            </w:pPr>
          </w:p>
        </w:tc>
        <w:tc>
          <w:tcPr>
            <w:tcW w:w="855" w:type="dxa"/>
            <w:vAlign w:val="center"/>
          </w:tcPr>
          <w:p w14:paraId="69773842" w14:textId="77777777" w:rsidR="00423AA3" w:rsidRPr="00423AA3" w:rsidRDefault="00423AA3" w:rsidP="00423AA3">
            <w:pPr>
              <w:spacing w:after="0" w:line="240" w:lineRule="auto"/>
              <w:rPr>
                <w:rFonts w:eastAsia="Times New Roman" w:cstheme="minorHAnsi"/>
                <w:sz w:val="20"/>
                <w:szCs w:val="20"/>
                <w:lang w:val="en-AU" w:eastAsia="en-AU"/>
              </w:rPr>
            </w:pPr>
          </w:p>
        </w:tc>
      </w:tr>
      <w:tr w:rsidR="00423AA3" w14:paraId="5732167C" w14:textId="77777777" w:rsidTr="00457841">
        <w:trPr>
          <w:tblCellSpacing w:w="15" w:type="dxa"/>
        </w:trPr>
        <w:tc>
          <w:tcPr>
            <w:tcW w:w="3645" w:type="dxa"/>
            <w:vAlign w:val="center"/>
            <w:hideMark/>
          </w:tcPr>
          <w:p w14:paraId="70C57E2F" w14:textId="77777777" w:rsidR="00423AA3" w:rsidRPr="00423AA3" w:rsidRDefault="00423AA3" w:rsidP="00423AA3">
            <w:pPr>
              <w:spacing w:line="240" w:lineRule="auto"/>
              <w:rPr>
                <w:rFonts w:cstheme="minorHAnsi"/>
                <w:sz w:val="20"/>
                <w:szCs w:val="20"/>
              </w:rPr>
            </w:pPr>
            <w:r w:rsidRPr="00423AA3">
              <w:rPr>
                <w:rFonts w:cstheme="minorHAnsi"/>
                <w:sz w:val="20"/>
                <w:szCs w:val="20"/>
              </w:rPr>
              <w:t>Mother Age</w:t>
            </w:r>
          </w:p>
        </w:tc>
        <w:tc>
          <w:tcPr>
            <w:tcW w:w="1410" w:type="dxa"/>
            <w:vAlign w:val="center"/>
            <w:hideMark/>
          </w:tcPr>
          <w:p w14:paraId="6386D47F" w14:textId="77777777" w:rsidR="00423AA3" w:rsidRPr="00423AA3" w:rsidRDefault="00423AA3" w:rsidP="00423AA3">
            <w:pPr>
              <w:spacing w:line="240" w:lineRule="auto"/>
              <w:rPr>
                <w:rFonts w:cstheme="minorHAnsi"/>
                <w:sz w:val="20"/>
                <w:szCs w:val="20"/>
              </w:rPr>
            </w:pPr>
            <w:r w:rsidRPr="00423AA3">
              <w:rPr>
                <w:rFonts w:cstheme="minorHAnsi"/>
                <w:sz w:val="20"/>
                <w:szCs w:val="20"/>
              </w:rPr>
              <w:t>-0.006</w:t>
            </w:r>
          </w:p>
        </w:tc>
        <w:tc>
          <w:tcPr>
            <w:tcW w:w="2040" w:type="dxa"/>
            <w:vAlign w:val="center"/>
            <w:hideMark/>
          </w:tcPr>
          <w:p w14:paraId="4692FD0E" w14:textId="77777777" w:rsidR="00423AA3" w:rsidRPr="00423AA3" w:rsidRDefault="00423AA3" w:rsidP="00423AA3">
            <w:pPr>
              <w:spacing w:line="240" w:lineRule="auto"/>
              <w:rPr>
                <w:rFonts w:cstheme="minorHAnsi"/>
                <w:sz w:val="20"/>
                <w:szCs w:val="20"/>
              </w:rPr>
            </w:pPr>
            <w:r w:rsidRPr="00423AA3">
              <w:rPr>
                <w:rFonts w:cstheme="minorHAnsi"/>
                <w:sz w:val="20"/>
                <w:szCs w:val="20"/>
              </w:rPr>
              <w:t>-0.030 – 0.017</w:t>
            </w:r>
          </w:p>
        </w:tc>
        <w:tc>
          <w:tcPr>
            <w:tcW w:w="855" w:type="dxa"/>
            <w:vAlign w:val="center"/>
            <w:hideMark/>
          </w:tcPr>
          <w:p w14:paraId="1002D1AA" w14:textId="77777777" w:rsidR="00423AA3" w:rsidRPr="00423AA3" w:rsidRDefault="00423AA3" w:rsidP="00423AA3">
            <w:pPr>
              <w:spacing w:line="240" w:lineRule="auto"/>
              <w:rPr>
                <w:rFonts w:cstheme="minorHAnsi"/>
                <w:sz w:val="20"/>
                <w:szCs w:val="20"/>
              </w:rPr>
            </w:pPr>
            <w:r w:rsidRPr="00423AA3">
              <w:rPr>
                <w:rFonts w:cstheme="minorHAnsi"/>
                <w:sz w:val="20"/>
                <w:szCs w:val="20"/>
              </w:rPr>
              <w:t>0.600</w:t>
            </w:r>
          </w:p>
        </w:tc>
      </w:tr>
      <w:tr w:rsidR="00423AA3" w14:paraId="4ED6FD0C" w14:textId="77777777" w:rsidTr="00457841">
        <w:trPr>
          <w:tblCellSpacing w:w="15" w:type="dxa"/>
        </w:trPr>
        <w:tc>
          <w:tcPr>
            <w:tcW w:w="3645" w:type="dxa"/>
            <w:vAlign w:val="center"/>
            <w:hideMark/>
          </w:tcPr>
          <w:p w14:paraId="379587F0" w14:textId="77777777" w:rsidR="00423AA3" w:rsidRPr="00423AA3" w:rsidRDefault="00423AA3" w:rsidP="00423AA3">
            <w:pPr>
              <w:spacing w:line="240" w:lineRule="auto"/>
              <w:rPr>
                <w:rFonts w:cstheme="minorHAnsi"/>
                <w:sz w:val="20"/>
                <w:szCs w:val="20"/>
              </w:rPr>
            </w:pPr>
            <w:r w:rsidRPr="00423AA3">
              <w:rPr>
                <w:rFonts w:cstheme="minorHAnsi"/>
                <w:sz w:val="20"/>
                <w:szCs w:val="20"/>
              </w:rPr>
              <w:t>Mother Lifespan</w:t>
            </w:r>
          </w:p>
        </w:tc>
        <w:tc>
          <w:tcPr>
            <w:tcW w:w="1410" w:type="dxa"/>
            <w:vAlign w:val="center"/>
            <w:hideMark/>
          </w:tcPr>
          <w:p w14:paraId="7E8CC372" w14:textId="77777777" w:rsidR="00423AA3" w:rsidRPr="00423AA3" w:rsidRDefault="00423AA3" w:rsidP="00423AA3">
            <w:pPr>
              <w:spacing w:line="240" w:lineRule="auto"/>
              <w:rPr>
                <w:rFonts w:cstheme="minorHAnsi"/>
                <w:sz w:val="20"/>
                <w:szCs w:val="20"/>
              </w:rPr>
            </w:pPr>
            <w:r w:rsidRPr="00423AA3">
              <w:rPr>
                <w:rFonts w:cstheme="minorHAnsi"/>
                <w:sz w:val="20"/>
                <w:szCs w:val="20"/>
              </w:rPr>
              <w:t>0.002</w:t>
            </w:r>
          </w:p>
        </w:tc>
        <w:tc>
          <w:tcPr>
            <w:tcW w:w="2040" w:type="dxa"/>
            <w:vAlign w:val="center"/>
            <w:hideMark/>
          </w:tcPr>
          <w:p w14:paraId="7932F4A1" w14:textId="77777777" w:rsidR="00423AA3" w:rsidRPr="00423AA3" w:rsidRDefault="00423AA3" w:rsidP="00423AA3">
            <w:pPr>
              <w:spacing w:line="240" w:lineRule="auto"/>
              <w:rPr>
                <w:rFonts w:cstheme="minorHAnsi"/>
                <w:sz w:val="20"/>
                <w:szCs w:val="20"/>
              </w:rPr>
            </w:pPr>
            <w:r w:rsidRPr="00423AA3">
              <w:rPr>
                <w:rFonts w:cstheme="minorHAnsi"/>
                <w:sz w:val="20"/>
                <w:szCs w:val="20"/>
              </w:rPr>
              <w:t>-0.021 – 0.024</w:t>
            </w:r>
          </w:p>
        </w:tc>
        <w:tc>
          <w:tcPr>
            <w:tcW w:w="855" w:type="dxa"/>
            <w:vAlign w:val="center"/>
            <w:hideMark/>
          </w:tcPr>
          <w:p w14:paraId="32DFCD62" w14:textId="77777777" w:rsidR="00423AA3" w:rsidRPr="00423AA3" w:rsidRDefault="00423AA3" w:rsidP="00423AA3">
            <w:pPr>
              <w:spacing w:line="240" w:lineRule="auto"/>
              <w:rPr>
                <w:rFonts w:cstheme="minorHAnsi"/>
                <w:sz w:val="20"/>
                <w:szCs w:val="20"/>
              </w:rPr>
            </w:pPr>
            <w:r w:rsidRPr="00423AA3">
              <w:rPr>
                <w:rFonts w:cstheme="minorHAnsi"/>
                <w:sz w:val="20"/>
                <w:szCs w:val="20"/>
              </w:rPr>
              <w:t>0.876</w:t>
            </w:r>
          </w:p>
        </w:tc>
      </w:tr>
      <w:tr w:rsidR="00423AA3" w:rsidRPr="00FF4E0D" w14:paraId="3D3F625B" w14:textId="77777777" w:rsidTr="00457841">
        <w:trPr>
          <w:tblCellSpacing w:w="15" w:type="dxa"/>
        </w:trPr>
        <w:tc>
          <w:tcPr>
            <w:tcW w:w="3645" w:type="dxa"/>
            <w:vAlign w:val="center"/>
          </w:tcPr>
          <w:p w14:paraId="28B68409" w14:textId="77777777" w:rsidR="00423AA3" w:rsidRPr="00423AA3" w:rsidRDefault="00423AA3" w:rsidP="00423AA3">
            <w:pPr>
              <w:pStyle w:val="ListParagraph"/>
              <w:numPr>
                <w:ilvl w:val="0"/>
                <w:numId w:val="9"/>
              </w:numPr>
              <w:spacing w:after="0" w:line="240" w:lineRule="auto"/>
              <w:rPr>
                <w:rFonts w:eastAsia="Times New Roman" w:cstheme="minorHAnsi"/>
                <w:i/>
                <w:sz w:val="20"/>
                <w:szCs w:val="20"/>
                <w:lang w:val="en-AU" w:eastAsia="en-AU"/>
              </w:rPr>
            </w:pPr>
            <w:r w:rsidRPr="00423AA3">
              <w:rPr>
                <w:rFonts w:eastAsia="Times New Roman" w:cstheme="minorHAnsi"/>
                <w:i/>
                <w:sz w:val="20"/>
                <w:szCs w:val="20"/>
                <w:lang w:val="en-AU" w:eastAsia="en-AU"/>
              </w:rPr>
              <w:t>Paternal age effects</w:t>
            </w:r>
          </w:p>
        </w:tc>
        <w:tc>
          <w:tcPr>
            <w:tcW w:w="1410" w:type="dxa"/>
            <w:vAlign w:val="center"/>
          </w:tcPr>
          <w:p w14:paraId="7CF41C77" w14:textId="77777777" w:rsidR="00423AA3" w:rsidRPr="00423AA3" w:rsidRDefault="00423AA3" w:rsidP="00423AA3">
            <w:pPr>
              <w:spacing w:after="0" w:line="240" w:lineRule="auto"/>
              <w:rPr>
                <w:rFonts w:eastAsia="Times New Roman" w:cstheme="minorHAnsi"/>
                <w:sz w:val="20"/>
                <w:szCs w:val="20"/>
                <w:lang w:val="en-AU" w:eastAsia="en-AU"/>
              </w:rPr>
            </w:pPr>
          </w:p>
        </w:tc>
        <w:tc>
          <w:tcPr>
            <w:tcW w:w="2040" w:type="dxa"/>
            <w:vAlign w:val="center"/>
          </w:tcPr>
          <w:p w14:paraId="3BF50135" w14:textId="77777777" w:rsidR="00423AA3" w:rsidRPr="00423AA3" w:rsidRDefault="00423AA3" w:rsidP="00423AA3">
            <w:pPr>
              <w:spacing w:after="0" w:line="240" w:lineRule="auto"/>
              <w:rPr>
                <w:rFonts w:eastAsia="Times New Roman" w:cstheme="minorHAnsi"/>
                <w:sz w:val="20"/>
                <w:szCs w:val="20"/>
                <w:lang w:val="en-AU" w:eastAsia="en-AU"/>
              </w:rPr>
            </w:pPr>
          </w:p>
        </w:tc>
        <w:tc>
          <w:tcPr>
            <w:tcW w:w="855" w:type="dxa"/>
            <w:vAlign w:val="center"/>
          </w:tcPr>
          <w:p w14:paraId="413C3162" w14:textId="77777777" w:rsidR="00423AA3" w:rsidRPr="00423AA3" w:rsidRDefault="00423AA3" w:rsidP="00423AA3">
            <w:pPr>
              <w:spacing w:after="0" w:line="240" w:lineRule="auto"/>
              <w:rPr>
                <w:rFonts w:eastAsia="Times New Roman" w:cstheme="minorHAnsi"/>
                <w:sz w:val="20"/>
                <w:szCs w:val="20"/>
                <w:lang w:val="en-AU" w:eastAsia="en-AU"/>
              </w:rPr>
            </w:pPr>
          </w:p>
        </w:tc>
      </w:tr>
      <w:tr w:rsidR="00423AA3" w14:paraId="7DCB85BD" w14:textId="77777777" w:rsidTr="00457841">
        <w:trPr>
          <w:tblCellSpacing w:w="15" w:type="dxa"/>
        </w:trPr>
        <w:tc>
          <w:tcPr>
            <w:tcW w:w="3645" w:type="dxa"/>
            <w:vAlign w:val="center"/>
            <w:hideMark/>
          </w:tcPr>
          <w:p w14:paraId="43AD0A29" w14:textId="77777777" w:rsidR="00423AA3" w:rsidRPr="00423AA3" w:rsidRDefault="00423AA3" w:rsidP="00423AA3">
            <w:pPr>
              <w:spacing w:line="240" w:lineRule="auto"/>
              <w:rPr>
                <w:rFonts w:cstheme="minorHAnsi"/>
                <w:sz w:val="20"/>
                <w:szCs w:val="20"/>
              </w:rPr>
            </w:pPr>
            <w:r w:rsidRPr="00423AA3">
              <w:rPr>
                <w:rFonts w:cstheme="minorHAnsi"/>
                <w:sz w:val="20"/>
                <w:szCs w:val="20"/>
              </w:rPr>
              <w:t>Within-pair Father Age</w:t>
            </w:r>
          </w:p>
        </w:tc>
        <w:tc>
          <w:tcPr>
            <w:tcW w:w="1410" w:type="dxa"/>
            <w:vAlign w:val="center"/>
            <w:hideMark/>
          </w:tcPr>
          <w:p w14:paraId="606B9D36" w14:textId="77777777" w:rsidR="00423AA3" w:rsidRPr="00423AA3" w:rsidRDefault="00423AA3" w:rsidP="00423AA3">
            <w:pPr>
              <w:spacing w:line="240" w:lineRule="auto"/>
              <w:rPr>
                <w:rFonts w:cstheme="minorHAnsi"/>
                <w:sz w:val="20"/>
                <w:szCs w:val="20"/>
              </w:rPr>
            </w:pPr>
            <w:r w:rsidRPr="00423AA3">
              <w:rPr>
                <w:rFonts w:cstheme="minorHAnsi"/>
                <w:sz w:val="20"/>
                <w:szCs w:val="20"/>
              </w:rPr>
              <w:t>0.019</w:t>
            </w:r>
          </w:p>
        </w:tc>
        <w:tc>
          <w:tcPr>
            <w:tcW w:w="2040" w:type="dxa"/>
            <w:vAlign w:val="center"/>
            <w:hideMark/>
          </w:tcPr>
          <w:p w14:paraId="1B7B040D" w14:textId="77777777" w:rsidR="00423AA3" w:rsidRPr="00423AA3" w:rsidRDefault="00423AA3" w:rsidP="00423AA3">
            <w:pPr>
              <w:spacing w:line="240" w:lineRule="auto"/>
              <w:rPr>
                <w:rFonts w:cstheme="minorHAnsi"/>
                <w:sz w:val="20"/>
                <w:szCs w:val="20"/>
              </w:rPr>
            </w:pPr>
            <w:r w:rsidRPr="00423AA3">
              <w:rPr>
                <w:rFonts w:cstheme="minorHAnsi"/>
                <w:sz w:val="20"/>
                <w:szCs w:val="20"/>
              </w:rPr>
              <w:t>-0.008 – 0.047</w:t>
            </w:r>
          </w:p>
        </w:tc>
        <w:tc>
          <w:tcPr>
            <w:tcW w:w="855" w:type="dxa"/>
            <w:vAlign w:val="center"/>
            <w:hideMark/>
          </w:tcPr>
          <w:p w14:paraId="59571B9F" w14:textId="77777777" w:rsidR="00423AA3" w:rsidRPr="00423AA3" w:rsidRDefault="00423AA3" w:rsidP="00423AA3">
            <w:pPr>
              <w:spacing w:line="240" w:lineRule="auto"/>
              <w:rPr>
                <w:rFonts w:cstheme="minorHAnsi"/>
                <w:sz w:val="20"/>
                <w:szCs w:val="20"/>
              </w:rPr>
            </w:pPr>
            <w:r w:rsidRPr="00423AA3">
              <w:rPr>
                <w:rFonts w:cstheme="minorHAnsi"/>
                <w:sz w:val="20"/>
                <w:szCs w:val="20"/>
              </w:rPr>
              <w:t>0.171</w:t>
            </w:r>
          </w:p>
        </w:tc>
      </w:tr>
      <w:tr w:rsidR="00423AA3" w14:paraId="0DA74A2A" w14:textId="77777777" w:rsidTr="00457841">
        <w:trPr>
          <w:tblCellSpacing w:w="15" w:type="dxa"/>
        </w:trPr>
        <w:tc>
          <w:tcPr>
            <w:tcW w:w="3645" w:type="dxa"/>
            <w:vAlign w:val="center"/>
            <w:hideMark/>
          </w:tcPr>
          <w:p w14:paraId="03D6A1D8" w14:textId="77777777" w:rsidR="00423AA3" w:rsidRPr="00423AA3" w:rsidRDefault="00423AA3" w:rsidP="00423AA3">
            <w:pPr>
              <w:spacing w:line="240" w:lineRule="auto"/>
              <w:rPr>
                <w:rFonts w:cstheme="minorHAnsi"/>
                <w:sz w:val="20"/>
                <w:szCs w:val="20"/>
              </w:rPr>
            </w:pPr>
            <w:r w:rsidRPr="00423AA3">
              <w:rPr>
                <w:rFonts w:cstheme="minorHAnsi"/>
                <w:sz w:val="20"/>
                <w:szCs w:val="20"/>
              </w:rPr>
              <w:t>Within-pair Father Lifespan</w:t>
            </w:r>
          </w:p>
        </w:tc>
        <w:tc>
          <w:tcPr>
            <w:tcW w:w="1410" w:type="dxa"/>
            <w:vAlign w:val="center"/>
            <w:hideMark/>
          </w:tcPr>
          <w:p w14:paraId="5C0B8A73" w14:textId="77777777" w:rsidR="00423AA3" w:rsidRPr="00423AA3" w:rsidRDefault="00423AA3" w:rsidP="00423AA3">
            <w:pPr>
              <w:spacing w:line="240" w:lineRule="auto"/>
              <w:rPr>
                <w:rFonts w:cstheme="minorHAnsi"/>
                <w:sz w:val="20"/>
                <w:szCs w:val="20"/>
              </w:rPr>
            </w:pPr>
            <w:r w:rsidRPr="00423AA3">
              <w:rPr>
                <w:rFonts w:cstheme="minorHAnsi"/>
                <w:sz w:val="20"/>
                <w:szCs w:val="20"/>
              </w:rPr>
              <w:t>0.003</w:t>
            </w:r>
          </w:p>
        </w:tc>
        <w:tc>
          <w:tcPr>
            <w:tcW w:w="2040" w:type="dxa"/>
            <w:vAlign w:val="center"/>
            <w:hideMark/>
          </w:tcPr>
          <w:p w14:paraId="41CB3358" w14:textId="77777777" w:rsidR="00423AA3" w:rsidRPr="00423AA3" w:rsidRDefault="00423AA3" w:rsidP="00423AA3">
            <w:pPr>
              <w:spacing w:line="240" w:lineRule="auto"/>
              <w:rPr>
                <w:rFonts w:cstheme="minorHAnsi"/>
                <w:sz w:val="20"/>
                <w:szCs w:val="20"/>
              </w:rPr>
            </w:pPr>
            <w:r w:rsidRPr="00423AA3">
              <w:rPr>
                <w:rFonts w:cstheme="minorHAnsi"/>
                <w:sz w:val="20"/>
                <w:szCs w:val="20"/>
              </w:rPr>
              <w:t>-0.022 – 0.029</w:t>
            </w:r>
          </w:p>
        </w:tc>
        <w:tc>
          <w:tcPr>
            <w:tcW w:w="855" w:type="dxa"/>
            <w:vAlign w:val="center"/>
            <w:hideMark/>
          </w:tcPr>
          <w:p w14:paraId="2B7DA172" w14:textId="77777777" w:rsidR="00423AA3" w:rsidRPr="00423AA3" w:rsidRDefault="00423AA3" w:rsidP="00423AA3">
            <w:pPr>
              <w:spacing w:line="240" w:lineRule="auto"/>
              <w:rPr>
                <w:rFonts w:cstheme="minorHAnsi"/>
                <w:sz w:val="20"/>
                <w:szCs w:val="20"/>
              </w:rPr>
            </w:pPr>
            <w:r w:rsidRPr="00423AA3">
              <w:rPr>
                <w:rFonts w:cstheme="minorHAnsi"/>
                <w:sz w:val="20"/>
                <w:szCs w:val="20"/>
              </w:rPr>
              <w:t>0.797</w:t>
            </w:r>
          </w:p>
        </w:tc>
      </w:tr>
      <w:tr w:rsidR="00423AA3" w14:paraId="5C47FEC0" w14:textId="77777777" w:rsidTr="00457841">
        <w:trPr>
          <w:tblCellSpacing w:w="15" w:type="dxa"/>
        </w:trPr>
        <w:tc>
          <w:tcPr>
            <w:tcW w:w="3645" w:type="dxa"/>
            <w:vAlign w:val="center"/>
            <w:hideMark/>
          </w:tcPr>
          <w:p w14:paraId="65D4E620" w14:textId="77777777" w:rsidR="00423AA3" w:rsidRPr="00423AA3" w:rsidRDefault="00423AA3" w:rsidP="00423AA3">
            <w:pPr>
              <w:spacing w:line="240" w:lineRule="auto"/>
              <w:rPr>
                <w:rFonts w:cstheme="minorHAnsi"/>
                <w:sz w:val="20"/>
                <w:szCs w:val="20"/>
              </w:rPr>
            </w:pPr>
            <w:r w:rsidRPr="00423AA3">
              <w:rPr>
                <w:rFonts w:cstheme="minorHAnsi"/>
                <w:sz w:val="20"/>
                <w:szCs w:val="20"/>
              </w:rPr>
              <w:t>Cuckolded Social Father Age</w:t>
            </w:r>
          </w:p>
        </w:tc>
        <w:tc>
          <w:tcPr>
            <w:tcW w:w="1410" w:type="dxa"/>
            <w:vAlign w:val="center"/>
            <w:hideMark/>
          </w:tcPr>
          <w:p w14:paraId="338D54A9" w14:textId="77777777" w:rsidR="00423AA3" w:rsidRPr="00423AA3" w:rsidRDefault="00423AA3" w:rsidP="00423AA3">
            <w:pPr>
              <w:spacing w:line="240" w:lineRule="auto"/>
              <w:rPr>
                <w:rFonts w:cstheme="minorHAnsi"/>
                <w:sz w:val="20"/>
                <w:szCs w:val="20"/>
              </w:rPr>
            </w:pPr>
            <w:r w:rsidRPr="00423AA3">
              <w:rPr>
                <w:rFonts w:cstheme="minorHAnsi"/>
                <w:sz w:val="20"/>
                <w:szCs w:val="20"/>
              </w:rPr>
              <w:t>-0.000</w:t>
            </w:r>
          </w:p>
        </w:tc>
        <w:tc>
          <w:tcPr>
            <w:tcW w:w="2040" w:type="dxa"/>
            <w:vAlign w:val="center"/>
            <w:hideMark/>
          </w:tcPr>
          <w:p w14:paraId="4FF5949C" w14:textId="77777777" w:rsidR="00423AA3" w:rsidRPr="00423AA3" w:rsidRDefault="00423AA3" w:rsidP="00423AA3">
            <w:pPr>
              <w:spacing w:line="240" w:lineRule="auto"/>
              <w:rPr>
                <w:rFonts w:cstheme="minorHAnsi"/>
                <w:sz w:val="20"/>
                <w:szCs w:val="20"/>
              </w:rPr>
            </w:pPr>
            <w:r w:rsidRPr="00423AA3">
              <w:rPr>
                <w:rFonts w:cstheme="minorHAnsi"/>
                <w:sz w:val="20"/>
                <w:szCs w:val="20"/>
              </w:rPr>
              <w:t>-0.025 – 0.024</w:t>
            </w:r>
          </w:p>
        </w:tc>
        <w:tc>
          <w:tcPr>
            <w:tcW w:w="855" w:type="dxa"/>
            <w:vAlign w:val="center"/>
            <w:hideMark/>
          </w:tcPr>
          <w:p w14:paraId="1B530DE0" w14:textId="77777777" w:rsidR="00423AA3" w:rsidRPr="00423AA3" w:rsidRDefault="00423AA3" w:rsidP="00423AA3">
            <w:pPr>
              <w:spacing w:line="240" w:lineRule="auto"/>
              <w:rPr>
                <w:rFonts w:cstheme="minorHAnsi"/>
                <w:sz w:val="20"/>
                <w:szCs w:val="20"/>
              </w:rPr>
            </w:pPr>
            <w:r w:rsidRPr="00423AA3">
              <w:rPr>
                <w:rFonts w:cstheme="minorHAnsi"/>
                <w:sz w:val="20"/>
                <w:szCs w:val="20"/>
              </w:rPr>
              <w:t>0.990</w:t>
            </w:r>
          </w:p>
        </w:tc>
      </w:tr>
      <w:tr w:rsidR="00423AA3" w14:paraId="736532C6" w14:textId="77777777" w:rsidTr="00457841">
        <w:trPr>
          <w:tblCellSpacing w:w="15" w:type="dxa"/>
        </w:trPr>
        <w:tc>
          <w:tcPr>
            <w:tcW w:w="3645" w:type="dxa"/>
            <w:vAlign w:val="center"/>
            <w:hideMark/>
          </w:tcPr>
          <w:p w14:paraId="5104E451" w14:textId="77777777" w:rsidR="00423AA3" w:rsidRPr="00423AA3" w:rsidRDefault="00423AA3" w:rsidP="00423AA3">
            <w:pPr>
              <w:spacing w:line="240" w:lineRule="auto"/>
              <w:rPr>
                <w:rFonts w:cstheme="minorHAnsi"/>
                <w:sz w:val="20"/>
                <w:szCs w:val="20"/>
              </w:rPr>
            </w:pPr>
            <w:r w:rsidRPr="00423AA3">
              <w:rPr>
                <w:rFonts w:cstheme="minorHAnsi"/>
                <w:sz w:val="20"/>
                <w:szCs w:val="20"/>
              </w:rPr>
              <w:t>Within-pair Father Lifespan</w:t>
            </w:r>
          </w:p>
        </w:tc>
        <w:tc>
          <w:tcPr>
            <w:tcW w:w="1410" w:type="dxa"/>
            <w:vAlign w:val="center"/>
            <w:hideMark/>
          </w:tcPr>
          <w:p w14:paraId="43B7C5BA" w14:textId="77777777" w:rsidR="00423AA3" w:rsidRPr="00423AA3" w:rsidRDefault="00423AA3" w:rsidP="00423AA3">
            <w:pPr>
              <w:spacing w:line="240" w:lineRule="auto"/>
              <w:rPr>
                <w:rFonts w:cstheme="minorHAnsi"/>
                <w:sz w:val="20"/>
                <w:szCs w:val="20"/>
              </w:rPr>
            </w:pPr>
            <w:r w:rsidRPr="00423AA3">
              <w:rPr>
                <w:rFonts w:cstheme="minorHAnsi"/>
                <w:sz w:val="20"/>
                <w:szCs w:val="20"/>
              </w:rPr>
              <w:t>0.003</w:t>
            </w:r>
          </w:p>
        </w:tc>
        <w:tc>
          <w:tcPr>
            <w:tcW w:w="2040" w:type="dxa"/>
            <w:vAlign w:val="center"/>
            <w:hideMark/>
          </w:tcPr>
          <w:p w14:paraId="7C29434A" w14:textId="77777777" w:rsidR="00423AA3" w:rsidRPr="00423AA3" w:rsidRDefault="00423AA3" w:rsidP="00423AA3">
            <w:pPr>
              <w:spacing w:line="240" w:lineRule="auto"/>
              <w:rPr>
                <w:rFonts w:cstheme="minorHAnsi"/>
                <w:sz w:val="20"/>
                <w:szCs w:val="20"/>
              </w:rPr>
            </w:pPr>
            <w:r w:rsidRPr="00423AA3">
              <w:rPr>
                <w:rFonts w:cstheme="minorHAnsi"/>
                <w:sz w:val="20"/>
                <w:szCs w:val="20"/>
              </w:rPr>
              <w:t>-0.022 – 0.029</w:t>
            </w:r>
          </w:p>
        </w:tc>
        <w:tc>
          <w:tcPr>
            <w:tcW w:w="855" w:type="dxa"/>
            <w:vAlign w:val="center"/>
            <w:hideMark/>
          </w:tcPr>
          <w:p w14:paraId="56075C1A" w14:textId="77777777" w:rsidR="00423AA3" w:rsidRPr="00423AA3" w:rsidRDefault="00423AA3" w:rsidP="00423AA3">
            <w:pPr>
              <w:spacing w:line="240" w:lineRule="auto"/>
              <w:rPr>
                <w:rFonts w:cstheme="minorHAnsi"/>
                <w:sz w:val="20"/>
                <w:szCs w:val="20"/>
              </w:rPr>
            </w:pPr>
            <w:r w:rsidRPr="00423AA3">
              <w:rPr>
                <w:rFonts w:cstheme="minorHAnsi"/>
                <w:sz w:val="20"/>
                <w:szCs w:val="20"/>
              </w:rPr>
              <w:t>0.797</w:t>
            </w:r>
          </w:p>
        </w:tc>
      </w:tr>
      <w:tr w:rsidR="00423AA3" w14:paraId="40FD2661" w14:textId="77777777" w:rsidTr="00457841">
        <w:trPr>
          <w:tblCellSpacing w:w="15" w:type="dxa"/>
        </w:trPr>
        <w:tc>
          <w:tcPr>
            <w:tcW w:w="3645" w:type="dxa"/>
            <w:vAlign w:val="center"/>
            <w:hideMark/>
          </w:tcPr>
          <w:p w14:paraId="0C59D443" w14:textId="77777777" w:rsidR="00423AA3" w:rsidRPr="00423AA3" w:rsidRDefault="00423AA3" w:rsidP="00423AA3">
            <w:pPr>
              <w:spacing w:line="240" w:lineRule="auto"/>
              <w:rPr>
                <w:rFonts w:cstheme="minorHAnsi"/>
                <w:sz w:val="20"/>
                <w:szCs w:val="20"/>
              </w:rPr>
            </w:pPr>
            <w:r w:rsidRPr="00423AA3">
              <w:rPr>
                <w:rFonts w:cstheme="minorHAnsi"/>
                <w:sz w:val="20"/>
                <w:szCs w:val="20"/>
              </w:rPr>
              <w:t>Extra-pair Genetic Father Age</w:t>
            </w:r>
          </w:p>
        </w:tc>
        <w:tc>
          <w:tcPr>
            <w:tcW w:w="1410" w:type="dxa"/>
            <w:vAlign w:val="center"/>
            <w:hideMark/>
          </w:tcPr>
          <w:p w14:paraId="6D30CB67" w14:textId="77777777" w:rsidR="00423AA3" w:rsidRPr="00423AA3" w:rsidRDefault="00423AA3" w:rsidP="00423AA3">
            <w:pPr>
              <w:spacing w:line="240" w:lineRule="auto"/>
              <w:rPr>
                <w:rFonts w:cstheme="minorHAnsi"/>
                <w:sz w:val="20"/>
                <w:szCs w:val="20"/>
              </w:rPr>
            </w:pPr>
            <w:r w:rsidRPr="00423AA3">
              <w:rPr>
                <w:rFonts w:cstheme="minorHAnsi"/>
                <w:sz w:val="20"/>
                <w:szCs w:val="20"/>
              </w:rPr>
              <w:t>-0.009</w:t>
            </w:r>
          </w:p>
        </w:tc>
        <w:tc>
          <w:tcPr>
            <w:tcW w:w="2040" w:type="dxa"/>
            <w:vAlign w:val="center"/>
            <w:hideMark/>
          </w:tcPr>
          <w:p w14:paraId="03F8300C" w14:textId="77777777" w:rsidR="00423AA3" w:rsidRPr="00423AA3" w:rsidRDefault="00423AA3" w:rsidP="00423AA3">
            <w:pPr>
              <w:spacing w:line="240" w:lineRule="auto"/>
              <w:rPr>
                <w:rFonts w:cstheme="minorHAnsi"/>
                <w:sz w:val="20"/>
                <w:szCs w:val="20"/>
              </w:rPr>
            </w:pPr>
            <w:r w:rsidRPr="00423AA3">
              <w:rPr>
                <w:rFonts w:cstheme="minorHAnsi"/>
                <w:sz w:val="20"/>
                <w:szCs w:val="20"/>
              </w:rPr>
              <w:t>-0.032 – 0.014</w:t>
            </w:r>
          </w:p>
        </w:tc>
        <w:tc>
          <w:tcPr>
            <w:tcW w:w="855" w:type="dxa"/>
            <w:vAlign w:val="center"/>
            <w:hideMark/>
          </w:tcPr>
          <w:p w14:paraId="6357F920" w14:textId="77777777" w:rsidR="00423AA3" w:rsidRPr="00423AA3" w:rsidRDefault="00423AA3" w:rsidP="00423AA3">
            <w:pPr>
              <w:spacing w:line="240" w:lineRule="auto"/>
              <w:rPr>
                <w:rFonts w:cstheme="minorHAnsi"/>
                <w:sz w:val="20"/>
                <w:szCs w:val="20"/>
              </w:rPr>
            </w:pPr>
            <w:r w:rsidRPr="00423AA3">
              <w:rPr>
                <w:rFonts w:cstheme="minorHAnsi"/>
                <w:sz w:val="20"/>
                <w:szCs w:val="20"/>
              </w:rPr>
              <w:t>0.453</w:t>
            </w:r>
          </w:p>
        </w:tc>
      </w:tr>
      <w:tr w:rsidR="00423AA3" w14:paraId="1282674D" w14:textId="77777777" w:rsidTr="00457841">
        <w:trPr>
          <w:tblCellSpacing w:w="15" w:type="dxa"/>
        </w:trPr>
        <w:tc>
          <w:tcPr>
            <w:tcW w:w="3645" w:type="dxa"/>
            <w:vAlign w:val="center"/>
            <w:hideMark/>
          </w:tcPr>
          <w:p w14:paraId="4AB62457" w14:textId="77777777" w:rsidR="00423AA3" w:rsidRPr="00423AA3" w:rsidRDefault="00423AA3" w:rsidP="00423AA3">
            <w:pPr>
              <w:spacing w:line="240" w:lineRule="auto"/>
              <w:rPr>
                <w:rFonts w:cstheme="minorHAnsi"/>
                <w:sz w:val="20"/>
                <w:szCs w:val="20"/>
              </w:rPr>
            </w:pPr>
            <w:r w:rsidRPr="00423AA3">
              <w:rPr>
                <w:rFonts w:cstheme="minorHAnsi"/>
                <w:sz w:val="20"/>
                <w:szCs w:val="20"/>
              </w:rPr>
              <w:t>Cuckolded Social Father Lifespan</w:t>
            </w:r>
          </w:p>
        </w:tc>
        <w:tc>
          <w:tcPr>
            <w:tcW w:w="1410" w:type="dxa"/>
            <w:vAlign w:val="center"/>
            <w:hideMark/>
          </w:tcPr>
          <w:p w14:paraId="489CF3EC" w14:textId="77777777" w:rsidR="00423AA3" w:rsidRPr="00423AA3" w:rsidRDefault="00423AA3" w:rsidP="00423AA3">
            <w:pPr>
              <w:spacing w:line="240" w:lineRule="auto"/>
              <w:rPr>
                <w:rFonts w:cstheme="minorHAnsi"/>
                <w:sz w:val="20"/>
                <w:szCs w:val="20"/>
              </w:rPr>
            </w:pPr>
            <w:r w:rsidRPr="00423AA3">
              <w:rPr>
                <w:rFonts w:cstheme="minorHAnsi"/>
                <w:sz w:val="20"/>
                <w:szCs w:val="20"/>
              </w:rPr>
              <w:t>-0.003</w:t>
            </w:r>
          </w:p>
        </w:tc>
        <w:tc>
          <w:tcPr>
            <w:tcW w:w="2040" w:type="dxa"/>
            <w:vAlign w:val="center"/>
            <w:hideMark/>
          </w:tcPr>
          <w:p w14:paraId="4846882A" w14:textId="77777777" w:rsidR="00423AA3" w:rsidRPr="00423AA3" w:rsidRDefault="00423AA3" w:rsidP="00423AA3">
            <w:pPr>
              <w:spacing w:line="240" w:lineRule="auto"/>
              <w:rPr>
                <w:rFonts w:cstheme="minorHAnsi"/>
                <w:sz w:val="20"/>
                <w:szCs w:val="20"/>
              </w:rPr>
            </w:pPr>
            <w:r w:rsidRPr="00423AA3">
              <w:rPr>
                <w:rFonts w:cstheme="minorHAnsi"/>
                <w:sz w:val="20"/>
                <w:szCs w:val="20"/>
              </w:rPr>
              <w:t>-0.025 – 0.020</w:t>
            </w:r>
          </w:p>
        </w:tc>
        <w:tc>
          <w:tcPr>
            <w:tcW w:w="855" w:type="dxa"/>
            <w:vAlign w:val="center"/>
            <w:hideMark/>
          </w:tcPr>
          <w:p w14:paraId="54E28E85" w14:textId="77777777" w:rsidR="00423AA3" w:rsidRPr="00423AA3" w:rsidRDefault="00423AA3" w:rsidP="00423AA3">
            <w:pPr>
              <w:spacing w:line="240" w:lineRule="auto"/>
              <w:rPr>
                <w:rFonts w:cstheme="minorHAnsi"/>
                <w:sz w:val="20"/>
                <w:szCs w:val="20"/>
              </w:rPr>
            </w:pPr>
            <w:r w:rsidRPr="00423AA3">
              <w:rPr>
                <w:rFonts w:cstheme="minorHAnsi"/>
                <w:sz w:val="20"/>
                <w:szCs w:val="20"/>
              </w:rPr>
              <w:t>0.816</w:t>
            </w:r>
          </w:p>
        </w:tc>
      </w:tr>
      <w:tr w:rsidR="00423AA3" w:rsidRPr="00FF4E0D" w14:paraId="651E629F" w14:textId="77777777" w:rsidTr="00457841">
        <w:trPr>
          <w:tblCellSpacing w:w="15" w:type="dxa"/>
        </w:trPr>
        <w:tc>
          <w:tcPr>
            <w:tcW w:w="3645" w:type="dxa"/>
            <w:vAlign w:val="center"/>
          </w:tcPr>
          <w:p w14:paraId="2FC1A66D" w14:textId="77777777" w:rsidR="00423AA3" w:rsidRPr="00423AA3" w:rsidRDefault="00423AA3" w:rsidP="00423AA3">
            <w:pPr>
              <w:pStyle w:val="ListParagraph"/>
              <w:numPr>
                <w:ilvl w:val="0"/>
                <w:numId w:val="9"/>
              </w:numPr>
              <w:spacing w:after="0" w:line="240" w:lineRule="auto"/>
              <w:rPr>
                <w:rFonts w:eastAsia="Times New Roman" w:cstheme="minorHAnsi"/>
                <w:i/>
                <w:sz w:val="20"/>
                <w:szCs w:val="20"/>
                <w:lang w:val="en-AU" w:eastAsia="en-AU"/>
              </w:rPr>
            </w:pPr>
            <w:r w:rsidRPr="00423AA3">
              <w:rPr>
                <w:rFonts w:eastAsia="Times New Roman" w:cstheme="minorHAnsi"/>
                <w:i/>
                <w:sz w:val="20"/>
                <w:szCs w:val="20"/>
                <w:lang w:val="en-AU" w:eastAsia="en-AU"/>
              </w:rPr>
              <w:t>Helper age effects</w:t>
            </w:r>
          </w:p>
        </w:tc>
        <w:tc>
          <w:tcPr>
            <w:tcW w:w="1410" w:type="dxa"/>
            <w:vAlign w:val="center"/>
          </w:tcPr>
          <w:p w14:paraId="331A78F1" w14:textId="77777777" w:rsidR="00423AA3" w:rsidRPr="00423AA3" w:rsidRDefault="00423AA3" w:rsidP="00423AA3">
            <w:pPr>
              <w:spacing w:after="0" w:line="240" w:lineRule="auto"/>
              <w:rPr>
                <w:rFonts w:eastAsia="Times New Roman" w:cstheme="minorHAnsi"/>
                <w:sz w:val="20"/>
                <w:szCs w:val="20"/>
                <w:lang w:val="en-AU" w:eastAsia="en-AU"/>
              </w:rPr>
            </w:pPr>
          </w:p>
        </w:tc>
        <w:tc>
          <w:tcPr>
            <w:tcW w:w="2040" w:type="dxa"/>
            <w:vAlign w:val="center"/>
          </w:tcPr>
          <w:p w14:paraId="199E8B1F" w14:textId="77777777" w:rsidR="00423AA3" w:rsidRPr="00423AA3" w:rsidRDefault="00423AA3" w:rsidP="00423AA3">
            <w:pPr>
              <w:spacing w:after="0" w:line="240" w:lineRule="auto"/>
              <w:rPr>
                <w:rFonts w:eastAsia="Times New Roman" w:cstheme="minorHAnsi"/>
                <w:sz w:val="20"/>
                <w:szCs w:val="20"/>
                <w:lang w:val="en-AU" w:eastAsia="en-AU"/>
              </w:rPr>
            </w:pPr>
          </w:p>
        </w:tc>
        <w:tc>
          <w:tcPr>
            <w:tcW w:w="855" w:type="dxa"/>
            <w:vAlign w:val="center"/>
          </w:tcPr>
          <w:p w14:paraId="724BE85E" w14:textId="77777777" w:rsidR="00423AA3" w:rsidRPr="00423AA3" w:rsidRDefault="00423AA3" w:rsidP="00423AA3">
            <w:pPr>
              <w:spacing w:after="0" w:line="240" w:lineRule="auto"/>
              <w:rPr>
                <w:rFonts w:eastAsia="Times New Roman" w:cstheme="minorHAnsi"/>
                <w:sz w:val="20"/>
                <w:szCs w:val="20"/>
                <w:lang w:val="en-AU" w:eastAsia="en-AU"/>
              </w:rPr>
            </w:pPr>
          </w:p>
        </w:tc>
      </w:tr>
      <w:tr w:rsidR="00423AA3" w14:paraId="61B44BFE" w14:textId="77777777" w:rsidTr="00457841">
        <w:trPr>
          <w:tblCellSpacing w:w="15" w:type="dxa"/>
        </w:trPr>
        <w:tc>
          <w:tcPr>
            <w:tcW w:w="3645" w:type="dxa"/>
            <w:vAlign w:val="center"/>
            <w:hideMark/>
          </w:tcPr>
          <w:p w14:paraId="59BA4CFF" w14:textId="77777777" w:rsidR="00423AA3" w:rsidRPr="00423AA3" w:rsidRDefault="00423AA3" w:rsidP="00423AA3">
            <w:pPr>
              <w:spacing w:line="240" w:lineRule="auto"/>
              <w:rPr>
                <w:rFonts w:cstheme="minorHAnsi"/>
                <w:sz w:val="20"/>
                <w:szCs w:val="20"/>
              </w:rPr>
            </w:pPr>
            <w:r w:rsidRPr="00423AA3">
              <w:rPr>
                <w:rFonts w:cstheme="minorHAnsi"/>
                <w:sz w:val="20"/>
                <w:szCs w:val="20"/>
              </w:rPr>
              <w:t>Related Helper Presence [1]</w:t>
            </w:r>
          </w:p>
        </w:tc>
        <w:tc>
          <w:tcPr>
            <w:tcW w:w="1410" w:type="dxa"/>
            <w:vAlign w:val="center"/>
            <w:hideMark/>
          </w:tcPr>
          <w:p w14:paraId="5B28A74E" w14:textId="77777777" w:rsidR="00423AA3" w:rsidRPr="00423AA3" w:rsidRDefault="00423AA3" w:rsidP="00423AA3">
            <w:pPr>
              <w:spacing w:line="240" w:lineRule="auto"/>
              <w:rPr>
                <w:rFonts w:cstheme="minorHAnsi"/>
                <w:sz w:val="20"/>
                <w:szCs w:val="20"/>
              </w:rPr>
            </w:pPr>
            <w:r w:rsidRPr="00423AA3">
              <w:rPr>
                <w:rFonts w:cstheme="minorHAnsi"/>
                <w:sz w:val="20"/>
                <w:szCs w:val="20"/>
              </w:rPr>
              <w:t>0.010</w:t>
            </w:r>
          </w:p>
        </w:tc>
        <w:tc>
          <w:tcPr>
            <w:tcW w:w="2040" w:type="dxa"/>
            <w:vAlign w:val="center"/>
            <w:hideMark/>
          </w:tcPr>
          <w:p w14:paraId="41A73EEA" w14:textId="77777777" w:rsidR="00423AA3" w:rsidRPr="00423AA3" w:rsidRDefault="00423AA3" w:rsidP="00423AA3">
            <w:pPr>
              <w:spacing w:line="240" w:lineRule="auto"/>
              <w:rPr>
                <w:rFonts w:cstheme="minorHAnsi"/>
                <w:sz w:val="20"/>
                <w:szCs w:val="20"/>
              </w:rPr>
            </w:pPr>
            <w:r w:rsidRPr="00423AA3">
              <w:rPr>
                <w:rFonts w:cstheme="minorHAnsi"/>
                <w:sz w:val="20"/>
                <w:szCs w:val="20"/>
              </w:rPr>
              <w:t>-0.079 – 0.099</w:t>
            </w:r>
          </w:p>
        </w:tc>
        <w:tc>
          <w:tcPr>
            <w:tcW w:w="855" w:type="dxa"/>
            <w:vAlign w:val="center"/>
            <w:hideMark/>
          </w:tcPr>
          <w:p w14:paraId="48258035" w14:textId="77777777" w:rsidR="00423AA3" w:rsidRPr="00423AA3" w:rsidRDefault="00423AA3" w:rsidP="00423AA3">
            <w:pPr>
              <w:spacing w:line="240" w:lineRule="auto"/>
              <w:rPr>
                <w:rFonts w:cstheme="minorHAnsi"/>
                <w:sz w:val="20"/>
                <w:szCs w:val="20"/>
              </w:rPr>
            </w:pPr>
            <w:r w:rsidRPr="00423AA3">
              <w:rPr>
                <w:rFonts w:cstheme="minorHAnsi"/>
                <w:sz w:val="20"/>
                <w:szCs w:val="20"/>
              </w:rPr>
              <w:t>0.822</w:t>
            </w:r>
          </w:p>
        </w:tc>
      </w:tr>
      <w:tr w:rsidR="00423AA3" w:rsidRPr="005268B6" w14:paraId="3F863D1A" w14:textId="77777777" w:rsidTr="00457841">
        <w:trPr>
          <w:tblCellSpacing w:w="15" w:type="dxa"/>
        </w:trPr>
        <w:tc>
          <w:tcPr>
            <w:tcW w:w="3645" w:type="dxa"/>
            <w:vAlign w:val="center"/>
            <w:hideMark/>
          </w:tcPr>
          <w:p w14:paraId="5CD427D6" w14:textId="77777777" w:rsidR="00423AA3" w:rsidRPr="00423AA3" w:rsidRDefault="00423AA3" w:rsidP="00423AA3">
            <w:pPr>
              <w:spacing w:line="240" w:lineRule="auto"/>
              <w:rPr>
                <w:rFonts w:cstheme="minorHAnsi"/>
                <w:sz w:val="20"/>
                <w:szCs w:val="20"/>
              </w:rPr>
            </w:pPr>
            <w:r w:rsidRPr="00423AA3">
              <w:rPr>
                <w:rFonts w:cstheme="minorHAnsi"/>
                <w:sz w:val="20"/>
                <w:szCs w:val="20"/>
              </w:rPr>
              <w:t>Related Helper Presence [2+]</w:t>
            </w:r>
          </w:p>
        </w:tc>
        <w:tc>
          <w:tcPr>
            <w:tcW w:w="1410" w:type="dxa"/>
            <w:vAlign w:val="center"/>
            <w:hideMark/>
          </w:tcPr>
          <w:p w14:paraId="52093168" w14:textId="77777777" w:rsidR="00423AA3" w:rsidRPr="00423AA3" w:rsidRDefault="00423AA3" w:rsidP="00423AA3">
            <w:pPr>
              <w:spacing w:line="240" w:lineRule="auto"/>
              <w:rPr>
                <w:rFonts w:cstheme="minorHAnsi"/>
                <w:b/>
                <w:sz w:val="20"/>
                <w:szCs w:val="20"/>
              </w:rPr>
            </w:pPr>
            <w:r w:rsidRPr="00423AA3">
              <w:rPr>
                <w:rFonts w:cstheme="minorHAnsi"/>
                <w:b/>
                <w:sz w:val="20"/>
                <w:szCs w:val="20"/>
              </w:rPr>
              <w:t>0.115</w:t>
            </w:r>
          </w:p>
        </w:tc>
        <w:tc>
          <w:tcPr>
            <w:tcW w:w="2040" w:type="dxa"/>
            <w:vAlign w:val="center"/>
            <w:hideMark/>
          </w:tcPr>
          <w:p w14:paraId="45B93581" w14:textId="77777777" w:rsidR="00423AA3" w:rsidRPr="00423AA3" w:rsidRDefault="00423AA3" w:rsidP="00423AA3">
            <w:pPr>
              <w:spacing w:line="240" w:lineRule="auto"/>
              <w:rPr>
                <w:rFonts w:cstheme="minorHAnsi"/>
                <w:b/>
                <w:sz w:val="20"/>
                <w:szCs w:val="20"/>
              </w:rPr>
            </w:pPr>
            <w:r w:rsidRPr="00423AA3">
              <w:rPr>
                <w:rFonts w:cstheme="minorHAnsi"/>
                <w:b/>
                <w:sz w:val="20"/>
                <w:szCs w:val="20"/>
              </w:rPr>
              <w:t>0.003 – 0.227</w:t>
            </w:r>
          </w:p>
        </w:tc>
        <w:tc>
          <w:tcPr>
            <w:tcW w:w="855" w:type="dxa"/>
            <w:vAlign w:val="center"/>
            <w:hideMark/>
          </w:tcPr>
          <w:p w14:paraId="6D465DB8" w14:textId="77777777" w:rsidR="00423AA3" w:rsidRPr="00423AA3" w:rsidRDefault="00423AA3" w:rsidP="00423AA3">
            <w:pPr>
              <w:spacing w:line="240" w:lineRule="auto"/>
              <w:rPr>
                <w:rFonts w:cstheme="minorHAnsi"/>
                <w:b/>
                <w:sz w:val="20"/>
                <w:szCs w:val="20"/>
              </w:rPr>
            </w:pPr>
            <w:r w:rsidRPr="00423AA3">
              <w:rPr>
                <w:rStyle w:val="Strong"/>
                <w:rFonts w:cstheme="minorHAnsi"/>
                <w:sz w:val="20"/>
                <w:szCs w:val="20"/>
              </w:rPr>
              <w:t>0.045</w:t>
            </w:r>
          </w:p>
        </w:tc>
      </w:tr>
      <w:tr w:rsidR="00423AA3" w14:paraId="34C7BA7E" w14:textId="77777777" w:rsidTr="00457841">
        <w:trPr>
          <w:tblCellSpacing w:w="15" w:type="dxa"/>
        </w:trPr>
        <w:tc>
          <w:tcPr>
            <w:tcW w:w="3645" w:type="dxa"/>
            <w:vAlign w:val="center"/>
            <w:hideMark/>
          </w:tcPr>
          <w:p w14:paraId="1BE2DF98" w14:textId="77777777" w:rsidR="00423AA3" w:rsidRPr="00423AA3" w:rsidRDefault="00423AA3" w:rsidP="00423AA3">
            <w:pPr>
              <w:spacing w:line="240" w:lineRule="auto"/>
              <w:rPr>
                <w:rFonts w:cstheme="minorHAnsi"/>
                <w:sz w:val="20"/>
                <w:szCs w:val="20"/>
              </w:rPr>
            </w:pPr>
            <w:r w:rsidRPr="00423AA3">
              <w:rPr>
                <w:rFonts w:cstheme="minorHAnsi"/>
                <w:sz w:val="20"/>
                <w:szCs w:val="20"/>
              </w:rPr>
              <w:t>Unrelated Helper Presence [1]</w:t>
            </w:r>
          </w:p>
        </w:tc>
        <w:tc>
          <w:tcPr>
            <w:tcW w:w="1410" w:type="dxa"/>
            <w:vAlign w:val="center"/>
            <w:hideMark/>
          </w:tcPr>
          <w:p w14:paraId="69A89931" w14:textId="77777777" w:rsidR="00423AA3" w:rsidRPr="00423AA3" w:rsidRDefault="00423AA3" w:rsidP="00423AA3">
            <w:pPr>
              <w:spacing w:line="240" w:lineRule="auto"/>
              <w:rPr>
                <w:rFonts w:cstheme="minorHAnsi"/>
                <w:sz w:val="20"/>
                <w:szCs w:val="20"/>
              </w:rPr>
            </w:pPr>
            <w:r w:rsidRPr="00423AA3">
              <w:rPr>
                <w:rFonts w:cstheme="minorHAnsi"/>
                <w:sz w:val="20"/>
                <w:szCs w:val="20"/>
              </w:rPr>
              <w:t>0.005</w:t>
            </w:r>
          </w:p>
        </w:tc>
        <w:tc>
          <w:tcPr>
            <w:tcW w:w="2040" w:type="dxa"/>
            <w:vAlign w:val="center"/>
            <w:hideMark/>
          </w:tcPr>
          <w:p w14:paraId="0409D7E1" w14:textId="77777777" w:rsidR="00423AA3" w:rsidRPr="00423AA3" w:rsidRDefault="00423AA3" w:rsidP="00423AA3">
            <w:pPr>
              <w:spacing w:line="240" w:lineRule="auto"/>
              <w:rPr>
                <w:rFonts w:cstheme="minorHAnsi"/>
                <w:sz w:val="20"/>
                <w:szCs w:val="20"/>
              </w:rPr>
            </w:pPr>
            <w:r w:rsidRPr="00423AA3">
              <w:rPr>
                <w:rFonts w:cstheme="minorHAnsi"/>
                <w:sz w:val="20"/>
                <w:szCs w:val="20"/>
              </w:rPr>
              <w:t>-0.106 – 0.116</w:t>
            </w:r>
          </w:p>
        </w:tc>
        <w:tc>
          <w:tcPr>
            <w:tcW w:w="855" w:type="dxa"/>
            <w:vAlign w:val="center"/>
            <w:hideMark/>
          </w:tcPr>
          <w:p w14:paraId="08AB7582" w14:textId="77777777" w:rsidR="00423AA3" w:rsidRPr="00423AA3" w:rsidRDefault="00423AA3" w:rsidP="00423AA3">
            <w:pPr>
              <w:spacing w:line="240" w:lineRule="auto"/>
              <w:rPr>
                <w:rFonts w:cstheme="minorHAnsi"/>
                <w:sz w:val="20"/>
                <w:szCs w:val="20"/>
              </w:rPr>
            </w:pPr>
            <w:r w:rsidRPr="00423AA3">
              <w:rPr>
                <w:rFonts w:cstheme="minorHAnsi"/>
                <w:sz w:val="20"/>
                <w:szCs w:val="20"/>
              </w:rPr>
              <w:t>0.935</w:t>
            </w:r>
          </w:p>
        </w:tc>
      </w:tr>
      <w:tr w:rsidR="00423AA3" w14:paraId="2765DB11" w14:textId="77777777" w:rsidTr="00457841">
        <w:trPr>
          <w:tblCellSpacing w:w="15" w:type="dxa"/>
        </w:trPr>
        <w:tc>
          <w:tcPr>
            <w:tcW w:w="3645" w:type="dxa"/>
            <w:vAlign w:val="center"/>
          </w:tcPr>
          <w:p w14:paraId="6D4A4B70" w14:textId="77777777" w:rsidR="00423AA3" w:rsidRPr="00423AA3" w:rsidRDefault="00423AA3" w:rsidP="00423AA3">
            <w:pPr>
              <w:spacing w:line="240" w:lineRule="auto"/>
              <w:rPr>
                <w:rFonts w:cstheme="minorHAnsi"/>
                <w:sz w:val="20"/>
                <w:szCs w:val="20"/>
              </w:rPr>
            </w:pPr>
            <w:r w:rsidRPr="00423AA3">
              <w:rPr>
                <w:rFonts w:cstheme="minorHAnsi"/>
                <w:sz w:val="20"/>
                <w:szCs w:val="20"/>
              </w:rPr>
              <w:t>Unrelated Helper Presence [2+]</w:t>
            </w:r>
          </w:p>
        </w:tc>
        <w:tc>
          <w:tcPr>
            <w:tcW w:w="1410" w:type="dxa"/>
            <w:vAlign w:val="center"/>
          </w:tcPr>
          <w:p w14:paraId="563CF575" w14:textId="77777777" w:rsidR="00423AA3" w:rsidRPr="00423AA3" w:rsidRDefault="00423AA3" w:rsidP="00423AA3">
            <w:pPr>
              <w:spacing w:line="240" w:lineRule="auto"/>
              <w:rPr>
                <w:rFonts w:cstheme="minorHAnsi"/>
                <w:sz w:val="20"/>
                <w:szCs w:val="20"/>
              </w:rPr>
            </w:pPr>
            <w:r w:rsidRPr="00423AA3">
              <w:rPr>
                <w:rFonts w:cstheme="minorHAnsi"/>
                <w:sz w:val="20"/>
                <w:szCs w:val="20"/>
              </w:rPr>
              <w:t>-0.036</w:t>
            </w:r>
          </w:p>
        </w:tc>
        <w:tc>
          <w:tcPr>
            <w:tcW w:w="2040" w:type="dxa"/>
            <w:vAlign w:val="center"/>
          </w:tcPr>
          <w:p w14:paraId="7BA16763" w14:textId="77777777" w:rsidR="00423AA3" w:rsidRPr="00423AA3" w:rsidRDefault="00423AA3" w:rsidP="00423AA3">
            <w:pPr>
              <w:spacing w:line="240" w:lineRule="auto"/>
              <w:rPr>
                <w:rFonts w:cstheme="minorHAnsi"/>
                <w:sz w:val="20"/>
                <w:szCs w:val="20"/>
              </w:rPr>
            </w:pPr>
            <w:r w:rsidRPr="00423AA3">
              <w:rPr>
                <w:rFonts w:cstheme="minorHAnsi"/>
                <w:sz w:val="20"/>
                <w:szCs w:val="20"/>
              </w:rPr>
              <w:t>-0.183 – 0.111</w:t>
            </w:r>
          </w:p>
        </w:tc>
        <w:tc>
          <w:tcPr>
            <w:tcW w:w="855" w:type="dxa"/>
            <w:vAlign w:val="center"/>
          </w:tcPr>
          <w:p w14:paraId="7A0831A7" w14:textId="77777777" w:rsidR="00423AA3" w:rsidRPr="00423AA3" w:rsidRDefault="00423AA3" w:rsidP="00423AA3">
            <w:pPr>
              <w:spacing w:line="240" w:lineRule="auto"/>
              <w:rPr>
                <w:rFonts w:cstheme="minorHAnsi"/>
                <w:sz w:val="20"/>
                <w:szCs w:val="20"/>
              </w:rPr>
            </w:pPr>
            <w:r w:rsidRPr="00423AA3">
              <w:rPr>
                <w:rFonts w:cstheme="minorHAnsi"/>
                <w:sz w:val="20"/>
                <w:szCs w:val="20"/>
              </w:rPr>
              <w:t>0.631</w:t>
            </w:r>
          </w:p>
        </w:tc>
      </w:tr>
      <w:tr w:rsidR="00423AA3" w14:paraId="6BC4CCD7" w14:textId="77777777" w:rsidTr="00457841">
        <w:trPr>
          <w:tblCellSpacing w:w="15" w:type="dxa"/>
        </w:trPr>
        <w:tc>
          <w:tcPr>
            <w:tcW w:w="3645" w:type="dxa"/>
            <w:tcBorders>
              <w:bottom w:val="single" w:sz="4" w:space="0" w:color="auto"/>
            </w:tcBorders>
            <w:vAlign w:val="center"/>
          </w:tcPr>
          <w:p w14:paraId="0991D759" w14:textId="77777777" w:rsidR="00423AA3" w:rsidRPr="00423AA3" w:rsidRDefault="00423AA3" w:rsidP="00423AA3">
            <w:pPr>
              <w:spacing w:line="240" w:lineRule="auto"/>
              <w:rPr>
                <w:rFonts w:cstheme="minorHAnsi"/>
                <w:sz w:val="20"/>
                <w:szCs w:val="20"/>
              </w:rPr>
            </w:pPr>
            <w:r w:rsidRPr="00423AA3">
              <w:rPr>
                <w:rFonts w:cstheme="minorHAnsi"/>
                <w:sz w:val="20"/>
                <w:szCs w:val="20"/>
              </w:rPr>
              <w:t>Mean Helper Age</w:t>
            </w:r>
          </w:p>
        </w:tc>
        <w:tc>
          <w:tcPr>
            <w:tcW w:w="1410" w:type="dxa"/>
            <w:tcBorders>
              <w:bottom w:val="single" w:sz="4" w:space="0" w:color="auto"/>
            </w:tcBorders>
            <w:vAlign w:val="center"/>
          </w:tcPr>
          <w:p w14:paraId="3AFF1F57" w14:textId="77777777" w:rsidR="00423AA3" w:rsidRPr="00423AA3" w:rsidRDefault="00423AA3" w:rsidP="00423AA3">
            <w:pPr>
              <w:spacing w:line="240" w:lineRule="auto"/>
              <w:rPr>
                <w:rFonts w:cstheme="minorHAnsi"/>
                <w:sz w:val="20"/>
                <w:szCs w:val="20"/>
              </w:rPr>
            </w:pPr>
            <w:r w:rsidRPr="00423AA3">
              <w:rPr>
                <w:rFonts w:cstheme="minorHAnsi"/>
                <w:sz w:val="20"/>
                <w:szCs w:val="20"/>
              </w:rPr>
              <w:t>0.038</w:t>
            </w:r>
          </w:p>
        </w:tc>
        <w:tc>
          <w:tcPr>
            <w:tcW w:w="2040" w:type="dxa"/>
            <w:tcBorders>
              <w:bottom w:val="single" w:sz="4" w:space="0" w:color="auto"/>
            </w:tcBorders>
            <w:vAlign w:val="center"/>
          </w:tcPr>
          <w:p w14:paraId="6862144F" w14:textId="77777777" w:rsidR="00423AA3" w:rsidRPr="00423AA3" w:rsidRDefault="00423AA3" w:rsidP="00423AA3">
            <w:pPr>
              <w:spacing w:line="240" w:lineRule="auto"/>
              <w:rPr>
                <w:rFonts w:cstheme="minorHAnsi"/>
                <w:sz w:val="20"/>
                <w:szCs w:val="20"/>
              </w:rPr>
            </w:pPr>
            <w:r w:rsidRPr="00423AA3">
              <w:rPr>
                <w:rFonts w:cstheme="minorHAnsi"/>
                <w:sz w:val="20"/>
                <w:szCs w:val="20"/>
              </w:rPr>
              <w:t>-0.006 – 0.081</w:t>
            </w:r>
          </w:p>
        </w:tc>
        <w:tc>
          <w:tcPr>
            <w:tcW w:w="855" w:type="dxa"/>
            <w:tcBorders>
              <w:bottom w:val="single" w:sz="4" w:space="0" w:color="auto"/>
            </w:tcBorders>
            <w:vAlign w:val="center"/>
          </w:tcPr>
          <w:p w14:paraId="15B21463" w14:textId="77777777" w:rsidR="00423AA3" w:rsidRPr="00423AA3" w:rsidRDefault="00423AA3" w:rsidP="00423AA3">
            <w:pPr>
              <w:spacing w:line="240" w:lineRule="auto"/>
              <w:rPr>
                <w:rFonts w:cstheme="minorHAnsi"/>
                <w:sz w:val="20"/>
                <w:szCs w:val="20"/>
              </w:rPr>
            </w:pPr>
            <w:r w:rsidRPr="00423AA3">
              <w:rPr>
                <w:rFonts w:cstheme="minorHAnsi"/>
                <w:sz w:val="20"/>
                <w:szCs w:val="20"/>
              </w:rPr>
              <w:t>0.090</w:t>
            </w:r>
          </w:p>
        </w:tc>
      </w:tr>
    </w:tbl>
    <w:p w14:paraId="361609ED" w14:textId="1E2278C9" w:rsidR="00E25125" w:rsidRPr="00423AA3" w:rsidRDefault="0000678B">
      <w:pPr>
        <w:rPr>
          <w:rFonts w:eastAsia="Times New Roman" w:cstheme="minorHAnsi"/>
          <w:sz w:val="18"/>
          <w:szCs w:val="18"/>
          <w:lang w:val="en-AU" w:eastAsia="en-AU"/>
        </w:rPr>
      </w:pPr>
      <w:r w:rsidRPr="007E10EC">
        <w:rPr>
          <w:sz w:val="18"/>
          <w:szCs w:val="18"/>
        </w:rPr>
        <w:t xml:space="preserve">Note: </w:t>
      </w:r>
      <w:r>
        <w:rPr>
          <w:sz w:val="18"/>
          <w:szCs w:val="18"/>
        </w:rPr>
        <w:t>Sample size is 4321</w:t>
      </w:r>
      <w:r w:rsidRPr="007E10EC">
        <w:rPr>
          <w:sz w:val="18"/>
          <w:szCs w:val="18"/>
        </w:rPr>
        <w:t xml:space="preserve"> individual chicks. The model includes random effects of mother ID (</w:t>
      </w:r>
      <w:r>
        <w:rPr>
          <w:sz w:val="18"/>
          <w:szCs w:val="18"/>
        </w:rPr>
        <w:t xml:space="preserve">n = 532, </w:t>
      </w:r>
      <w:r>
        <w:rPr>
          <w:rFonts w:eastAsia="Times New Roman" w:cstheme="minorHAnsi"/>
          <w:sz w:val="18"/>
          <w:szCs w:val="18"/>
          <w:lang w:val="en-AU" w:eastAsia="en-AU"/>
        </w:rPr>
        <w:t>variance</w:t>
      </w:r>
      <w:r w:rsidRPr="007E10EC">
        <w:rPr>
          <w:rFonts w:eastAsia="Times New Roman" w:cstheme="minorHAnsi"/>
          <w:sz w:val="18"/>
          <w:szCs w:val="18"/>
          <w:lang w:val="en-AU" w:eastAsia="en-AU"/>
        </w:rPr>
        <w:t xml:space="preserve"> </w:t>
      </w:r>
      <w:r>
        <w:rPr>
          <w:rFonts w:eastAsia="Times New Roman" w:cstheme="minorHAnsi"/>
          <w:sz w:val="18"/>
          <w:szCs w:val="18"/>
          <w:lang w:val="en-AU" w:eastAsia="en-AU"/>
        </w:rPr>
        <w:t>= 0.076</w:t>
      </w:r>
      <w:r w:rsidRPr="007E10EC">
        <w:rPr>
          <w:rFonts w:eastAsia="Times New Roman" w:cstheme="minorHAnsi"/>
          <w:sz w:val="18"/>
          <w:szCs w:val="18"/>
          <w:lang w:val="en-AU" w:eastAsia="en-AU"/>
        </w:rPr>
        <w:t>), social father ID (</w:t>
      </w:r>
      <w:r>
        <w:rPr>
          <w:rFonts w:eastAsia="Times New Roman" w:cstheme="minorHAnsi"/>
          <w:sz w:val="18"/>
          <w:szCs w:val="18"/>
          <w:lang w:val="en-AU" w:eastAsia="en-AU"/>
        </w:rPr>
        <w:t>n = 482, variance = 0.050</w:t>
      </w:r>
      <w:r w:rsidRPr="007E10EC">
        <w:rPr>
          <w:rFonts w:eastAsia="Times New Roman" w:cstheme="minorHAnsi"/>
          <w:sz w:val="18"/>
          <w:szCs w:val="18"/>
          <w:lang w:val="en-AU" w:eastAsia="en-AU"/>
        </w:rPr>
        <w:t>), genetic father ID (</w:t>
      </w:r>
      <w:r>
        <w:rPr>
          <w:rFonts w:eastAsia="Times New Roman" w:cstheme="minorHAnsi"/>
          <w:sz w:val="18"/>
          <w:szCs w:val="18"/>
          <w:lang w:val="en-AU" w:eastAsia="en-AU"/>
        </w:rPr>
        <w:t>n = 562, variance = 0.035</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n= 30, variance = 0.018</w:t>
      </w:r>
      <w:r w:rsidRPr="007E10EC">
        <w:rPr>
          <w:rFonts w:eastAsia="Times New Roman" w:cstheme="minorHAnsi"/>
          <w:sz w:val="18"/>
          <w:szCs w:val="18"/>
          <w:lang w:val="en-AU" w:eastAsia="en-AU"/>
        </w:rPr>
        <w:t xml:space="preserve">). </w:t>
      </w:r>
      <w:r>
        <w:rPr>
          <w:rFonts w:eastAsia="Times New Roman" w:cstheme="minorHAnsi"/>
          <w:sz w:val="18"/>
          <w:szCs w:val="18"/>
          <w:lang w:val="en-AU" w:eastAsia="en-AU"/>
        </w:rPr>
        <w:t>The residual variance is 0.450</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Both chicks sired extra-pair and within-pair are included in the model. Interactions with dummy variables (0 or 1) are employed so that only extra-pair chicks contribute to estimates related to the extra-pair genetic fathers and cuckolded social fathers, while only within-pair chicks contribute to estimates related to within-pair fathers. This dummy variable method is also employed so that only chicks with helpers on the territory contribute to the estimate of mean helper age.</w:t>
      </w:r>
      <w:r w:rsidR="00E25125">
        <w:rPr>
          <w:b/>
        </w:rPr>
        <w:br w:type="page"/>
      </w:r>
    </w:p>
    <w:p w14:paraId="1ED49C52" w14:textId="0E8AA6AB" w:rsidR="0000678B" w:rsidRPr="004640AE" w:rsidRDefault="0000678B" w:rsidP="0000678B">
      <w:pPr>
        <w:rPr>
          <w:u w:val="single"/>
        </w:rPr>
      </w:pPr>
      <w:r>
        <w:rPr>
          <w:b/>
        </w:rPr>
        <w:lastRenderedPageBreak/>
        <w:t>Table 2.</w:t>
      </w:r>
      <w:r>
        <w:t xml:space="preserve"> Effects on chick survival to potential independence (four weeks post-fledging) from a generalized linear mixed-</w:t>
      </w:r>
      <w:r w:rsidR="00423AA3">
        <w:t xml:space="preserve">effects </w:t>
      </w:r>
      <w:r>
        <w:t xml:space="preserve">model (Bernoulli distribution, logit-link function).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0"/>
        <w:gridCol w:w="1350"/>
        <w:gridCol w:w="1980"/>
        <w:gridCol w:w="990"/>
      </w:tblGrid>
      <w:tr w:rsidR="00423AA3" w:rsidRPr="00E97532" w14:paraId="5730383D" w14:textId="77777777" w:rsidTr="00457841">
        <w:trPr>
          <w:tblCellSpacing w:w="15" w:type="dxa"/>
        </w:trPr>
        <w:tc>
          <w:tcPr>
            <w:tcW w:w="3735" w:type="dxa"/>
            <w:tcBorders>
              <w:top w:val="single" w:sz="4" w:space="0" w:color="auto"/>
              <w:bottom w:val="single" w:sz="4" w:space="0" w:color="auto"/>
            </w:tcBorders>
            <w:vAlign w:val="center"/>
            <w:hideMark/>
          </w:tcPr>
          <w:p w14:paraId="1454632E" w14:textId="77777777" w:rsidR="00423AA3" w:rsidRPr="00423AA3" w:rsidRDefault="00423AA3" w:rsidP="00457841">
            <w:pPr>
              <w:spacing w:after="0" w:line="240" w:lineRule="auto"/>
              <w:rPr>
                <w:rFonts w:ascii="Times New Roman" w:eastAsia="Times New Roman" w:hAnsi="Times New Roman" w:cs="Times New Roman"/>
                <w:lang w:val="en-AU" w:eastAsia="en-AU"/>
              </w:rPr>
            </w:pPr>
            <w:r w:rsidRPr="00423AA3">
              <w:rPr>
                <w:rFonts w:ascii="Times New Roman" w:eastAsia="Times New Roman" w:hAnsi="Times New Roman" w:cs="Times New Roman"/>
                <w:lang w:val="en-AU" w:eastAsia="en-AU"/>
              </w:rPr>
              <w:t>Predictors</w:t>
            </w:r>
          </w:p>
        </w:tc>
        <w:tc>
          <w:tcPr>
            <w:tcW w:w="1320" w:type="dxa"/>
            <w:tcBorders>
              <w:top w:val="single" w:sz="4" w:space="0" w:color="auto"/>
              <w:bottom w:val="single" w:sz="4" w:space="0" w:color="auto"/>
            </w:tcBorders>
            <w:vAlign w:val="center"/>
            <w:hideMark/>
          </w:tcPr>
          <w:p w14:paraId="046D9556" w14:textId="77777777" w:rsidR="00423AA3" w:rsidRPr="00423AA3" w:rsidRDefault="00423AA3" w:rsidP="00457841">
            <w:pPr>
              <w:spacing w:after="0" w:line="240" w:lineRule="auto"/>
              <w:rPr>
                <w:rFonts w:ascii="Times New Roman" w:eastAsia="Times New Roman" w:hAnsi="Times New Roman" w:cs="Times New Roman"/>
                <w:lang w:val="en-AU" w:eastAsia="en-AU"/>
              </w:rPr>
            </w:pPr>
            <w:r w:rsidRPr="00423AA3">
              <w:rPr>
                <w:rFonts w:ascii="Times New Roman" w:eastAsia="Times New Roman" w:hAnsi="Times New Roman" w:cs="Times New Roman"/>
                <w:lang w:val="en-AU" w:eastAsia="en-AU"/>
              </w:rPr>
              <w:t>Log-Odds</w:t>
            </w:r>
          </w:p>
        </w:tc>
        <w:tc>
          <w:tcPr>
            <w:tcW w:w="1950" w:type="dxa"/>
            <w:tcBorders>
              <w:top w:val="single" w:sz="4" w:space="0" w:color="auto"/>
              <w:bottom w:val="single" w:sz="4" w:space="0" w:color="auto"/>
            </w:tcBorders>
            <w:vAlign w:val="center"/>
            <w:hideMark/>
          </w:tcPr>
          <w:p w14:paraId="7B06AB80" w14:textId="77777777" w:rsidR="00423AA3" w:rsidRPr="00423AA3" w:rsidRDefault="00423AA3" w:rsidP="00457841">
            <w:pPr>
              <w:spacing w:after="0" w:line="240" w:lineRule="auto"/>
              <w:rPr>
                <w:rFonts w:ascii="Times New Roman" w:eastAsia="Times New Roman" w:hAnsi="Times New Roman" w:cs="Times New Roman"/>
                <w:lang w:val="en-AU" w:eastAsia="en-AU"/>
              </w:rPr>
            </w:pPr>
            <w:r w:rsidRPr="00423AA3">
              <w:rPr>
                <w:rFonts w:ascii="Times New Roman" w:eastAsia="Times New Roman" w:hAnsi="Times New Roman" w:cs="Times New Roman"/>
                <w:lang w:val="en-AU" w:eastAsia="en-AU"/>
              </w:rPr>
              <w:t>CI</w:t>
            </w:r>
          </w:p>
        </w:tc>
        <w:tc>
          <w:tcPr>
            <w:tcW w:w="945" w:type="dxa"/>
            <w:tcBorders>
              <w:top w:val="single" w:sz="4" w:space="0" w:color="auto"/>
              <w:bottom w:val="single" w:sz="4" w:space="0" w:color="auto"/>
            </w:tcBorders>
            <w:vAlign w:val="center"/>
            <w:hideMark/>
          </w:tcPr>
          <w:p w14:paraId="49EE5498" w14:textId="77777777" w:rsidR="00423AA3" w:rsidRPr="00423AA3" w:rsidRDefault="00423AA3" w:rsidP="00457841">
            <w:pPr>
              <w:spacing w:after="0" w:line="240" w:lineRule="auto"/>
              <w:rPr>
                <w:rFonts w:ascii="Times New Roman" w:eastAsia="Times New Roman" w:hAnsi="Times New Roman" w:cs="Times New Roman"/>
                <w:lang w:val="en-AU" w:eastAsia="en-AU"/>
              </w:rPr>
            </w:pPr>
            <w:r w:rsidRPr="00423AA3">
              <w:rPr>
                <w:rFonts w:ascii="Times New Roman" w:eastAsia="Times New Roman" w:hAnsi="Times New Roman" w:cs="Times New Roman"/>
                <w:lang w:val="en-AU" w:eastAsia="en-AU"/>
              </w:rPr>
              <w:t>p</w:t>
            </w:r>
          </w:p>
        </w:tc>
      </w:tr>
      <w:tr w:rsidR="00423AA3" w:rsidRPr="00E97532" w14:paraId="43E099D5" w14:textId="77777777" w:rsidTr="00457841">
        <w:trPr>
          <w:tblCellSpacing w:w="15" w:type="dxa"/>
        </w:trPr>
        <w:tc>
          <w:tcPr>
            <w:tcW w:w="3735" w:type="dxa"/>
            <w:vAlign w:val="center"/>
            <w:hideMark/>
          </w:tcPr>
          <w:p w14:paraId="6FEA6103" w14:textId="77777777" w:rsidR="00423AA3" w:rsidRPr="00423AA3" w:rsidRDefault="00423AA3" w:rsidP="00457841">
            <w:r w:rsidRPr="00423AA3">
              <w:t>Intercept</w:t>
            </w:r>
          </w:p>
        </w:tc>
        <w:tc>
          <w:tcPr>
            <w:tcW w:w="1320" w:type="dxa"/>
            <w:vAlign w:val="center"/>
            <w:hideMark/>
          </w:tcPr>
          <w:p w14:paraId="0D989CAA" w14:textId="77777777" w:rsidR="00423AA3" w:rsidRPr="00423AA3" w:rsidRDefault="00423AA3" w:rsidP="00457841">
            <w:pPr>
              <w:rPr>
                <w:b/>
              </w:rPr>
            </w:pPr>
            <w:r w:rsidRPr="00423AA3">
              <w:rPr>
                <w:b/>
              </w:rPr>
              <w:t>-1.994</w:t>
            </w:r>
          </w:p>
        </w:tc>
        <w:tc>
          <w:tcPr>
            <w:tcW w:w="1950" w:type="dxa"/>
            <w:vAlign w:val="center"/>
            <w:hideMark/>
          </w:tcPr>
          <w:p w14:paraId="32BEE0E1" w14:textId="77777777" w:rsidR="00423AA3" w:rsidRPr="00423AA3" w:rsidRDefault="00423AA3" w:rsidP="00457841">
            <w:pPr>
              <w:rPr>
                <w:b/>
              </w:rPr>
            </w:pPr>
            <w:r w:rsidRPr="00423AA3">
              <w:rPr>
                <w:b/>
              </w:rPr>
              <w:t>-2.537 – -1.451</w:t>
            </w:r>
          </w:p>
        </w:tc>
        <w:tc>
          <w:tcPr>
            <w:tcW w:w="945" w:type="dxa"/>
            <w:vAlign w:val="center"/>
            <w:hideMark/>
          </w:tcPr>
          <w:p w14:paraId="5FC5D747" w14:textId="77777777" w:rsidR="00423AA3" w:rsidRPr="00423AA3" w:rsidRDefault="00423AA3" w:rsidP="00457841">
            <w:pPr>
              <w:rPr>
                <w:b/>
              </w:rPr>
            </w:pPr>
            <w:r w:rsidRPr="00423AA3">
              <w:rPr>
                <w:rStyle w:val="Strong"/>
              </w:rPr>
              <w:t>&lt;0.001</w:t>
            </w:r>
          </w:p>
        </w:tc>
      </w:tr>
      <w:tr w:rsidR="00423AA3" w:rsidRPr="00E97532" w14:paraId="0AE0697D" w14:textId="77777777" w:rsidTr="00457841">
        <w:trPr>
          <w:tblCellSpacing w:w="15" w:type="dxa"/>
        </w:trPr>
        <w:tc>
          <w:tcPr>
            <w:tcW w:w="3735" w:type="dxa"/>
            <w:vAlign w:val="center"/>
            <w:hideMark/>
          </w:tcPr>
          <w:p w14:paraId="1A7A4E75" w14:textId="77777777" w:rsidR="00423AA3" w:rsidRPr="00423AA3" w:rsidRDefault="00423AA3" w:rsidP="00457841">
            <w:r w:rsidRPr="00423AA3">
              <w:t>Incubation Date</w:t>
            </w:r>
          </w:p>
        </w:tc>
        <w:tc>
          <w:tcPr>
            <w:tcW w:w="1320" w:type="dxa"/>
            <w:vAlign w:val="center"/>
            <w:hideMark/>
          </w:tcPr>
          <w:p w14:paraId="61209C51" w14:textId="77777777" w:rsidR="00423AA3" w:rsidRPr="00423AA3" w:rsidRDefault="00423AA3" w:rsidP="00457841">
            <w:pPr>
              <w:rPr>
                <w:b/>
              </w:rPr>
            </w:pPr>
            <w:r w:rsidRPr="00423AA3">
              <w:rPr>
                <w:b/>
              </w:rPr>
              <w:t>3.280</w:t>
            </w:r>
          </w:p>
        </w:tc>
        <w:tc>
          <w:tcPr>
            <w:tcW w:w="1950" w:type="dxa"/>
            <w:vAlign w:val="center"/>
            <w:hideMark/>
          </w:tcPr>
          <w:p w14:paraId="3B19CA02" w14:textId="77777777" w:rsidR="00423AA3" w:rsidRPr="00423AA3" w:rsidRDefault="00423AA3" w:rsidP="00457841">
            <w:pPr>
              <w:rPr>
                <w:b/>
              </w:rPr>
            </w:pPr>
            <w:r w:rsidRPr="00423AA3">
              <w:rPr>
                <w:b/>
              </w:rPr>
              <w:t>2.809 – 3.751</w:t>
            </w:r>
          </w:p>
        </w:tc>
        <w:tc>
          <w:tcPr>
            <w:tcW w:w="945" w:type="dxa"/>
            <w:vAlign w:val="center"/>
            <w:hideMark/>
          </w:tcPr>
          <w:p w14:paraId="67678EDC" w14:textId="77777777" w:rsidR="00423AA3" w:rsidRPr="00423AA3" w:rsidRDefault="00423AA3" w:rsidP="00457841">
            <w:pPr>
              <w:rPr>
                <w:b/>
              </w:rPr>
            </w:pPr>
            <w:r w:rsidRPr="00423AA3">
              <w:rPr>
                <w:rStyle w:val="Strong"/>
              </w:rPr>
              <w:t>&lt;0.001</w:t>
            </w:r>
          </w:p>
        </w:tc>
      </w:tr>
      <w:tr w:rsidR="00423AA3" w:rsidRPr="00E97532" w14:paraId="46093B61" w14:textId="77777777" w:rsidTr="00457841">
        <w:trPr>
          <w:tblCellSpacing w:w="15" w:type="dxa"/>
        </w:trPr>
        <w:tc>
          <w:tcPr>
            <w:tcW w:w="3735" w:type="dxa"/>
            <w:vAlign w:val="center"/>
            <w:hideMark/>
          </w:tcPr>
          <w:p w14:paraId="5E3B9289" w14:textId="77777777" w:rsidR="00423AA3" w:rsidRPr="00423AA3" w:rsidRDefault="00423AA3" w:rsidP="00457841">
            <w:r w:rsidRPr="00423AA3">
              <w:t>Extra-Pair Dummy [yes]</w:t>
            </w:r>
          </w:p>
        </w:tc>
        <w:tc>
          <w:tcPr>
            <w:tcW w:w="1320" w:type="dxa"/>
            <w:vAlign w:val="center"/>
            <w:hideMark/>
          </w:tcPr>
          <w:p w14:paraId="2E717F77" w14:textId="77777777" w:rsidR="00423AA3" w:rsidRPr="00423AA3" w:rsidRDefault="00423AA3" w:rsidP="00457841">
            <w:r w:rsidRPr="00423AA3">
              <w:t>0.271</w:t>
            </w:r>
          </w:p>
        </w:tc>
        <w:tc>
          <w:tcPr>
            <w:tcW w:w="1950" w:type="dxa"/>
            <w:vAlign w:val="center"/>
            <w:hideMark/>
          </w:tcPr>
          <w:p w14:paraId="5333CF12" w14:textId="77777777" w:rsidR="00423AA3" w:rsidRPr="00423AA3" w:rsidRDefault="00423AA3" w:rsidP="00457841">
            <w:r w:rsidRPr="00423AA3">
              <w:t>-0.287 – 0.830</w:t>
            </w:r>
          </w:p>
        </w:tc>
        <w:tc>
          <w:tcPr>
            <w:tcW w:w="945" w:type="dxa"/>
            <w:vAlign w:val="center"/>
            <w:hideMark/>
          </w:tcPr>
          <w:p w14:paraId="059BD363" w14:textId="77777777" w:rsidR="00423AA3" w:rsidRPr="00423AA3" w:rsidRDefault="00423AA3" w:rsidP="00457841">
            <w:r w:rsidRPr="00423AA3">
              <w:t>0.341</w:t>
            </w:r>
          </w:p>
        </w:tc>
      </w:tr>
      <w:tr w:rsidR="00423AA3" w:rsidRPr="00E97532" w14:paraId="49D75C00" w14:textId="77777777" w:rsidTr="00457841">
        <w:trPr>
          <w:tblCellSpacing w:w="15" w:type="dxa"/>
        </w:trPr>
        <w:tc>
          <w:tcPr>
            <w:tcW w:w="3735" w:type="dxa"/>
            <w:vAlign w:val="center"/>
          </w:tcPr>
          <w:p w14:paraId="6B37DDD7" w14:textId="77777777" w:rsidR="00423AA3" w:rsidRPr="00423AA3" w:rsidRDefault="00423AA3" w:rsidP="00423AA3">
            <w:pPr>
              <w:pStyle w:val="ListParagraph"/>
              <w:numPr>
                <w:ilvl w:val="0"/>
                <w:numId w:val="15"/>
              </w:numPr>
              <w:spacing w:after="0" w:line="240" w:lineRule="auto"/>
              <w:rPr>
                <w:rFonts w:eastAsia="Times New Roman" w:cstheme="minorHAnsi"/>
                <w:i/>
                <w:lang w:val="en-AU" w:eastAsia="en-AU"/>
              </w:rPr>
            </w:pPr>
            <w:r w:rsidRPr="00423AA3">
              <w:rPr>
                <w:rFonts w:eastAsia="Times New Roman" w:cstheme="minorHAnsi"/>
                <w:i/>
                <w:lang w:val="en-AU" w:eastAsia="en-AU"/>
              </w:rPr>
              <w:t>Maternal age effects</w:t>
            </w:r>
          </w:p>
        </w:tc>
        <w:tc>
          <w:tcPr>
            <w:tcW w:w="1320" w:type="dxa"/>
            <w:vAlign w:val="center"/>
          </w:tcPr>
          <w:p w14:paraId="594666A2" w14:textId="77777777" w:rsidR="00423AA3" w:rsidRPr="00423AA3" w:rsidRDefault="00423AA3" w:rsidP="00457841">
            <w:pPr>
              <w:spacing w:after="0" w:line="240" w:lineRule="auto"/>
              <w:rPr>
                <w:rFonts w:eastAsia="Times New Roman" w:cstheme="minorHAnsi"/>
                <w:lang w:val="en-AU" w:eastAsia="en-AU"/>
              </w:rPr>
            </w:pPr>
          </w:p>
        </w:tc>
        <w:tc>
          <w:tcPr>
            <w:tcW w:w="1950" w:type="dxa"/>
            <w:vAlign w:val="center"/>
          </w:tcPr>
          <w:p w14:paraId="7CDC337C" w14:textId="77777777" w:rsidR="00423AA3" w:rsidRPr="00423AA3" w:rsidRDefault="00423AA3" w:rsidP="00457841">
            <w:pPr>
              <w:spacing w:after="0" w:line="240" w:lineRule="auto"/>
              <w:rPr>
                <w:rFonts w:eastAsia="Times New Roman" w:cstheme="minorHAnsi"/>
                <w:lang w:val="en-AU" w:eastAsia="en-AU"/>
              </w:rPr>
            </w:pPr>
          </w:p>
        </w:tc>
        <w:tc>
          <w:tcPr>
            <w:tcW w:w="945" w:type="dxa"/>
            <w:vAlign w:val="center"/>
          </w:tcPr>
          <w:p w14:paraId="26B005B3" w14:textId="77777777" w:rsidR="00423AA3" w:rsidRPr="00423AA3" w:rsidRDefault="00423AA3" w:rsidP="00457841">
            <w:pPr>
              <w:spacing w:after="0" w:line="240" w:lineRule="auto"/>
              <w:rPr>
                <w:rFonts w:eastAsia="Times New Roman" w:cstheme="minorHAnsi"/>
                <w:lang w:val="en-AU" w:eastAsia="en-AU"/>
              </w:rPr>
            </w:pPr>
          </w:p>
        </w:tc>
      </w:tr>
      <w:tr w:rsidR="00423AA3" w:rsidRPr="00E97532" w14:paraId="10A061E5" w14:textId="77777777" w:rsidTr="00457841">
        <w:trPr>
          <w:tblCellSpacing w:w="15" w:type="dxa"/>
        </w:trPr>
        <w:tc>
          <w:tcPr>
            <w:tcW w:w="3735" w:type="dxa"/>
            <w:vAlign w:val="center"/>
            <w:hideMark/>
          </w:tcPr>
          <w:p w14:paraId="65F139C6" w14:textId="77777777" w:rsidR="00423AA3" w:rsidRPr="00423AA3" w:rsidRDefault="00423AA3" w:rsidP="00457841">
            <w:r w:rsidRPr="00423AA3">
              <w:t>Mother Age</w:t>
            </w:r>
          </w:p>
        </w:tc>
        <w:tc>
          <w:tcPr>
            <w:tcW w:w="1320" w:type="dxa"/>
            <w:vAlign w:val="center"/>
            <w:hideMark/>
          </w:tcPr>
          <w:p w14:paraId="72424F99" w14:textId="77777777" w:rsidR="00423AA3" w:rsidRPr="00423AA3" w:rsidRDefault="00423AA3" w:rsidP="00457841">
            <w:pPr>
              <w:rPr>
                <w:b/>
              </w:rPr>
            </w:pPr>
            <w:r w:rsidRPr="00423AA3">
              <w:rPr>
                <w:b/>
              </w:rPr>
              <w:t>-0.088</w:t>
            </w:r>
          </w:p>
        </w:tc>
        <w:tc>
          <w:tcPr>
            <w:tcW w:w="1950" w:type="dxa"/>
            <w:vAlign w:val="center"/>
            <w:hideMark/>
          </w:tcPr>
          <w:p w14:paraId="74F48548" w14:textId="77777777" w:rsidR="00423AA3" w:rsidRPr="00423AA3" w:rsidRDefault="00423AA3" w:rsidP="00457841">
            <w:pPr>
              <w:rPr>
                <w:b/>
              </w:rPr>
            </w:pPr>
            <w:r w:rsidRPr="00423AA3">
              <w:rPr>
                <w:b/>
              </w:rPr>
              <w:t>-0.168 – -0.008</w:t>
            </w:r>
          </w:p>
        </w:tc>
        <w:tc>
          <w:tcPr>
            <w:tcW w:w="945" w:type="dxa"/>
            <w:vAlign w:val="center"/>
            <w:hideMark/>
          </w:tcPr>
          <w:p w14:paraId="63AA2027" w14:textId="77777777" w:rsidR="00423AA3" w:rsidRPr="00423AA3" w:rsidRDefault="00423AA3" w:rsidP="00457841">
            <w:pPr>
              <w:rPr>
                <w:b/>
              </w:rPr>
            </w:pPr>
            <w:r w:rsidRPr="00423AA3">
              <w:rPr>
                <w:rStyle w:val="Strong"/>
              </w:rPr>
              <w:t>0.031</w:t>
            </w:r>
          </w:p>
        </w:tc>
      </w:tr>
      <w:tr w:rsidR="00423AA3" w:rsidRPr="00E97532" w14:paraId="20532AEA" w14:textId="77777777" w:rsidTr="00457841">
        <w:trPr>
          <w:tblCellSpacing w:w="15" w:type="dxa"/>
        </w:trPr>
        <w:tc>
          <w:tcPr>
            <w:tcW w:w="3735" w:type="dxa"/>
            <w:vAlign w:val="center"/>
            <w:hideMark/>
          </w:tcPr>
          <w:p w14:paraId="73D84CFA" w14:textId="77777777" w:rsidR="00423AA3" w:rsidRPr="00423AA3" w:rsidRDefault="00423AA3" w:rsidP="00457841">
            <w:r w:rsidRPr="00423AA3">
              <w:t>Mother Lifespan</w:t>
            </w:r>
          </w:p>
        </w:tc>
        <w:tc>
          <w:tcPr>
            <w:tcW w:w="1320" w:type="dxa"/>
            <w:vAlign w:val="center"/>
            <w:hideMark/>
          </w:tcPr>
          <w:p w14:paraId="4C0E1B44" w14:textId="77777777" w:rsidR="00423AA3" w:rsidRPr="00423AA3" w:rsidRDefault="00423AA3" w:rsidP="00457841">
            <w:pPr>
              <w:rPr>
                <w:b/>
              </w:rPr>
            </w:pPr>
            <w:r w:rsidRPr="00423AA3">
              <w:rPr>
                <w:b/>
              </w:rPr>
              <w:t>0.105</w:t>
            </w:r>
          </w:p>
        </w:tc>
        <w:tc>
          <w:tcPr>
            <w:tcW w:w="1950" w:type="dxa"/>
            <w:vAlign w:val="center"/>
            <w:hideMark/>
          </w:tcPr>
          <w:p w14:paraId="5438D0B3" w14:textId="77777777" w:rsidR="00423AA3" w:rsidRPr="00423AA3" w:rsidRDefault="00423AA3" w:rsidP="00457841">
            <w:pPr>
              <w:rPr>
                <w:b/>
              </w:rPr>
            </w:pPr>
            <w:r w:rsidRPr="00423AA3">
              <w:rPr>
                <w:b/>
              </w:rPr>
              <w:t>0.029 – 0.182</w:t>
            </w:r>
          </w:p>
        </w:tc>
        <w:tc>
          <w:tcPr>
            <w:tcW w:w="945" w:type="dxa"/>
            <w:vAlign w:val="center"/>
            <w:hideMark/>
          </w:tcPr>
          <w:p w14:paraId="22AB4A6E" w14:textId="77777777" w:rsidR="00423AA3" w:rsidRPr="00423AA3" w:rsidRDefault="00423AA3" w:rsidP="00457841">
            <w:pPr>
              <w:rPr>
                <w:b/>
              </w:rPr>
            </w:pPr>
            <w:r w:rsidRPr="00423AA3">
              <w:rPr>
                <w:rStyle w:val="Strong"/>
              </w:rPr>
              <w:t>0.007</w:t>
            </w:r>
          </w:p>
        </w:tc>
      </w:tr>
      <w:tr w:rsidR="00423AA3" w:rsidRPr="00E97532" w14:paraId="3D0235E2" w14:textId="77777777" w:rsidTr="00457841">
        <w:trPr>
          <w:tblCellSpacing w:w="15" w:type="dxa"/>
        </w:trPr>
        <w:tc>
          <w:tcPr>
            <w:tcW w:w="3735" w:type="dxa"/>
            <w:vAlign w:val="center"/>
          </w:tcPr>
          <w:p w14:paraId="31A21B64" w14:textId="77777777" w:rsidR="00423AA3" w:rsidRPr="00423AA3" w:rsidRDefault="00423AA3" w:rsidP="00423AA3">
            <w:pPr>
              <w:pStyle w:val="ListParagraph"/>
              <w:numPr>
                <w:ilvl w:val="0"/>
                <w:numId w:val="15"/>
              </w:numPr>
              <w:spacing w:after="0" w:line="240" w:lineRule="auto"/>
              <w:rPr>
                <w:rFonts w:eastAsia="Times New Roman" w:cstheme="minorHAnsi"/>
                <w:i/>
                <w:lang w:val="en-AU" w:eastAsia="en-AU"/>
              </w:rPr>
            </w:pPr>
            <w:r w:rsidRPr="00423AA3">
              <w:rPr>
                <w:rFonts w:eastAsia="Times New Roman" w:cstheme="minorHAnsi"/>
                <w:i/>
                <w:lang w:val="en-AU" w:eastAsia="en-AU"/>
              </w:rPr>
              <w:t>Paternal age effects</w:t>
            </w:r>
          </w:p>
        </w:tc>
        <w:tc>
          <w:tcPr>
            <w:tcW w:w="1320" w:type="dxa"/>
            <w:vAlign w:val="center"/>
          </w:tcPr>
          <w:p w14:paraId="330190A3" w14:textId="77777777" w:rsidR="00423AA3" w:rsidRPr="00423AA3" w:rsidRDefault="00423AA3" w:rsidP="00457841">
            <w:pPr>
              <w:spacing w:after="0" w:line="240" w:lineRule="auto"/>
              <w:rPr>
                <w:rFonts w:eastAsia="Times New Roman" w:cstheme="minorHAnsi"/>
                <w:lang w:val="en-AU" w:eastAsia="en-AU"/>
              </w:rPr>
            </w:pPr>
          </w:p>
        </w:tc>
        <w:tc>
          <w:tcPr>
            <w:tcW w:w="1950" w:type="dxa"/>
            <w:vAlign w:val="center"/>
          </w:tcPr>
          <w:p w14:paraId="5E1697BA" w14:textId="77777777" w:rsidR="00423AA3" w:rsidRPr="00423AA3" w:rsidRDefault="00423AA3" w:rsidP="00457841">
            <w:pPr>
              <w:spacing w:after="0" w:line="240" w:lineRule="auto"/>
              <w:rPr>
                <w:rFonts w:eastAsia="Times New Roman" w:cstheme="minorHAnsi"/>
                <w:lang w:val="en-AU" w:eastAsia="en-AU"/>
              </w:rPr>
            </w:pPr>
          </w:p>
        </w:tc>
        <w:tc>
          <w:tcPr>
            <w:tcW w:w="945" w:type="dxa"/>
            <w:vAlign w:val="center"/>
          </w:tcPr>
          <w:p w14:paraId="23C7A499" w14:textId="77777777" w:rsidR="00423AA3" w:rsidRPr="00423AA3" w:rsidRDefault="00423AA3" w:rsidP="00457841">
            <w:pPr>
              <w:spacing w:after="0" w:line="240" w:lineRule="auto"/>
              <w:rPr>
                <w:rFonts w:eastAsia="Times New Roman" w:cstheme="minorHAnsi"/>
                <w:lang w:val="en-AU" w:eastAsia="en-AU"/>
              </w:rPr>
            </w:pPr>
          </w:p>
        </w:tc>
      </w:tr>
      <w:tr w:rsidR="00423AA3" w:rsidRPr="00E97532" w14:paraId="72F7D7BB" w14:textId="77777777" w:rsidTr="00457841">
        <w:trPr>
          <w:tblCellSpacing w:w="15" w:type="dxa"/>
        </w:trPr>
        <w:tc>
          <w:tcPr>
            <w:tcW w:w="3735" w:type="dxa"/>
            <w:vAlign w:val="center"/>
            <w:hideMark/>
          </w:tcPr>
          <w:p w14:paraId="18D9F0B4" w14:textId="77777777" w:rsidR="00423AA3" w:rsidRPr="00423AA3" w:rsidRDefault="00423AA3" w:rsidP="00457841">
            <w:r w:rsidRPr="00423AA3">
              <w:t>Within-pair Father Age</w:t>
            </w:r>
          </w:p>
        </w:tc>
        <w:tc>
          <w:tcPr>
            <w:tcW w:w="1320" w:type="dxa"/>
            <w:vAlign w:val="center"/>
            <w:hideMark/>
          </w:tcPr>
          <w:p w14:paraId="7BF3D572" w14:textId="77777777" w:rsidR="00423AA3" w:rsidRPr="00423AA3" w:rsidRDefault="00423AA3" w:rsidP="00457841">
            <w:pPr>
              <w:rPr>
                <w:b/>
              </w:rPr>
            </w:pPr>
            <w:r w:rsidRPr="00423AA3">
              <w:rPr>
                <w:b/>
              </w:rPr>
              <w:t>0.098</w:t>
            </w:r>
          </w:p>
        </w:tc>
        <w:tc>
          <w:tcPr>
            <w:tcW w:w="1950" w:type="dxa"/>
            <w:vAlign w:val="center"/>
            <w:hideMark/>
          </w:tcPr>
          <w:p w14:paraId="54506F1F" w14:textId="77777777" w:rsidR="00423AA3" w:rsidRPr="00423AA3" w:rsidRDefault="00423AA3" w:rsidP="00457841">
            <w:pPr>
              <w:rPr>
                <w:b/>
              </w:rPr>
            </w:pPr>
            <w:r w:rsidRPr="00423AA3">
              <w:rPr>
                <w:b/>
              </w:rPr>
              <w:t>0.005 – 0.191</w:t>
            </w:r>
          </w:p>
        </w:tc>
        <w:tc>
          <w:tcPr>
            <w:tcW w:w="945" w:type="dxa"/>
            <w:vAlign w:val="center"/>
            <w:hideMark/>
          </w:tcPr>
          <w:p w14:paraId="2CC3EA14" w14:textId="77777777" w:rsidR="00423AA3" w:rsidRPr="00423AA3" w:rsidRDefault="00423AA3" w:rsidP="00457841">
            <w:pPr>
              <w:rPr>
                <w:b/>
              </w:rPr>
            </w:pPr>
            <w:r w:rsidRPr="00423AA3">
              <w:rPr>
                <w:rStyle w:val="Strong"/>
              </w:rPr>
              <w:t>0.039</w:t>
            </w:r>
          </w:p>
        </w:tc>
      </w:tr>
      <w:tr w:rsidR="00423AA3" w:rsidRPr="00E97532" w14:paraId="62662E7D" w14:textId="77777777" w:rsidTr="00457841">
        <w:trPr>
          <w:tblCellSpacing w:w="15" w:type="dxa"/>
        </w:trPr>
        <w:tc>
          <w:tcPr>
            <w:tcW w:w="3735" w:type="dxa"/>
            <w:vAlign w:val="center"/>
            <w:hideMark/>
          </w:tcPr>
          <w:p w14:paraId="291C124D" w14:textId="77777777" w:rsidR="00423AA3" w:rsidRPr="00423AA3" w:rsidRDefault="00423AA3" w:rsidP="00457841">
            <w:r w:rsidRPr="00423AA3">
              <w:t>Within-pair Father Lifespan</w:t>
            </w:r>
          </w:p>
        </w:tc>
        <w:tc>
          <w:tcPr>
            <w:tcW w:w="1320" w:type="dxa"/>
            <w:vAlign w:val="center"/>
            <w:hideMark/>
          </w:tcPr>
          <w:p w14:paraId="34F6E712" w14:textId="77777777" w:rsidR="00423AA3" w:rsidRPr="00423AA3" w:rsidRDefault="00423AA3" w:rsidP="00457841">
            <w:r w:rsidRPr="00423AA3">
              <w:t>-0.045</w:t>
            </w:r>
          </w:p>
        </w:tc>
        <w:tc>
          <w:tcPr>
            <w:tcW w:w="1950" w:type="dxa"/>
            <w:vAlign w:val="center"/>
            <w:hideMark/>
          </w:tcPr>
          <w:p w14:paraId="7F0B61DF" w14:textId="77777777" w:rsidR="00423AA3" w:rsidRPr="00423AA3" w:rsidRDefault="00423AA3" w:rsidP="00457841">
            <w:r w:rsidRPr="00423AA3">
              <w:t>-0.129 – 0.040</w:t>
            </w:r>
          </w:p>
        </w:tc>
        <w:tc>
          <w:tcPr>
            <w:tcW w:w="945" w:type="dxa"/>
            <w:vAlign w:val="center"/>
            <w:hideMark/>
          </w:tcPr>
          <w:p w14:paraId="72B69B06" w14:textId="77777777" w:rsidR="00423AA3" w:rsidRPr="00423AA3" w:rsidRDefault="00423AA3" w:rsidP="00457841">
            <w:r w:rsidRPr="00423AA3">
              <w:t>0.298</w:t>
            </w:r>
          </w:p>
        </w:tc>
      </w:tr>
      <w:tr w:rsidR="00423AA3" w:rsidRPr="00E97532" w14:paraId="31AC24B5" w14:textId="77777777" w:rsidTr="00457841">
        <w:trPr>
          <w:tblCellSpacing w:w="15" w:type="dxa"/>
        </w:trPr>
        <w:tc>
          <w:tcPr>
            <w:tcW w:w="3735" w:type="dxa"/>
            <w:vAlign w:val="center"/>
            <w:hideMark/>
          </w:tcPr>
          <w:p w14:paraId="05124E40" w14:textId="77777777" w:rsidR="00423AA3" w:rsidRPr="00423AA3" w:rsidRDefault="00423AA3" w:rsidP="00457841">
            <w:r w:rsidRPr="00423AA3">
              <w:t>Cuckolded Social Father Age</w:t>
            </w:r>
          </w:p>
        </w:tc>
        <w:tc>
          <w:tcPr>
            <w:tcW w:w="1320" w:type="dxa"/>
            <w:vAlign w:val="center"/>
            <w:hideMark/>
          </w:tcPr>
          <w:p w14:paraId="2A50A2C0" w14:textId="77777777" w:rsidR="00423AA3" w:rsidRPr="00423AA3" w:rsidRDefault="00423AA3" w:rsidP="00457841">
            <w:r w:rsidRPr="00423AA3">
              <w:t>-0.025</w:t>
            </w:r>
          </w:p>
        </w:tc>
        <w:tc>
          <w:tcPr>
            <w:tcW w:w="1950" w:type="dxa"/>
            <w:vAlign w:val="center"/>
            <w:hideMark/>
          </w:tcPr>
          <w:p w14:paraId="72806DBF" w14:textId="77777777" w:rsidR="00423AA3" w:rsidRPr="00423AA3" w:rsidRDefault="00423AA3" w:rsidP="00457841">
            <w:r w:rsidRPr="00423AA3">
              <w:t>-0.107 – 0.056</w:t>
            </w:r>
          </w:p>
        </w:tc>
        <w:tc>
          <w:tcPr>
            <w:tcW w:w="945" w:type="dxa"/>
            <w:vAlign w:val="center"/>
            <w:hideMark/>
          </w:tcPr>
          <w:p w14:paraId="43FF3BF6" w14:textId="77777777" w:rsidR="00423AA3" w:rsidRPr="00423AA3" w:rsidRDefault="00423AA3" w:rsidP="00457841">
            <w:r w:rsidRPr="00423AA3">
              <w:t>0.540</w:t>
            </w:r>
          </w:p>
        </w:tc>
      </w:tr>
      <w:tr w:rsidR="00423AA3" w:rsidRPr="00E97532" w14:paraId="0AD305F2" w14:textId="77777777" w:rsidTr="00457841">
        <w:trPr>
          <w:tblCellSpacing w:w="15" w:type="dxa"/>
        </w:trPr>
        <w:tc>
          <w:tcPr>
            <w:tcW w:w="3735" w:type="dxa"/>
            <w:vAlign w:val="center"/>
            <w:hideMark/>
          </w:tcPr>
          <w:p w14:paraId="34091383" w14:textId="77777777" w:rsidR="00423AA3" w:rsidRPr="00423AA3" w:rsidRDefault="00423AA3" w:rsidP="00457841">
            <w:r w:rsidRPr="00423AA3">
              <w:t>Cuckolded Social Father Lifespan</w:t>
            </w:r>
          </w:p>
        </w:tc>
        <w:tc>
          <w:tcPr>
            <w:tcW w:w="1320" w:type="dxa"/>
            <w:vAlign w:val="center"/>
            <w:hideMark/>
          </w:tcPr>
          <w:p w14:paraId="5B3E67AC" w14:textId="77777777" w:rsidR="00423AA3" w:rsidRPr="00423AA3" w:rsidRDefault="00423AA3" w:rsidP="00457841">
            <w:r w:rsidRPr="00423AA3">
              <w:t>-0.031</w:t>
            </w:r>
          </w:p>
        </w:tc>
        <w:tc>
          <w:tcPr>
            <w:tcW w:w="1950" w:type="dxa"/>
            <w:vAlign w:val="center"/>
            <w:hideMark/>
          </w:tcPr>
          <w:p w14:paraId="041C1E95" w14:textId="77777777" w:rsidR="00423AA3" w:rsidRPr="00423AA3" w:rsidRDefault="00423AA3" w:rsidP="00457841">
            <w:r w:rsidRPr="00423AA3">
              <w:t>-0.108 – 0.045</w:t>
            </w:r>
          </w:p>
        </w:tc>
        <w:tc>
          <w:tcPr>
            <w:tcW w:w="945" w:type="dxa"/>
            <w:vAlign w:val="center"/>
            <w:hideMark/>
          </w:tcPr>
          <w:p w14:paraId="45CDFF96" w14:textId="77777777" w:rsidR="00423AA3" w:rsidRPr="00423AA3" w:rsidRDefault="00423AA3" w:rsidP="00457841">
            <w:r w:rsidRPr="00423AA3">
              <w:t>0.422</w:t>
            </w:r>
          </w:p>
        </w:tc>
      </w:tr>
      <w:tr w:rsidR="00423AA3" w:rsidRPr="00E97532" w14:paraId="26F85174" w14:textId="77777777" w:rsidTr="00457841">
        <w:trPr>
          <w:tblCellSpacing w:w="15" w:type="dxa"/>
        </w:trPr>
        <w:tc>
          <w:tcPr>
            <w:tcW w:w="3735" w:type="dxa"/>
            <w:vAlign w:val="center"/>
            <w:hideMark/>
          </w:tcPr>
          <w:p w14:paraId="5C97D055" w14:textId="77777777" w:rsidR="00423AA3" w:rsidRPr="00423AA3" w:rsidRDefault="00423AA3" w:rsidP="00457841">
            <w:r w:rsidRPr="00423AA3">
              <w:t>Extra-pair Genetic Father Age</w:t>
            </w:r>
          </w:p>
        </w:tc>
        <w:tc>
          <w:tcPr>
            <w:tcW w:w="1320" w:type="dxa"/>
            <w:vAlign w:val="center"/>
            <w:hideMark/>
          </w:tcPr>
          <w:p w14:paraId="4720284B" w14:textId="77777777" w:rsidR="00423AA3" w:rsidRPr="00423AA3" w:rsidRDefault="00423AA3" w:rsidP="00457841">
            <w:r w:rsidRPr="00423AA3">
              <w:t>-0.050</w:t>
            </w:r>
          </w:p>
        </w:tc>
        <w:tc>
          <w:tcPr>
            <w:tcW w:w="1950" w:type="dxa"/>
            <w:vAlign w:val="center"/>
            <w:hideMark/>
          </w:tcPr>
          <w:p w14:paraId="37B68FCD" w14:textId="77777777" w:rsidR="00423AA3" w:rsidRPr="00423AA3" w:rsidRDefault="00423AA3" w:rsidP="00457841">
            <w:r w:rsidRPr="00423AA3">
              <w:t>-0.128 – 0.028</w:t>
            </w:r>
          </w:p>
        </w:tc>
        <w:tc>
          <w:tcPr>
            <w:tcW w:w="945" w:type="dxa"/>
            <w:vAlign w:val="center"/>
            <w:hideMark/>
          </w:tcPr>
          <w:p w14:paraId="71B77B0B" w14:textId="77777777" w:rsidR="00423AA3" w:rsidRPr="00423AA3" w:rsidRDefault="00423AA3" w:rsidP="00457841">
            <w:r w:rsidRPr="00423AA3">
              <w:t>0.210</w:t>
            </w:r>
          </w:p>
        </w:tc>
      </w:tr>
      <w:tr w:rsidR="00423AA3" w:rsidRPr="00E97532" w14:paraId="0E260F46" w14:textId="77777777" w:rsidTr="00457841">
        <w:trPr>
          <w:tblCellSpacing w:w="15" w:type="dxa"/>
        </w:trPr>
        <w:tc>
          <w:tcPr>
            <w:tcW w:w="3735" w:type="dxa"/>
            <w:vAlign w:val="center"/>
            <w:hideMark/>
          </w:tcPr>
          <w:p w14:paraId="1F599DBE" w14:textId="77777777" w:rsidR="00423AA3" w:rsidRPr="00423AA3" w:rsidRDefault="00423AA3" w:rsidP="00457841">
            <w:r w:rsidRPr="00423AA3">
              <w:t>Extra-pair Genetic Father Lifespan</w:t>
            </w:r>
          </w:p>
        </w:tc>
        <w:tc>
          <w:tcPr>
            <w:tcW w:w="1320" w:type="dxa"/>
            <w:vAlign w:val="center"/>
            <w:hideMark/>
          </w:tcPr>
          <w:p w14:paraId="4C054A41" w14:textId="77777777" w:rsidR="00423AA3" w:rsidRPr="00423AA3" w:rsidRDefault="00423AA3" w:rsidP="00457841">
            <w:r w:rsidRPr="00423AA3">
              <w:t>0.024</w:t>
            </w:r>
          </w:p>
        </w:tc>
        <w:tc>
          <w:tcPr>
            <w:tcW w:w="1950" w:type="dxa"/>
            <w:vAlign w:val="center"/>
            <w:hideMark/>
          </w:tcPr>
          <w:p w14:paraId="01FE7D5A" w14:textId="77777777" w:rsidR="00423AA3" w:rsidRPr="00423AA3" w:rsidRDefault="00423AA3" w:rsidP="00457841">
            <w:r w:rsidRPr="00423AA3">
              <w:t>-0.046 – 0.095</w:t>
            </w:r>
          </w:p>
        </w:tc>
        <w:tc>
          <w:tcPr>
            <w:tcW w:w="945" w:type="dxa"/>
            <w:vAlign w:val="center"/>
            <w:hideMark/>
          </w:tcPr>
          <w:p w14:paraId="1B1BA217" w14:textId="77777777" w:rsidR="00423AA3" w:rsidRPr="00423AA3" w:rsidRDefault="00423AA3" w:rsidP="00457841">
            <w:r w:rsidRPr="00423AA3">
              <w:t>0.501</w:t>
            </w:r>
          </w:p>
        </w:tc>
      </w:tr>
      <w:tr w:rsidR="00423AA3" w:rsidRPr="00E97532" w14:paraId="0B5C5635" w14:textId="77777777" w:rsidTr="00457841">
        <w:trPr>
          <w:tblCellSpacing w:w="15" w:type="dxa"/>
        </w:trPr>
        <w:tc>
          <w:tcPr>
            <w:tcW w:w="3735" w:type="dxa"/>
            <w:vAlign w:val="center"/>
          </w:tcPr>
          <w:p w14:paraId="65249C69" w14:textId="77777777" w:rsidR="00423AA3" w:rsidRPr="00423AA3" w:rsidRDefault="00423AA3" w:rsidP="00423AA3">
            <w:pPr>
              <w:pStyle w:val="ListParagraph"/>
              <w:numPr>
                <w:ilvl w:val="0"/>
                <w:numId w:val="15"/>
              </w:numPr>
              <w:spacing w:after="0" w:line="240" w:lineRule="auto"/>
              <w:rPr>
                <w:rFonts w:eastAsia="Times New Roman" w:cstheme="minorHAnsi"/>
                <w:i/>
                <w:lang w:val="en-AU" w:eastAsia="en-AU"/>
              </w:rPr>
            </w:pPr>
            <w:r w:rsidRPr="00423AA3">
              <w:rPr>
                <w:rFonts w:eastAsia="Times New Roman" w:cstheme="minorHAnsi"/>
                <w:i/>
                <w:lang w:val="en-AU" w:eastAsia="en-AU"/>
              </w:rPr>
              <w:t>Helper age effects</w:t>
            </w:r>
          </w:p>
        </w:tc>
        <w:tc>
          <w:tcPr>
            <w:tcW w:w="1320" w:type="dxa"/>
            <w:vAlign w:val="center"/>
          </w:tcPr>
          <w:p w14:paraId="489159E3" w14:textId="77777777" w:rsidR="00423AA3" w:rsidRPr="00423AA3" w:rsidRDefault="00423AA3" w:rsidP="00457841">
            <w:pPr>
              <w:spacing w:after="0" w:line="240" w:lineRule="auto"/>
              <w:rPr>
                <w:rFonts w:eastAsia="Times New Roman" w:cstheme="minorHAnsi"/>
                <w:lang w:val="en-AU" w:eastAsia="en-AU"/>
              </w:rPr>
            </w:pPr>
          </w:p>
        </w:tc>
        <w:tc>
          <w:tcPr>
            <w:tcW w:w="1950" w:type="dxa"/>
            <w:vAlign w:val="center"/>
          </w:tcPr>
          <w:p w14:paraId="0B3228F8" w14:textId="77777777" w:rsidR="00423AA3" w:rsidRPr="00423AA3" w:rsidRDefault="00423AA3" w:rsidP="00457841">
            <w:pPr>
              <w:spacing w:after="0" w:line="240" w:lineRule="auto"/>
              <w:rPr>
                <w:rFonts w:eastAsia="Times New Roman" w:cstheme="minorHAnsi"/>
                <w:lang w:val="en-AU" w:eastAsia="en-AU"/>
              </w:rPr>
            </w:pPr>
          </w:p>
        </w:tc>
        <w:tc>
          <w:tcPr>
            <w:tcW w:w="945" w:type="dxa"/>
            <w:vAlign w:val="center"/>
          </w:tcPr>
          <w:p w14:paraId="1E5A5ADB" w14:textId="77777777" w:rsidR="00423AA3" w:rsidRPr="00423AA3" w:rsidRDefault="00423AA3" w:rsidP="00457841">
            <w:pPr>
              <w:spacing w:after="0" w:line="240" w:lineRule="auto"/>
              <w:rPr>
                <w:rFonts w:eastAsia="Times New Roman" w:cstheme="minorHAnsi"/>
                <w:lang w:val="en-AU" w:eastAsia="en-AU"/>
              </w:rPr>
            </w:pPr>
          </w:p>
        </w:tc>
      </w:tr>
      <w:tr w:rsidR="00423AA3" w:rsidRPr="00E97532" w14:paraId="5FB6A74E" w14:textId="77777777" w:rsidTr="00457841">
        <w:trPr>
          <w:tblCellSpacing w:w="15" w:type="dxa"/>
        </w:trPr>
        <w:tc>
          <w:tcPr>
            <w:tcW w:w="3735" w:type="dxa"/>
            <w:vAlign w:val="center"/>
            <w:hideMark/>
          </w:tcPr>
          <w:p w14:paraId="7063F024" w14:textId="77777777" w:rsidR="00423AA3" w:rsidRPr="00423AA3" w:rsidRDefault="00423AA3" w:rsidP="00457841">
            <w:r w:rsidRPr="00423AA3">
              <w:t>Related Helper Presence [1]</w:t>
            </w:r>
          </w:p>
        </w:tc>
        <w:tc>
          <w:tcPr>
            <w:tcW w:w="1320" w:type="dxa"/>
            <w:vAlign w:val="center"/>
            <w:hideMark/>
          </w:tcPr>
          <w:p w14:paraId="45007A75" w14:textId="77777777" w:rsidR="00423AA3" w:rsidRPr="00423AA3" w:rsidRDefault="00423AA3" w:rsidP="00457841">
            <w:r w:rsidRPr="00423AA3">
              <w:t>-0.112</w:t>
            </w:r>
          </w:p>
        </w:tc>
        <w:tc>
          <w:tcPr>
            <w:tcW w:w="1950" w:type="dxa"/>
            <w:vAlign w:val="center"/>
            <w:hideMark/>
          </w:tcPr>
          <w:p w14:paraId="3E66AB34" w14:textId="77777777" w:rsidR="00423AA3" w:rsidRPr="00423AA3" w:rsidRDefault="00423AA3" w:rsidP="00457841">
            <w:r w:rsidRPr="00423AA3">
              <w:t>-0.409 – 0.185</w:t>
            </w:r>
          </w:p>
        </w:tc>
        <w:tc>
          <w:tcPr>
            <w:tcW w:w="945" w:type="dxa"/>
            <w:vAlign w:val="center"/>
            <w:hideMark/>
          </w:tcPr>
          <w:p w14:paraId="03C2B56C" w14:textId="77777777" w:rsidR="00423AA3" w:rsidRPr="00423AA3" w:rsidRDefault="00423AA3" w:rsidP="00457841">
            <w:r w:rsidRPr="00423AA3">
              <w:t>0.459</w:t>
            </w:r>
          </w:p>
        </w:tc>
      </w:tr>
      <w:tr w:rsidR="00423AA3" w:rsidRPr="00E97532" w14:paraId="16D221E6" w14:textId="77777777" w:rsidTr="00457841">
        <w:trPr>
          <w:tblCellSpacing w:w="15" w:type="dxa"/>
        </w:trPr>
        <w:tc>
          <w:tcPr>
            <w:tcW w:w="3735" w:type="dxa"/>
            <w:vAlign w:val="center"/>
            <w:hideMark/>
          </w:tcPr>
          <w:p w14:paraId="7D3D4894" w14:textId="77777777" w:rsidR="00423AA3" w:rsidRPr="00423AA3" w:rsidRDefault="00423AA3" w:rsidP="00457841">
            <w:r w:rsidRPr="00423AA3">
              <w:t>Related Helper Presence [2+]</w:t>
            </w:r>
          </w:p>
        </w:tc>
        <w:tc>
          <w:tcPr>
            <w:tcW w:w="1320" w:type="dxa"/>
            <w:vAlign w:val="center"/>
            <w:hideMark/>
          </w:tcPr>
          <w:p w14:paraId="33164F86" w14:textId="77777777" w:rsidR="00423AA3" w:rsidRPr="00423AA3" w:rsidRDefault="00423AA3" w:rsidP="00457841">
            <w:r w:rsidRPr="00423AA3">
              <w:t>-0.193</w:t>
            </w:r>
          </w:p>
        </w:tc>
        <w:tc>
          <w:tcPr>
            <w:tcW w:w="1950" w:type="dxa"/>
            <w:vAlign w:val="center"/>
            <w:hideMark/>
          </w:tcPr>
          <w:p w14:paraId="79F5A7F6" w14:textId="77777777" w:rsidR="00423AA3" w:rsidRPr="00423AA3" w:rsidRDefault="00423AA3" w:rsidP="00457841">
            <w:r w:rsidRPr="00423AA3">
              <w:t>-0.566 – 0.179</w:t>
            </w:r>
          </w:p>
        </w:tc>
        <w:tc>
          <w:tcPr>
            <w:tcW w:w="945" w:type="dxa"/>
            <w:vAlign w:val="center"/>
            <w:hideMark/>
          </w:tcPr>
          <w:p w14:paraId="603971DD" w14:textId="77777777" w:rsidR="00423AA3" w:rsidRPr="00423AA3" w:rsidRDefault="00423AA3" w:rsidP="00457841">
            <w:r w:rsidRPr="00423AA3">
              <w:t>0.309</w:t>
            </w:r>
          </w:p>
        </w:tc>
      </w:tr>
      <w:tr w:rsidR="00423AA3" w:rsidRPr="00E97532" w14:paraId="6EB28FB3" w14:textId="77777777" w:rsidTr="00457841">
        <w:trPr>
          <w:tblCellSpacing w:w="15" w:type="dxa"/>
        </w:trPr>
        <w:tc>
          <w:tcPr>
            <w:tcW w:w="3735" w:type="dxa"/>
            <w:vAlign w:val="center"/>
            <w:hideMark/>
          </w:tcPr>
          <w:p w14:paraId="166B3CA3" w14:textId="77777777" w:rsidR="00423AA3" w:rsidRPr="00423AA3" w:rsidRDefault="00423AA3" w:rsidP="00457841">
            <w:r w:rsidRPr="00423AA3">
              <w:t>Unrelated Helper Presence [1]</w:t>
            </w:r>
          </w:p>
        </w:tc>
        <w:tc>
          <w:tcPr>
            <w:tcW w:w="1320" w:type="dxa"/>
            <w:vAlign w:val="center"/>
            <w:hideMark/>
          </w:tcPr>
          <w:p w14:paraId="2B020904" w14:textId="77777777" w:rsidR="00423AA3" w:rsidRPr="00423AA3" w:rsidRDefault="00423AA3" w:rsidP="00457841">
            <w:pPr>
              <w:rPr>
                <w:b/>
              </w:rPr>
            </w:pPr>
            <w:r w:rsidRPr="00423AA3">
              <w:rPr>
                <w:b/>
              </w:rPr>
              <w:t>-0.374</w:t>
            </w:r>
          </w:p>
        </w:tc>
        <w:tc>
          <w:tcPr>
            <w:tcW w:w="1950" w:type="dxa"/>
            <w:vAlign w:val="center"/>
            <w:hideMark/>
          </w:tcPr>
          <w:p w14:paraId="0820A317" w14:textId="77777777" w:rsidR="00423AA3" w:rsidRPr="00423AA3" w:rsidRDefault="00423AA3" w:rsidP="00457841">
            <w:pPr>
              <w:rPr>
                <w:b/>
              </w:rPr>
            </w:pPr>
            <w:r w:rsidRPr="00423AA3">
              <w:rPr>
                <w:b/>
              </w:rPr>
              <w:t>-0.747 – -0.001</w:t>
            </w:r>
          </w:p>
        </w:tc>
        <w:tc>
          <w:tcPr>
            <w:tcW w:w="945" w:type="dxa"/>
            <w:vAlign w:val="center"/>
            <w:hideMark/>
          </w:tcPr>
          <w:p w14:paraId="671D6B84" w14:textId="77777777" w:rsidR="00423AA3" w:rsidRPr="00423AA3" w:rsidRDefault="00423AA3" w:rsidP="00457841">
            <w:pPr>
              <w:rPr>
                <w:b/>
              </w:rPr>
            </w:pPr>
            <w:r w:rsidRPr="00423AA3">
              <w:rPr>
                <w:rStyle w:val="Strong"/>
              </w:rPr>
              <w:t>0.049</w:t>
            </w:r>
          </w:p>
        </w:tc>
      </w:tr>
      <w:tr w:rsidR="00423AA3" w:rsidRPr="00E97532" w14:paraId="4EF69786" w14:textId="77777777" w:rsidTr="00457841">
        <w:trPr>
          <w:tblCellSpacing w:w="15" w:type="dxa"/>
        </w:trPr>
        <w:tc>
          <w:tcPr>
            <w:tcW w:w="3735" w:type="dxa"/>
            <w:vAlign w:val="center"/>
          </w:tcPr>
          <w:p w14:paraId="533FC3AE" w14:textId="77777777" w:rsidR="00423AA3" w:rsidRPr="00423AA3" w:rsidRDefault="00423AA3" w:rsidP="00457841">
            <w:r w:rsidRPr="00423AA3">
              <w:t>Unrelated Helper Presence [2+]</w:t>
            </w:r>
          </w:p>
        </w:tc>
        <w:tc>
          <w:tcPr>
            <w:tcW w:w="1320" w:type="dxa"/>
            <w:vAlign w:val="center"/>
          </w:tcPr>
          <w:p w14:paraId="5042DB94" w14:textId="77777777" w:rsidR="00423AA3" w:rsidRPr="00423AA3" w:rsidRDefault="00423AA3" w:rsidP="00457841">
            <w:r w:rsidRPr="00423AA3">
              <w:t>-0.357</w:t>
            </w:r>
          </w:p>
        </w:tc>
        <w:tc>
          <w:tcPr>
            <w:tcW w:w="1950" w:type="dxa"/>
            <w:vAlign w:val="center"/>
          </w:tcPr>
          <w:p w14:paraId="2FEE8FCA" w14:textId="77777777" w:rsidR="00423AA3" w:rsidRPr="00423AA3" w:rsidRDefault="00423AA3" w:rsidP="00457841">
            <w:r w:rsidRPr="00423AA3">
              <w:t>-0.859 – 0.146</w:t>
            </w:r>
          </w:p>
        </w:tc>
        <w:tc>
          <w:tcPr>
            <w:tcW w:w="945" w:type="dxa"/>
            <w:vAlign w:val="center"/>
          </w:tcPr>
          <w:p w14:paraId="6E0EF5BF" w14:textId="77777777" w:rsidR="00423AA3" w:rsidRPr="00423AA3" w:rsidRDefault="00423AA3" w:rsidP="00457841">
            <w:r w:rsidRPr="00423AA3">
              <w:t>0.164</w:t>
            </w:r>
          </w:p>
        </w:tc>
      </w:tr>
      <w:tr w:rsidR="00423AA3" w:rsidRPr="00E97532" w14:paraId="682B93DB" w14:textId="77777777" w:rsidTr="00457841">
        <w:trPr>
          <w:tblCellSpacing w:w="15" w:type="dxa"/>
        </w:trPr>
        <w:tc>
          <w:tcPr>
            <w:tcW w:w="3735" w:type="dxa"/>
            <w:tcBorders>
              <w:bottom w:val="single" w:sz="4" w:space="0" w:color="auto"/>
            </w:tcBorders>
            <w:vAlign w:val="center"/>
          </w:tcPr>
          <w:p w14:paraId="651FC253" w14:textId="77777777" w:rsidR="00423AA3" w:rsidRPr="00423AA3" w:rsidRDefault="00423AA3" w:rsidP="00457841">
            <w:r w:rsidRPr="00423AA3">
              <w:t>Mean Helper Age</w:t>
            </w:r>
          </w:p>
        </w:tc>
        <w:tc>
          <w:tcPr>
            <w:tcW w:w="1320" w:type="dxa"/>
            <w:tcBorders>
              <w:bottom w:val="single" w:sz="4" w:space="0" w:color="auto"/>
            </w:tcBorders>
            <w:vAlign w:val="center"/>
          </w:tcPr>
          <w:p w14:paraId="0E6ED168" w14:textId="77777777" w:rsidR="00423AA3" w:rsidRPr="00423AA3" w:rsidRDefault="00423AA3" w:rsidP="00457841">
            <w:pPr>
              <w:rPr>
                <w:b/>
              </w:rPr>
            </w:pPr>
            <w:r w:rsidRPr="00423AA3">
              <w:rPr>
                <w:b/>
              </w:rPr>
              <w:t>0.213</w:t>
            </w:r>
          </w:p>
        </w:tc>
        <w:tc>
          <w:tcPr>
            <w:tcW w:w="1950" w:type="dxa"/>
            <w:tcBorders>
              <w:bottom w:val="single" w:sz="4" w:space="0" w:color="auto"/>
            </w:tcBorders>
            <w:vAlign w:val="center"/>
          </w:tcPr>
          <w:p w14:paraId="4C6441CC" w14:textId="77777777" w:rsidR="00423AA3" w:rsidRPr="00423AA3" w:rsidRDefault="00423AA3" w:rsidP="00457841">
            <w:pPr>
              <w:rPr>
                <w:b/>
              </w:rPr>
            </w:pPr>
            <w:r w:rsidRPr="00423AA3">
              <w:rPr>
                <w:b/>
              </w:rPr>
              <w:t>0.064 – 0.361</w:t>
            </w:r>
          </w:p>
        </w:tc>
        <w:tc>
          <w:tcPr>
            <w:tcW w:w="945" w:type="dxa"/>
            <w:tcBorders>
              <w:bottom w:val="single" w:sz="4" w:space="0" w:color="auto"/>
            </w:tcBorders>
            <w:vAlign w:val="center"/>
          </w:tcPr>
          <w:p w14:paraId="3D3CFFBC" w14:textId="77777777" w:rsidR="00423AA3" w:rsidRPr="00423AA3" w:rsidRDefault="00423AA3" w:rsidP="00457841">
            <w:pPr>
              <w:rPr>
                <w:b/>
              </w:rPr>
            </w:pPr>
            <w:r w:rsidRPr="00423AA3">
              <w:rPr>
                <w:rStyle w:val="Strong"/>
              </w:rPr>
              <w:t>0.005</w:t>
            </w:r>
          </w:p>
        </w:tc>
      </w:tr>
    </w:tbl>
    <w:p w14:paraId="41D51C29" w14:textId="27A5F586" w:rsidR="0000678B" w:rsidRDefault="0000678B" w:rsidP="0000678B">
      <w:pPr>
        <w:rPr>
          <w:rFonts w:eastAsia="Times New Roman" w:cstheme="minorHAnsi"/>
          <w:sz w:val="18"/>
          <w:szCs w:val="18"/>
          <w:lang w:val="en-AU" w:eastAsia="en-AU"/>
        </w:rPr>
      </w:pPr>
      <w:r w:rsidRPr="007E10EC">
        <w:rPr>
          <w:sz w:val="18"/>
          <w:szCs w:val="18"/>
        </w:rPr>
        <w:t xml:space="preserve">Note: </w:t>
      </w:r>
      <w:r>
        <w:rPr>
          <w:sz w:val="18"/>
          <w:szCs w:val="18"/>
        </w:rPr>
        <w:t>Sample size is 4547</w:t>
      </w:r>
      <w:r w:rsidRPr="007E10EC">
        <w:rPr>
          <w:sz w:val="18"/>
          <w:szCs w:val="18"/>
        </w:rPr>
        <w:t xml:space="preserve"> individual chicks. The model includes random effects of mother ID (</w:t>
      </w:r>
      <w:r>
        <w:rPr>
          <w:sz w:val="18"/>
          <w:szCs w:val="18"/>
        </w:rPr>
        <w:t xml:space="preserve">n = 538, </w:t>
      </w:r>
      <w:r>
        <w:rPr>
          <w:rFonts w:eastAsia="Times New Roman" w:cstheme="minorHAnsi"/>
          <w:sz w:val="18"/>
          <w:szCs w:val="18"/>
          <w:lang w:val="en-AU" w:eastAsia="en-AU"/>
        </w:rPr>
        <w:t>variance</w:t>
      </w:r>
      <w:r w:rsidRPr="007E10EC">
        <w:rPr>
          <w:rFonts w:eastAsia="Times New Roman" w:cstheme="minorHAnsi"/>
          <w:sz w:val="18"/>
          <w:szCs w:val="18"/>
          <w:lang w:val="en-AU" w:eastAsia="en-AU"/>
        </w:rPr>
        <w:t xml:space="preserve"> </w:t>
      </w:r>
      <w:r>
        <w:rPr>
          <w:rFonts w:eastAsia="Times New Roman" w:cstheme="minorHAnsi"/>
          <w:sz w:val="18"/>
          <w:szCs w:val="18"/>
          <w:lang w:val="en-AU" w:eastAsia="en-AU"/>
        </w:rPr>
        <w:t>= 0.839</w:t>
      </w:r>
      <w:r w:rsidRPr="007E10EC">
        <w:rPr>
          <w:rFonts w:eastAsia="Times New Roman" w:cstheme="minorHAnsi"/>
          <w:sz w:val="18"/>
          <w:szCs w:val="18"/>
          <w:lang w:val="en-AU" w:eastAsia="en-AU"/>
        </w:rPr>
        <w:t>), social father ID (</w:t>
      </w:r>
      <w:r>
        <w:rPr>
          <w:rFonts w:eastAsia="Times New Roman" w:cstheme="minorHAnsi"/>
          <w:sz w:val="18"/>
          <w:szCs w:val="18"/>
          <w:lang w:val="en-AU" w:eastAsia="en-AU"/>
        </w:rPr>
        <w:t>n = 491, variance = 0.771</w:t>
      </w:r>
      <w:r w:rsidRPr="007E10EC">
        <w:rPr>
          <w:rFonts w:eastAsia="Times New Roman" w:cstheme="minorHAnsi"/>
          <w:sz w:val="18"/>
          <w:szCs w:val="18"/>
          <w:lang w:val="en-AU" w:eastAsia="en-AU"/>
        </w:rPr>
        <w:t>), genetic father ID (</w:t>
      </w:r>
      <w:r>
        <w:rPr>
          <w:rFonts w:eastAsia="Times New Roman" w:cstheme="minorHAnsi"/>
          <w:sz w:val="18"/>
          <w:szCs w:val="18"/>
          <w:lang w:val="en-AU" w:eastAsia="en-AU"/>
        </w:rPr>
        <w:t>n = 570, variance = 0.143</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n= 30, variance = 0.095</w:t>
      </w:r>
      <w:r w:rsidR="00423AA3">
        <w:rPr>
          <w:rFonts w:eastAsia="Times New Roman" w:cstheme="minorHAnsi"/>
          <w:sz w:val="18"/>
          <w:szCs w:val="18"/>
          <w:lang w:val="en-AU" w:eastAsia="en-AU"/>
        </w:rPr>
        <w:t>)</w:t>
      </w:r>
      <w:r w:rsidRPr="007E10EC">
        <w:rPr>
          <w:rFonts w:eastAsia="Times New Roman" w:cstheme="minorHAnsi"/>
          <w:sz w:val="18"/>
          <w:szCs w:val="18"/>
          <w:lang w:val="en-AU" w:eastAsia="en-AU"/>
        </w:rPr>
        <w:t>.</w:t>
      </w:r>
      <w:r>
        <w:rPr>
          <w:rFonts w:eastAsia="Times New Roman" w:cstheme="minorHAnsi"/>
          <w:sz w:val="18"/>
          <w:szCs w:val="18"/>
          <w:lang w:val="en-AU" w:eastAsia="en-AU"/>
        </w:rPr>
        <w:t xml:space="preserve"> Both chicks sired extra-pair and within-pair are included in the model. Interactions with dummy variables (0 or 1) are employed so that only extra-pair chicks contribute to estimates related to the extra-pair genetic fathers and cuckolded social fathers, while only within-pair chicks contribute to estimates related to within-pair fathers. This dummy variable method is also employed so that only chicks with helpers on the territory contribute to the estimate of mean helper age.</w:t>
      </w:r>
    </w:p>
    <w:p w14:paraId="458929B3" w14:textId="40646440" w:rsidR="00E25125" w:rsidRDefault="00E25125">
      <w:pPr>
        <w:rPr>
          <w:b/>
        </w:rPr>
      </w:pPr>
    </w:p>
    <w:p w14:paraId="6666B0B5" w14:textId="77777777" w:rsidR="00423AA3" w:rsidRDefault="00423AA3">
      <w:pPr>
        <w:rPr>
          <w:ins w:id="12" w:author="Loeske Kruuk [2]" w:date="2020-03-12T14:36:00Z"/>
          <w:b/>
        </w:rPr>
      </w:pPr>
    </w:p>
    <w:p w14:paraId="27A6335A" w14:textId="4FC5EE54" w:rsidR="0000678B" w:rsidRDefault="0000678B" w:rsidP="0000678B">
      <w:pPr>
        <w:rPr>
          <w:u w:val="single"/>
        </w:rPr>
      </w:pPr>
      <w:r>
        <w:rPr>
          <w:b/>
        </w:rPr>
        <w:lastRenderedPageBreak/>
        <w:t xml:space="preserve">Table 3. </w:t>
      </w:r>
      <w:r>
        <w:t>Effects on male recruitment probability (survival to the breeding season after their hatching) from a generalized linear mixed-</w:t>
      </w:r>
      <w:r w:rsidR="00423AA3">
        <w:t xml:space="preserve">effects </w:t>
      </w:r>
      <w:r>
        <w:t>model (Bernoulli distribution, logit-link function).</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3690"/>
        <w:gridCol w:w="1440"/>
        <w:gridCol w:w="2070"/>
        <w:gridCol w:w="900"/>
      </w:tblGrid>
      <w:tr w:rsidR="00423AA3" w:rsidRPr="008B4D65" w14:paraId="49197E48" w14:textId="77777777" w:rsidTr="00457841">
        <w:trPr>
          <w:tblCellSpacing w:w="15" w:type="dxa"/>
        </w:trPr>
        <w:tc>
          <w:tcPr>
            <w:tcW w:w="3645" w:type="dxa"/>
            <w:tcBorders>
              <w:top w:val="single" w:sz="4" w:space="0" w:color="auto"/>
              <w:bottom w:val="single" w:sz="4" w:space="0" w:color="auto"/>
            </w:tcBorders>
            <w:vAlign w:val="center"/>
            <w:hideMark/>
          </w:tcPr>
          <w:p w14:paraId="5CDC1120" w14:textId="77777777" w:rsidR="00423AA3" w:rsidRPr="008B4D65" w:rsidRDefault="00423AA3" w:rsidP="00457841">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Predictors</w:t>
            </w:r>
          </w:p>
        </w:tc>
        <w:tc>
          <w:tcPr>
            <w:tcW w:w="1410" w:type="dxa"/>
            <w:tcBorders>
              <w:top w:val="single" w:sz="4" w:space="0" w:color="auto"/>
              <w:bottom w:val="single" w:sz="4" w:space="0" w:color="auto"/>
            </w:tcBorders>
            <w:vAlign w:val="center"/>
            <w:hideMark/>
          </w:tcPr>
          <w:p w14:paraId="0189D970" w14:textId="77777777" w:rsidR="00423AA3" w:rsidRPr="008B4D65" w:rsidRDefault="00423AA3" w:rsidP="00457841">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Log-Odds</w:t>
            </w:r>
          </w:p>
        </w:tc>
        <w:tc>
          <w:tcPr>
            <w:tcW w:w="2040" w:type="dxa"/>
            <w:tcBorders>
              <w:top w:val="single" w:sz="4" w:space="0" w:color="auto"/>
              <w:bottom w:val="single" w:sz="4" w:space="0" w:color="auto"/>
            </w:tcBorders>
            <w:vAlign w:val="center"/>
            <w:hideMark/>
          </w:tcPr>
          <w:p w14:paraId="206744E1" w14:textId="77777777" w:rsidR="00423AA3" w:rsidRPr="008B4D65" w:rsidRDefault="00423AA3" w:rsidP="00457841">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CI</w:t>
            </w:r>
          </w:p>
        </w:tc>
        <w:tc>
          <w:tcPr>
            <w:tcW w:w="855" w:type="dxa"/>
            <w:tcBorders>
              <w:top w:val="single" w:sz="4" w:space="0" w:color="auto"/>
              <w:bottom w:val="single" w:sz="4" w:space="0" w:color="auto"/>
            </w:tcBorders>
            <w:vAlign w:val="center"/>
            <w:hideMark/>
          </w:tcPr>
          <w:p w14:paraId="34CA1F24" w14:textId="77777777" w:rsidR="00423AA3" w:rsidRPr="008B4D65" w:rsidRDefault="00423AA3" w:rsidP="00457841">
            <w:pPr>
              <w:spacing w:after="0" w:line="240" w:lineRule="auto"/>
              <w:rPr>
                <w:rFonts w:ascii="Times New Roman" w:eastAsia="Times New Roman" w:hAnsi="Times New Roman" w:cs="Times New Roman"/>
                <w:sz w:val="24"/>
                <w:szCs w:val="24"/>
                <w:lang w:val="en-AU" w:eastAsia="en-AU"/>
              </w:rPr>
            </w:pPr>
            <w:r w:rsidRPr="008B4D65">
              <w:rPr>
                <w:rFonts w:ascii="Times New Roman" w:eastAsia="Times New Roman" w:hAnsi="Times New Roman" w:cs="Times New Roman"/>
                <w:sz w:val="24"/>
                <w:szCs w:val="24"/>
                <w:lang w:val="en-AU" w:eastAsia="en-AU"/>
              </w:rPr>
              <w:t>p</w:t>
            </w:r>
          </w:p>
        </w:tc>
      </w:tr>
      <w:tr w:rsidR="00423AA3" w:rsidRPr="00E97532" w14:paraId="4515FA80" w14:textId="77777777" w:rsidTr="00457841">
        <w:trPr>
          <w:tblCellSpacing w:w="15" w:type="dxa"/>
        </w:trPr>
        <w:tc>
          <w:tcPr>
            <w:tcW w:w="3645" w:type="dxa"/>
            <w:vAlign w:val="center"/>
            <w:hideMark/>
          </w:tcPr>
          <w:p w14:paraId="720E7C50" w14:textId="77777777" w:rsidR="00423AA3" w:rsidRDefault="00423AA3" w:rsidP="00457841">
            <w:r>
              <w:t>Intercept</w:t>
            </w:r>
          </w:p>
        </w:tc>
        <w:tc>
          <w:tcPr>
            <w:tcW w:w="1410" w:type="dxa"/>
            <w:vAlign w:val="center"/>
            <w:hideMark/>
          </w:tcPr>
          <w:p w14:paraId="30C3FDA7" w14:textId="77777777" w:rsidR="00423AA3" w:rsidRPr="00E97532" w:rsidRDefault="00423AA3" w:rsidP="00457841">
            <w:pPr>
              <w:rPr>
                <w:b/>
              </w:rPr>
            </w:pPr>
            <w:r w:rsidRPr="00E97532">
              <w:rPr>
                <w:b/>
              </w:rPr>
              <w:t>-2.647</w:t>
            </w:r>
          </w:p>
        </w:tc>
        <w:tc>
          <w:tcPr>
            <w:tcW w:w="2040" w:type="dxa"/>
            <w:vAlign w:val="center"/>
            <w:hideMark/>
          </w:tcPr>
          <w:p w14:paraId="69E6BB6B" w14:textId="77777777" w:rsidR="00423AA3" w:rsidRPr="00E97532" w:rsidRDefault="00423AA3" w:rsidP="00457841">
            <w:pPr>
              <w:rPr>
                <w:b/>
              </w:rPr>
            </w:pPr>
            <w:r w:rsidRPr="00E97532">
              <w:rPr>
                <w:b/>
              </w:rPr>
              <w:t>-3.229 – -2.064</w:t>
            </w:r>
          </w:p>
        </w:tc>
        <w:tc>
          <w:tcPr>
            <w:tcW w:w="855" w:type="dxa"/>
            <w:vAlign w:val="center"/>
            <w:hideMark/>
          </w:tcPr>
          <w:p w14:paraId="53B0EA36" w14:textId="77777777" w:rsidR="00423AA3" w:rsidRPr="00E97532" w:rsidRDefault="00423AA3" w:rsidP="00457841">
            <w:pPr>
              <w:rPr>
                <w:b/>
              </w:rPr>
            </w:pPr>
            <w:r w:rsidRPr="00E97532">
              <w:rPr>
                <w:rStyle w:val="Strong"/>
              </w:rPr>
              <w:t>&lt;0.001</w:t>
            </w:r>
          </w:p>
        </w:tc>
      </w:tr>
      <w:tr w:rsidR="00423AA3" w:rsidRPr="00E97532" w14:paraId="23D13F6B" w14:textId="77777777" w:rsidTr="00457841">
        <w:trPr>
          <w:tblCellSpacing w:w="15" w:type="dxa"/>
        </w:trPr>
        <w:tc>
          <w:tcPr>
            <w:tcW w:w="3645" w:type="dxa"/>
            <w:vAlign w:val="center"/>
            <w:hideMark/>
          </w:tcPr>
          <w:p w14:paraId="7737D504" w14:textId="77777777" w:rsidR="00423AA3" w:rsidRDefault="00423AA3" w:rsidP="00457841">
            <w:r>
              <w:t>Incubation Date</w:t>
            </w:r>
          </w:p>
        </w:tc>
        <w:tc>
          <w:tcPr>
            <w:tcW w:w="1410" w:type="dxa"/>
            <w:vAlign w:val="center"/>
            <w:hideMark/>
          </w:tcPr>
          <w:p w14:paraId="33F3F676" w14:textId="77777777" w:rsidR="00423AA3" w:rsidRPr="00E97532" w:rsidRDefault="00423AA3" w:rsidP="00457841">
            <w:pPr>
              <w:rPr>
                <w:b/>
              </w:rPr>
            </w:pPr>
            <w:r w:rsidRPr="00E97532">
              <w:rPr>
                <w:b/>
              </w:rPr>
              <w:t>1.827</w:t>
            </w:r>
          </w:p>
        </w:tc>
        <w:tc>
          <w:tcPr>
            <w:tcW w:w="2040" w:type="dxa"/>
            <w:vAlign w:val="center"/>
            <w:hideMark/>
          </w:tcPr>
          <w:p w14:paraId="3142D806" w14:textId="77777777" w:rsidR="00423AA3" w:rsidRPr="00E97532" w:rsidRDefault="00423AA3" w:rsidP="00457841">
            <w:pPr>
              <w:rPr>
                <w:b/>
              </w:rPr>
            </w:pPr>
            <w:r w:rsidRPr="00E97532">
              <w:rPr>
                <w:b/>
              </w:rPr>
              <w:t>1.213 – 2.442</w:t>
            </w:r>
          </w:p>
        </w:tc>
        <w:tc>
          <w:tcPr>
            <w:tcW w:w="855" w:type="dxa"/>
            <w:vAlign w:val="center"/>
            <w:hideMark/>
          </w:tcPr>
          <w:p w14:paraId="6C6618C5" w14:textId="77777777" w:rsidR="00423AA3" w:rsidRPr="00E97532" w:rsidRDefault="00423AA3" w:rsidP="00457841">
            <w:pPr>
              <w:rPr>
                <w:b/>
              </w:rPr>
            </w:pPr>
            <w:r w:rsidRPr="00E97532">
              <w:rPr>
                <w:rStyle w:val="Strong"/>
              </w:rPr>
              <w:t>&lt;0.001</w:t>
            </w:r>
          </w:p>
        </w:tc>
      </w:tr>
      <w:tr w:rsidR="00423AA3" w:rsidRPr="00E97532" w14:paraId="6FBF67B1" w14:textId="77777777" w:rsidTr="00457841">
        <w:trPr>
          <w:tblCellSpacing w:w="15" w:type="dxa"/>
        </w:trPr>
        <w:tc>
          <w:tcPr>
            <w:tcW w:w="3645" w:type="dxa"/>
            <w:vAlign w:val="center"/>
            <w:hideMark/>
          </w:tcPr>
          <w:p w14:paraId="2D7ABD78" w14:textId="77777777" w:rsidR="00423AA3" w:rsidRDefault="00423AA3" w:rsidP="00457841">
            <w:r>
              <w:t>Extra-Pair Dummy [yes]</w:t>
            </w:r>
          </w:p>
        </w:tc>
        <w:tc>
          <w:tcPr>
            <w:tcW w:w="1410" w:type="dxa"/>
            <w:vAlign w:val="center"/>
            <w:hideMark/>
          </w:tcPr>
          <w:p w14:paraId="58C37704" w14:textId="77777777" w:rsidR="00423AA3" w:rsidRPr="00E97532" w:rsidRDefault="00423AA3" w:rsidP="00457841">
            <w:pPr>
              <w:rPr>
                <w:b/>
              </w:rPr>
            </w:pPr>
            <w:r w:rsidRPr="00E97532">
              <w:rPr>
                <w:b/>
              </w:rPr>
              <w:t>1.101</w:t>
            </w:r>
          </w:p>
        </w:tc>
        <w:tc>
          <w:tcPr>
            <w:tcW w:w="2040" w:type="dxa"/>
            <w:vAlign w:val="center"/>
            <w:hideMark/>
          </w:tcPr>
          <w:p w14:paraId="5DB9A6CC" w14:textId="77777777" w:rsidR="00423AA3" w:rsidRPr="00E97532" w:rsidRDefault="00423AA3" w:rsidP="00457841">
            <w:pPr>
              <w:rPr>
                <w:b/>
              </w:rPr>
            </w:pPr>
            <w:r w:rsidRPr="00E97532">
              <w:rPr>
                <w:b/>
              </w:rPr>
              <w:t>0.385 – 1.818</w:t>
            </w:r>
          </w:p>
        </w:tc>
        <w:tc>
          <w:tcPr>
            <w:tcW w:w="855" w:type="dxa"/>
            <w:vAlign w:val="center"/>
            <w:hideMark/>
          </w:tcPr>
          <w:p w14:paraId="3640D1DA" w14:textId="77777777" w:rsidR="00423AA3" w:rsidRPr="00E97532" w:rsidRDefault="00423AA3" w:rsidP="00457841">
            <w:pPr>
              <w:rPr>
                <w:b/>
              </w:rPr>
            </w:pPr>
            <w:r w:rsidRPr="00E97532">
              <w:rPr>
                <w:rStyle w:val="Strong"/>
              </w:rPr>
              <w:t>0.003</w:t>
            </w:r>
          </w:p>
        </w:tc>
      </w:tr>
      <w:tr w:rsidR="00423AA3" w:rsidRPr="00423AA3" w14:paraId="2D551240" w14:textId="77777777" w:rsidTr="00457841">
        <w:trPr>
          <w:tblCellSpacing w:w="15" w:type="dxa"/>
        </w:trPr>
        <w:tc>
          <w:tcPr>
            <w:tcW w:w="3645" w:type="dxa"/>
            <w:vAlign w:val="center"/>
          </w:tcPr>
          <w:p w14:paraId="1CF9E6CA" w14:textId="77777777" w:rsidR="00423AA3" w:rsidRPr="00423AA3" w:rsidRDefault="00423AA3" w:rsidP="00423AA3">
            <w:pPr>
              <w:pStyle w:val="ListParagraph"/>
              <w:numPr>
                <w:ilvl w:val="0"/>
                <w:numId w:val="16"/>
              </w:numPr>
              <w:spacing w:after="0" w:line="240" w:lineRule="auto"/>
              <w:rPr>
                <w:rFonts w:eastAsia="Times New Roman" w:cstheme="minorHAnsi"/>
                <w:i/>
                <w:lang w:val="en-AU" w:eastAsia="en-AU"/>
              </w:rPr>
            </w:pPr>
            <w:r w:rsidRPr="00423AA3">
              <w:rPr>
                <w:rFonts w:eastAsia="Times New Roman" w:cstheme="minorHAnsi"/>
                <w:i/>
                <w:lang w:val="en-AU" w:eastAsia="en-AU"/>
              </w:rPr>
              <w:t>Maternal age effects</w:t>
            </w:r>
          </w:p>
        </w:tc>
        <w:tc>
          <w:tcPr>
            <w:tcW w:w="1410" w:type="dxa"/>
            <w:vAlign w:val="center"/>
          </w:tcPr>
          <w:p w14:paraId="3A17A608" w14:textId="77777777" w:rsidR="00423AA3" w:rsidRPr="00423AA3" w:rsidRDefault="00423AA3" w:rsidP="00457841">
            <w:pPr>
              <w:spacing w:after="0" w:line="240" w:lineRule="auto"/>
              <w:rPr>
                <w:rFonts w:eastAsia="Times New Roman" w:cstheme="minorHAnsi"/>
                <w:lang w:val="en-AU" w:eastAsia="en-AU"/>
              </w:rPr>
            </w:pPr>
          </w:p>
        </w:tc>
        <w:tc>
          <w:tcPr>
            <w:tcW w:w="2040" w:type="dxa"/>
            <w:vAlign w:val="center"/>
          </w:tcPr>
          <w:p w14:paraId="384941CC" w14:textId="77777777" w:rsidR="00423AA3" w:rsidRPr="00423AA3" w:rsidRDefault="00423AA3" w:rsidP="00457841">
            <w:pPr>
              <w:spacing w:after="0" w:line="240" w:lineRule="auto"/>
              <w:rPr>
                <w:rFonts w:eastAsia="Times New Roman" w:cstheme="minorHAnsi"/>
                <w:lang w:val="en-AU" w:eastAsia="en-AU"/>
              </w:rPr>
            </w:pPr>
          </w:p>
        </w:tc>
        <w:tc>
          <w:tcPr>
            <w:tcW w:w="855" w:type="dxa"/>
            <w:vAlign w:val="center"/>
          </w:tcPr>
          <w:p w14:paraId="6D6DEE1F" w14:textId="77777777" w:rsidR="00423AA3" w:rsidRPr="00423AA3" w:rsidRDefault="00423AA3" w:rsidP="00457841">
            <w:pPr>
              <w:spacing w:after="0" w:line="240" w:lineRule="auto"/>
              <w:rPr>
                <w:rFonts w:eastAsia="Times New Roman" w:cstheme="minorHAnsi"/>
                <w:lang w:val="en-AU" w:eastAsia="en-AU"/>
              </w:rPr>
            </w:pPr>
          </w:p>
        </w:tc>
      </w:tr>
      <w:tr w:rsidR="00423AA3" w:rsidRPr="00E97532" w14:paraId="6E11A0AE" w14:textId="77777777" w:rsidTr="00457841">
        <w:trPr>
          <w:tblCellSpacing w:w="15" w:type="dxa"/>
        </w:trPr>
        <w:tc>
          <w:tcPr>
            <w:tcW w:w="3645" w:type="dxa"/>
            <w:vAlign w:val="center"/>
            <w:hideMark/>
          </w:tcPr>
          <w:p w14:paraId="33A9E5CF" w14:textId="77777777" w:rsidR="00423AA3" w:rsidRDefault="00423AA3" w:rsidP="00457841">
            <w:r>
              <w:t>Mother Age</w:t>
            </w:r>
          </w:p>
        </w:tc>
        <w:tc>
          <w:tcPr>
            <w:tcW w:w="1410" w:type="dxa"/>
            <w:vAlign w:val="center"/>
            <w:hideMark/>
          </w:tcPr>
          <w:p w14:paraId="17E217C2" w14:textId="77777777" w:rsidR="00423AA3" w:rsidRPr="00E97532" w:rsidRDefault="00423AA3" w:rsidP="00457841">
            <w:pPr>
              <w:rPr>
                <w:b/>
              </w:rPr>
            </w:pPr>
            <w:r w:rsidRPr="00E97532">
              <w:rPr>
                <w:b/>
              </w:rPr>
              <w:t>-0.114</w:t>
            </w:r>
          </w:p>
        </w:tc>
        <w:tc>
          <w:tcPr>
            <w:tcW w:w="2040" w:type="dxa"/>
            <w:vAlign w:val="center"/>
            <w:hideMark/>
          </w:tcPr>
          <w:p w14:paraId="57B633FC" w14:textId="77777777" w:rsidR="00423AA3" w:rsidRPr="00E97532" w:rsidRDefault="00423AA3" w:rsidP="00457841">
            <w:pPr>
              <w:rPr>
                <w:b/>
              </w:rPr>
            </w:pPr>
            <w:r w:rsidRPr="00E97532">
              <w:rPr>
                <w:b/>
              </w:rPr>
              <w:t>-0.205 – -0.023</w:t>
            </w:r>
          </w:p>
        </w:tc>
        <w:tc>
          <w:tcPr>
            <w:tcW w:w="855" w:type="dxa"/>
            <w:vAlign w:val="center"/>
            <w:hideMark/>
          </w:tcPr>
          <w:p w14:paraId="03F52178" w14:textId="77777777" w:rsidR="00423AA3" w:rsidRPr="00E97532" w:rsidRDefault="00423AA3" w:rsidP="00457841">
            <w:pPr>
              <w:rPr>
                <w:b/>
              </w:rPr>
            </w:pPr>
            <w:r w:rsidRPr="00E97532">
              <w:rPr>
                <w:rStyle w:val="Strong"/>
              </w:rPr>
              <w:t>0.015</w:t>
            </w:r>
          </w:p>
        </w:tc>
      </w:tr>
      <w:tr w:rsidR="00423AA3" w:rsidRPr="00E97532" w14:paraId="4E32604C" w14:textId="77777777" w:rsidTr="00457841">
        <w:trPr>
          <w:tblCellSpacing w:w="15" w:type="dxa"/>
        </w:trPr>
        <w:tc>
          <w:tcPr>
            <w:tcW w:w="3645" w:type="dxa"/>
            <w:vAlign w:val="center"/>
            <w:hideMark/>
          </w:tcPr>
          <w:p w14:paraId="354E13DF" w14:textId="77777777" w:rsidR="00423AA3" w:rsidRDefault="00423AA3" w:rsidP="00457841">
            <w:r>
              <w:t>Mother Lifespan</w:t>
            </w:r>
          </w:p>
        </w:tc>
        <w:tc>
          <w:tcPr>
            <w:tcW w:w="1410" w:type="dxa"/>
            <w:vAlign w:val="center"/>
            <w:hideMark/>
          </w:tcPr>
          <w:p w14:paraId="0F5D11C7" w14:textId="77777777" w:rsidR="00423AA3" w:rsidRPr="00E97532" w:rsidRDefault="00423AA3" w:rsidP="00457841">
            <w:pPr>
              <w:rPr>
                <w:b/>
              </w:rPr>
            </w:pPr>
            <w:r w:rsidRPr="00E97532">
              <w:rPr>
                <w:b/>
              </w:rPr>
              <w:t>0.103</w:t>
            </w:r>
          </w:p>
        </w:tc>
        <w:tc>
          <w:tcPr>
            <w:tcW w:w="2040" w:type="dxa"/>
            <w:vAlign w:val="center"/>
            <w:hideMark/>
          </w:tcPr>
          <w:p w14:paraId="007FC8E0" w14:textId="77777777" w:rsidR="00423AA3" w:rsidRPr="00E97532" w:rsidRDefault="00423AA3" w:rsidP="00457841">
            <w:pPr>
              <w:rPr>
                <w:b/>
              </w:rPr>
            </w:pPr>
            <w:r w:rsidRPr="00E97532">
              <w:rPr>
                <w:b/>
              </w:rPr>
              <w:t>0.035 – 0.171</w:t>
            </w:r>
          </w:p>
        </w:tc>
        <w:tc>
          <w:tcPr>
            <w:tcW w:w="855" w:type="dxa"/>
            <w:vAlign w:val="center"/>
            <w:hideMark/>
          </w:tcPr>
          <w:p w14:paraId="4149FB16" w14:textId="77777777" w:rsidR="00423AA3" w:rsidRPr="00E97532" w:rsidRDefault="00423AA3" w:rsidP="00457841">
            <w:pPr>
              <w:rPr>
                <w:b/>
              </w:rPr>
            </w:pPr>
            <w:r w:rsidRPr="00E97532">
              <w:rPr>
                <w:rStyle w:val="Strong"/>
              </w:rPr>
              <w:t>0.003</w:t>
            </w:r>
          </w:p>
        </w:tc>
      </w:tr>
      <w:tr w:rsidR="00423AA3" w:rsidRPr="00423AA3" w14:paraId="1F8C0861" w14:textId="77777777" w:rsidTr="00457841">
        <w:trPr>
          <w:tblCellSpacing w:w="15" w:type="dxa"/>
        </w:trPr>
        <w:tc>
          <w:tcPr>
            <w:tcW w:w="3645" w:type="dxa"/>
            <w:vAlign w:val="center"/>
          </w:tcPr>
          <w:p w14:paraId="7DA518B9" w14:textId="77777777" w:rsidR="00423AA3" w:rsidRPr="00423AA3" w:rsidRDefault="00423AA3" w:rsidP="00423AA3">
            <w:pPr>
              <w:pStyle w:val="ListParagraph"/>
              <w:numPr>
                <w:ilvl w:val="0"/>
                <w:numId w:val="16"/>
              </w:numPr>
              <w:spacing w:after="0" w:line="240" w:lineRule="auto"/>
              <w:rPr>
                <w:rFonts w:eastAsia="Times New Roman" w:cstheme="minorHAnsi"/>
                <w:i/>
                <w:lang w:val="en-AU" w:eastAsia="en-AU"/>
              </w:rPr>
            </w:pPr>
            <w:r w:rsidRPr="00423AA3">
              <w:rPr>
                <w:rFonts w:eastAsia="Times New Roman" w:cstheme="minorHAnsi"/>
                <w:i/>
                <w:lang w:val="en-AU" w:eastAsia="en-AU"/>
              </w:rPr>
              <w:t>Paternal age effects</w:t>
            </w:r>
          </w:p>
        </w:tc>
        <w:tc>
          <w:tcPr>
            <w:tcW w:w="1410" w:type="dxa"/>
            <w:vAlign w:val="center"/>
          </w:tcPr>
          <w:p w14:paraId="41B27E99" w14:textId="77777777" w:rsidR="00423AA3" w:rsidRPr="00423AA3" w:rsidRDefault="00423AA3" w:rsidP="00457841">
            <w:pPr>
              <w:spacing w:after="0" w:line="240" w:lineRule="auto"/>
              <w:rPr>
                <w:rFonts w:eastAsia="Times New Roman" w:cstheme="minorHAnsi"/>
                <w:lang w:val="en-AU" w:eastAsia="en-AU"/>
              </w:rPr>
            </w:pPr>
          </w:p>
        </w:tc>
        <w:tc>
          <w:tcPr>
            <w:tcW w:w="2040" w:type="dxa"/>
            <w:vAlign w:val="center"/>
          </w:tcPr>
          <w:p w14:paraId="77AF8420" w14:textId="77777777" w:rsidR="00423AA3" w:rsidRPr="00423AA3" w:rsidRDefault="00423AA3" w:rsidP="00457841">
            <w:pPr>
              <w:spacing w:after="0" w:line="240" w:lineRule="auto"/>
              <w:rPr>
                <w:rFonts w:eastAsia="Times New Roman" w:cstheme="minorHAnsi"/>
                <w:lang w:val="en-AU" w:eastAsia="en-AU"/>
              </w:rPr>
            </w:pPr>
          </w:p>
        </w:tc>
        <w:tc>
          <w:tcPr>
            <w:tcW w:w="855" w:type="dxa"/>
            <w:vAlign w:val="center"/>
          </w:tcPr>
          <w:p w14:paraId="236CC9F2" w14:textId="77777777" w:rsidR="00423AA3" w:rsidRPr="00423AA3" w:rsidRDefault="00423AA3" w:rsidP="00457841">
            <w:pPr>
              <w:spacing w:after="0" w:line="240" w:lineRule="auto"/>
              <w:rPr>
                <w:rFonts w:eastAsia="Times New Roman" w:cstheme="minorHAnsi"/>
                <w:lang w:val="en-AU" w:eastAsia="en-AU"/>
              </w:rPr>
            </w:pPr>
          </w:p>
        </w:tc>
      </w:tr>
      <w:tr w:rsidR="00423AA3" w14:paraId="0F2FDE9E" w14:textId="77777777" w:rsidTr="00457841">
        <w:trPr>
          <w:tblCellSpacing w:w="15" w:type="dxa"/>
        </w:trPr>
        <w:tc>
          <w:tcPr>
            <w:tcW w:w="3645" w:type="dxa"/>
            <w:vAlign w:val="center"/>
            <w:hideMark/>
          </w:tcPr>
          <w:p w14:paraId="5A2A454E" w14:textId="77777777" w:rsidR="00423AA3" w:rsidRDefault="00423AA3" w:rsidP="00457841">
            <w:r>
              <w:t>Within-pair Father Age</w:t>
            </w:r>
          </w:p>
        </w:tc>
        <w:tc>
          <w:tcPr>
            <w:tcW w:w="1410" w:type="dxa"/>
            <w:vAlign w:val="center"/>
            <w:hideMark/>
          </w:tcPr>
          <w:p w14:paraId="22B1B9E6" w14:textId="77777777" w:rsidR="00423AA3" w:rsidRDefault="00423AA3" w:rsidP="00457841">
            <w:r>
              <w:t>0.058</w:t>
            </w:r>
          </w:p>
        </w:tc>
        <w:tc>
          <w:tcPr>
            <w:tcW w:w="2040" w:type="dxa"/>
            <w:vAlign w:val="center"/>
            <w:hideMark/>
          </w:tcPr>
          <w:p w14:paraId="17356A00" w14:textId="77777777" w:rsidR="00423AA3" w:rsidRDefault="00423AA3" w:rsidP="00457841">
            <w:r>
              <w:t>-0.053 – 0.169</w:t>
            </w:r>
          </w:p>
        </w:tc>
        <w:tc>
          <w:tcPr>
            <w:tcW w:w="855" w:type="dxa"/>
            <w:vAlign w:val="center"/>
            <w:hideMark/>
          </w:tcPr>
          <w:p w14:paraId="77303360" w14:textId="77777777" w:rsidR="00423AA3" w:rsidRDefault="00423AA3" w:rsidP="00457841">
            <w:r>
              <w:t>0.304</w:t>
            </w:r>
          </w:p>
        </w:tc>
      </w:tr>
      <w:tr w:rsidR="00423AA3" w14:paraId="125A0B93" w14:textId="77777777" w:rsidTr="00457841">
        <w:trPr>
          <w:tblCellSpacing w:w="15" w:type="dxa"/>
        </w:trPr>
        <w:tc>
          <w:tcPr>
            <w:tcW w:w="3645" w:type="dxa"/>
            <w:vAlign w:val="center"/>
            <w:hideMark/>
          </w:tcPr>
          <w:p w14:paraId="3A7C06E0" w14:textId="77777777" w:rsidR="00423AA3" w:rsidRDefault="00423AA3" w:rsidP="00457841">
            <w:r>
              <w:t>Within-pair Father Lifespan</w:t>
            </w:r>
          </w:p>
        </w:tc>
        <w:tc>
          <w:tcPr>
            <w:tcW w:w="1410" w:type="dxa"/>
            <w:vAlign w:val="center"/>
            <w:hideMark/>
          </w:tcPr>
          <w:p w14:paraId="4320910C" w14:textId="77777777" w:rsidR="00423AA3" w:rsidRDefault="00423AA3" w:rsidP="00457841">
            <w:r>
              <w:t>0.028</w:t>
            </w:r>
          </w:p>
        </w:tc>
        <w:tc>
          <w:tcPr>
            <w:tcW w:w="2040" w:type="dxa"/>
            <w:vAlign w:val="center"/>
            <w:hideMark/>
          </w:tcPr>
          <w:p w14:paraId="536952BF" w14:textId="77777777" w:rsidR="00423AA3" w:rsidRDefault="00423AA3" w:rsidP="00457841">
            <w:r>
              <w:t>-0.064 – 0.119</w:t>
            </w:r>
          </w:p>
        </w:tc>
        <w:tc>
          <w:tcPr>
            <w:tcW w:w="855" w:type="dxa"/>
            <w:vAlign w:val="center"/>
            <w:hideMark/>
          </w:tcPr>
          <w:p w14:paraId="0A985DFB" w14:textId="77777777" w:rsidR="00423AA3" w:rsidRDefault="00423AA3" w:rsidP="00457841">
            <w:r>
              <w:t>0.556</w:t>
            </w:r>
          </w:p>
        </w:tc>
      </w:tr>
      <w:tr w:rsidR="00423AA3" w14:paraId="3462B00D" w14:textId="77777777" w:rsidTr="00457841">
        <w:trPr>
          <w:tblCellSpacing w:w="15" w:type="dxa"/>
        </w:trPr>
        <w:tc>
          <w:tcPr>
            <w:tcW w:w="3645" w:type="dxa"/>
            <w:vAlign w:val="center"/>
            <w:hideMark/>
          </w:tcPr>
          <w:p w14:paraId="237AD262" w14:textId="77777777" w:rsidR="00423AA3" w:rsidRDefault="00423AA3" w:rsidP="00457841">
            <w:r>
              <w:t>Cuckolded Social Father Age</w:t>
            </w:r>
          </w:p>
        </w:tc>
        <w:tc>
          <w:tcPr>
            <w:tcW w:w="1410" w:type="dxa"/>
            <w:vAlign w:val="center"/>
            <w:hideMark/>
          </w:tcPr>
          <w:p w14:paraId="39E5B41F" w14:textId="77777777" w:rsidR="00423AA3" w:rsidRDefault="00423AA3" w:rsidP="00457841">
            <w:r>
              <w:t>-0.049</w:t>
            </w:r>
          </w:p>
        </w:tc>
        <w:tc>
          <w:tcPr>
            <w:tcW w:w="2040" w:type="dxa"/>
            <w:vAlign w:val="center"/>
            <w:hideMark/>
          </w:tcPr>
          <w:p w14:paraId="3C3BDDC8" w14:textId="77777777" w:rsidR="00423AA3" w:rsidRDefault="00423AA3" w:rsidP="00457841">
            <w:r>
              <w:t>-0.146 – 0.048</w:t>
            </w:r>
          </w:p>
        </w:tc>
        <w:tc>
          <w:tcPr>
            <w:tcW w:w="855" w:type="dxa"/>
            <w:vAlign w:val="center"/>
            <w:hideMark/>
          </w:tcPr>
          <w:p w14:paraId="5FB8174C" w14:textId="77777777" w:rsidR="00423AA3" w:rsidRDefault="00423AA3" w:rsidP="00457841">
            <w:r>
              <w:t>0.324</w:t>
            </w:r>
          </w:p>
        </w:tc>
      </w:tr>
      <w:tr w:rsidR="00423AA3" w14:paraId="2B98BEF2" w14:textId="77777777" w:rsidTr="00457841">
        <w:trPr>
          <w:tblCellSpacing w:w="15" w:type="dxa"/>
        </w:trPr>
        <w:tc>
          <w:tcPr>
            <w:tcW w:w="3645" w:type="dxa"/>
            <w:vAlign w:val="center"/>
            <w:hideMark/>
          </w:tcPr>
          <w:p w14:paraId="4908BCB6" w14:textId="77777777" w:rsidR="00423AA3" w:rsidRDefault="00423AA3" w:rsidP="00457841">
            <w:r>
              <w:t>Cuckolded Social Father Lifespan</w:t>
            </w:r>
          </w:p>
        </w:tc>
        <w:tc>
          <w:tcPr>
            <w:tcW w:w="1410" w:type="dxa"/>
            <w:vAlign w:val="center"/>
            <w:hideMark/>
          </w:tcPr>
          <w:p w14:paraId="6F3C71B9" w14:textId="77777777" w:rsidR="00423AA3" w:rsidRDefault="00423AA3" w:rsidP="00457841">
            <w:r>
              <w:t>-0.034</w:t>
            </w:r>
          </w:p>
        </w:tc>
        <w:tc>
          <w:tcPr>
            <w:tcW w:w="2040" w:type="dxa"/>
            <w:vAlign w:val="center"/>
            <w:hideMark/>
          </w:tcPr>
          <w:p w14:paraId="7CE3BDB7" w14:textId="77777777" w:rsidR="00423AA3" w:rsidRDefault="00423AA3" w:rsidP="00457841">
            <w:r>
              <w:t>-0.109 – 0.041</w:t>
            </w:r>
          </w:p>
        </w:tc>
        <w:tc>
          <w:tcPr>
            <w:tcW w:w="855" w:type="dxa"/>
            <w:vAlign w:val="center"/>
            <w:hideMark/>
          </w:tcPr>
          <w:p w14:paraId="47F20AE5" w14:textId="77777777" w:rsidR="00423AA3" w:rsidRDefault="00423AA3" w:rsidP="00457841">
            <w:r>
              <w:t>0.375</w:t>
            </w:r>
          </w:p>
        </w:tc>
      </w:tr>
      <w:tr w:rsidR="00423AA3" w14:paraId="28BA8301" w14:textId="77777777" w:rsidTr="00457841">
        <w:trPr>
          <w:tblCellSpacing w:w="15" w:type="dxa"/>
        </w:trPr>
        <w:tc>
          <w:tcPr>
            <w:tcW w:w="3645" w:type="dxa"/>
            <w:vAlign w:val="center"/>
            <w:hideMark/>
          </w:tcPr>
          <w:p w14:paraId="1DE215E5" w14:textId="77777777" w:rsidR="00423AA3" w:rsidRDefault="00423AA3" w:rsidP="00457841">
            <w:r>
              <w:t>Extra-pair Genetic Father Age</w:t>
            </w:r>
          </w:p>
        </w:tc>
        <w:tc>
          <w:tcPr>
            <w:tcW w:w="1410" w:type="dxa"/>
            <w:vAlign w:val="center"/>
            <w:hideMark/>
          </w:tcPr>
          <w:p w14:paraId="056EACB7" w14:textId="77777777" w:rsidR="00423AA3" w:rsidRDefault="00423AA3" w:rsidP="00457841">
            <w:r>
              <w:t>-0.024</w:t>
            </w:r>
          </w:p>
        </w:tc>
        <w:tc>
          <w:tcPr>
            <w:tcW w:w="2040" w:type="dxa"/>
            <w:vAlign w:val="center"/>
            <w:hideMark/>
          </w:tcPr>
          <w:p w14:paraId="01E496A4" w14:textId="77777777" w:rsidR="00423AA3" w:rsidRDefault="00423AA3" w:rsidP="00457841">
            <w:r>
              <w:t>-0.120 – 0.073</w:t>
            </w:r>
          </w:p>
        </w:tc>
        <w:tc>
          <w:tcPr>
            <w:tcW w:w="855" w:type="dxa"/>
            <w:vAlign w:val="center"/>
            <w:hideMark/>
          </w:tcPr>
          <w:p w14:paraId="3973C0DC" w14:textId="77777777" w:rsidR="00423AA3" w:rsidRDefault="00423AA3" w:rsidP="00457841">
            <w:r>
              <w:t>0.634</w:t>
            </w:r>
          </w:p>
        </w:tc>
      </w:tr>
      <w:tr w:rsidR="00423AA3" w14:paraId="66DAE43E" w14:textId="77777777" w:rsidTr="00457841">
        <w:trPr>
          <w:tblCellSpacing w:w="15" w:type="dxa"/>
        </w:trPr>
        <w:tc>
          <w:tcPr>
            <w:tcW w:w="3645" w:type="dxa"/>
            <w:vAlign w:val="center"/>
            <w:hideMark/>
          </w:tcPr>
          <w:p w14:paraId="164087FF" w14:textId="77777777" w:rsidR="00423AA3" w:rsidRDefault="00423AA3" w:rsidP="00457841">
            <w:r>
              <w:t>Extra-pair Genetic Father Lifespan</w:t>
            </w:r>
          </w:p>
        </w:tc>
        <w:tc>
          <w:tcPr>
            <w:tcW w:w="1410" w:type="dxa"/>
            <w:vAlign w:val="center"/>
            <w:hideMark/>
          </w:tcPr>
          <w:p w14:paraId="44ADF1D1" w14:textId="77777777" w:rsidR="00423AA3" w:rsidRDefault="00423AA3" w:rsidP="00457841">
            <w:r>
              <w:t>-0.019</w:t>
            </w:r>
          </w:p>
        </w:tc>
        <w:tc>
          <w:tcPr>
            <w:tcW w:w="2040" w:type="dxa"/>
            <w:vAlign w:val="center"/>
            <w:hideMark/>
          </w:tcPr>
          <w:p w14:paraId="6022B0E5" w14:textId="77777777" w:rsidR="00423AA3" w:rsidRDefault="00423AA3" w:rsidP="00457841">
            <w:r>
              <w:t>-0.105 – 0.066</w:t>
            </w:r>
          </w:p>
        </w:tc>
        <w:tc>
          <w:tcPr>
            <w:tcW w:w="855" w:type="dxa"/>
            <w:vAlign w:val="center"/>
            <w:hideMark/>
          </w:tcPr>
          <w:p w14:paraId="2DE93675" w14:textId="77777777" w:rsidR="00423AA3" w:rsidRDefault="00423AA3" w:rsidP="00457841">
            <w:r>
              <w:t>0.654</w:t>
            </w:r>
          </w:p>
        </w:tc>
      </w:tr>
      <w:tr w:rsidR="00423AA3" w:rsidRPr="00423AA3" w14:paraId="4CECB857" w14:textId="77777777" w:rsidTr="00457841">
        <w:trPr>
          <w:tblCellSpacing w:w="15" w:type="dxa"/>
        </w:trPr>
        <w:tc>
          <w:tcPr>
            <w:tcW w:w="3645" w:type="dxa"/>
            <w:vAlign w:val="center"/>
          </w:tcPr>
          <w:p w14:paraId="76731223" w14:textId="77777777" w:rsidR="00423AA3" w:rsidRPr="00423AA3" w:rsidRDefault="00423AA3" w:rsidP="00423AA3">
            <w:pPr>
              <w:pStyle w:val="ListParagraph"/>
              <w:numPr>
                <w:ilvl w:val="0"/>
                <w:numId w:val="16"/>
              </w:numPr>
              <w:spacing w:after="0" w:line="240" w:lineRule="auto"/>
              <w:rPr>
                <w:rFonts w:eastAsia="Times New Roman" w:cstheme="minorHAnsi"/>
                <w:i/>
                <w:lang w:val="en-AU" w:eastAsia="en-AU"/>
              </w:rPr>
            </w:pPr>
            <w:r w:rsidRPr="00423AA3">
              <w:rPr>
                <w:rFonts w:eastAsia="Times New Roman" w:cstheme="minorHAnsi"/>
                <w:i/>
                <w:lang w:val="en-AU" w:eastAsia="en-AU"/>
              </w:rPr>
              <w:t>Helper age effects</w:t>
            </w:r>
          </w:p>
        </w:tc>
        <w:tc>
          <w:tcPr>
            <w:tcW w:w="1410" w:type="dxa"/>
            <w:vAlign w:val="center"/>
          </w:tcPr>
          <w:p w14:paraId="378BACF8" w14:textId="77777777" w:rsidR="00423AA3" w:rsidRPr="00423AA3" w:rsidRDefault="00423AA3" w:rsidP="00457841">
            <w:pPr>
              <w:spacing w:after="0" w:line="240" w:lineRule="auto"/>
              <w:rPr>
                <w:rFonts w:eastAsia="Times New Roman" w:cstheme="minorHAnsi"/>
                <w:lang w:val="en-AU" w:eastAsia="en-AU"/>
              </w:rPr>
            </w:pPr>
          </w:p>
        </w:tc>
        <w:tc>
          <w:tcPr>
            <w:tcW w:w="2040" w:type="dxa"/>
            <w:vAlign w:val="center"/>
          </w:tcPr>
          <w:p w14:paraId="0477816F" w14:textId="77777777" w:rsidR="00423AA3" w:rsidRPr="00423AA3" w:rsidRDefault="00423AA3" w:rsidP="00457841">
            <w:pPr>
              <w:spacing w:after="0" w:line="240" w:lineRule="auto"/>
              <w:rPr>
                <w:rFonts w:eastAsia="Times New Roman" w:cstheme="minorHAnsi"/>
                <w:lang w:val="en-AU" w:eastAsia="en-AU"/>
              </w:rPr>
            </w:pPr>
          </w:p>
        </w:tc>
        <w:tc>
          <w:tcPr>
            <w:tcW w:w="855" w:type="dxa"/>
            <w:vAlign w:val="center"/>
          </w:tcPr>
          <w:p w14:paraId="77AD42E8" w14:textId="77777777" w:rsidR="00423AA3" w:rsidRPr="00423AA3" w:rsidRDefault="00423AA3" w:rsidP="00457841">
            <w:pPr>
              <w:spacing w:after="0" w:line="240" w:lineRule="auto"/>
              <w:rPr>
                <w:rFonts w:eastAsia="Times New Roman" w:cstheme="minorHAnsi"/>
                <w:lang w:val="en-AU" w:eastAsia="en-AU"/>
              </w:rPr>
            </w:pPr>
          </w:p>
        </w:tc>
      </w:tr>
      <w:tr w:rsidR="00423AA3" w14:paraId="3A92C6FE" w14:textId="77777777" w:rsidTr="00457841">
        <w:trPr>
          <w:tblCellSpacing w:w="15" w:type="dxa"/>
        </w:trPr>
        <w:tc>
          <w:tcPr>
            <w:tcW w:w="3645" w:type="dxa"/>
            <w:vAlign w:val="center"/>
            <w:hideMark/>
          </w:tcPr>
          <w:p w14:paraId="3068B766" w14:textId="77777777" w:rsidR="00423AA3" w:rsidRDefault="00423AA3" w:rsidP="00457841">
            <w:r>
              <w:t>Related Helper Presence [1]</w:t>
            </w:r>
          </w:p>
        </w:tc>
        <w:tc>
          <w:tcPr>
            <w:tcW w:w="1410" w:type="dxa"/>
            <w:vAlign w:val="center"/>
            <w:hideMark/>
          </w:tcPr>
          <w:p w14:paraId="3C509D12" w14:textId="77777777" w:rsidR="00423AA3" w:rsidRDefault="00423AA3" w:rsidP="00457841">
            <w:r>
              <w:t>0.007</w:t>
            </w:r>
          </w:p>
        </w:tc>
        <w:tc>
          <w:tcPr>
            <w:tcW w:w="2040" w:type="dxa"/>
            <w:vAlign w:val="center"/>
            <w:hideMark/>
          </w:tcPr>
          <w:p w14:paraId="7BA68D48" w14:textId="77777777" w:rsidR="00423AA3" w:rsidRDefault="00423AA3" w:rsidP="00457841">
            <w:r>
              <w:t>-0.345 – 0.358</w:t>
            </w:r>
          </w:p>
        </w:tc>
        <w:tc>
          <w:tcPr>
            <w:tcW w:w="855" w:type="dxa"/>
            <w:vAlign w:val="center"/>
            <w:hideMark/>
          </w:tcPr>
          <w:p w14:paraId="3F8709E1" w14:textId="77777777" w:rsidR="00423AA3" w:rsidRDefault="00423AA3" w:rsidP="00457841">
            <w:r>
              <w:t>0.971</w:t>
            </w:r>
          </w:p>
        </w:tc>
      </w:tr>
      <w:tr w:rsidR="00423AA3" w14:paraId="0662EF7C" w14:textId="77777777" w:rsidTr="00457841">
        <w:trPr>
          <w:tblCellSpacing w:w="15" w:type="dxa"/>
        </w:trPr>
        <w:tc>
          <w:tcPr>
            <w:tcW w:w="3645" w:type="dxa"/>
            <w:vAlign w:val="center"/>
            <w:hideMark/>
          </w:tcPr>
          <w:p w14:paraId="2BE8D857" w14:textId="77777777" w:rsidR="00423AA3" w:rsidRDefault="00423AA3" w:rsidP="00457841">
            <w:r>
              <w:t>Related Helper Presence [2+]</w:t>
            </w:r>
          </w:p>
        </w:tc>
        <w:tc>
          <w:tcPr>
            <w:tcW w:w="1410" w:type="dxa"/>
            <w:vAlign w:val="center"/>
            <w:hideMark/>
          </w:tcPr>
          <w:p w14:paraId="1EC041D2" w14:textId="77777777" w:rsidR="00423AA3" w:rsidRDefault="00423AA3" w:rsidP="00457841">
            <w:r>
              <w:t>-0.082</w:t>
            </w:r>
          </w:p>
        </w:tc>
        <w:tc>
          <w:tcPr>
            <w:tcW w:w="2040" w:type="dxa"/>
            <w:vAlign w:val="center"/>
            <w:hideMark/>
          </w:tcPr>
          <w:p w14:paraId="50A9E251" w14:textId="77777777" w:rsidR="00423AA3" w:rsidRDefault="00423AA3" w:rsidP="00457841">
            <w:r>
              <w:t>-0.544 – 0.381</w:t>
            </w:r>
          </w:p>
        </w:tc>
        <w:tc>
          <w:tcPr>
            <w:tcW w:w="855" w:type="dxa"/>
            <w:vAlign w:val="center"/>
            <w:hideMark/>
          </w:tcPr>
          <w:p w14:paraId="205C0CC7" w14:textId="77777777" w:rsidR="00423AA3" w:rsidRDefault="00423AA3" w:rsidP="00457841">
            <w:r>
              <w:t>0.730</w:t>
            </w:r>
          </w:p>
        </w:tc>
      </w:tr>
      <w:tr w:rsidR="00423AA3" w:rsidRPr="00E97532" w14:paraId="1EB65823" w14:textId="77777777" w:rsidTr="00457841">
        <w:trPr>
          <w:tblCellSpacing w:w="15" w:type="dxa"/>
        </w:trPr>
        <w:tc>
          <w:tcPr>
            <w:tcW w:w="3645" w:type="dxa"/>
            <w:vAlign w:val="center"/>
            <w:hideMark/>
          </w:tcPr>
          <w:p w14:paraId="1C8A1C93" w14:textId="77777777" w:rsidR="00423AA3" w:rsidRDefault="00423AA3" w:rsidP="00457841">
            <w:r>
              <w:t>Unrelated Helper Presence [1]</w:t>
            </w:r>
          </w:p>
        </w:tc>
        <w:tc>
          <w:tcPr>
            <w:tcW w:w="1410" w:type="dxa"/>
            <w:vAlign w:val="center"/>
            <w:hideMark/>
          </w:tcPr>
          <w:p w14:paraId="7976F38A" w14:textId="77777777" w:rsidR="00423AA3" w:rsidRPr="00E97532" w:rsidRDefault="00423AA3" w:rsidP="00457841">
            <w:pPr>
              <w:rPr>
                <w:b/>
              </w:rPr>
            </w:pPr>
            <w:r w:rsidRPr="00E97532">
              <w:rPr>
                <w:b/>
              </w:rPr>
              <w:t>-0.431</w:t>
            </w:r>
          </w:p>
        </w:tc>
        <w:tc>
          <w:tcPr>
            <w:tcW w:w="2040" w:type="dxa"/>
            <w:vAlign w:val="center"/>
            <w:hideMark/>
          </w:tcPr>
          <w:p w14:paraId="6369E18D" w14:textId="77777777" w:rsidR="00423AA3" w:rsidRPr="00E97532" w:rsidRDefault="00423AA3" w:rsidP="00457841">
            <w:pPr>
              <w:rPr>
                <w:b/>
              </w:rPr>
            </w:pPr>
            <w:r w:rsidRPr="00E97532">
              <w:rPr>
                <w:b/>
              </w:rPr>
              <w:t>-0.854 – -0.007</w:t>
            </w:r>
          </w:p>
        </w:tc>
        <w:tc>
          <w:tcPr>
            <w:tcW w:w="855" w:type="dxa"/>
            <w:vAlign w:val="center"/>
            <w:hideMark/>
          </w:tcPr>
          <w:p w14:paraId="6FFED821" w14:textId="77777777" w:rsidR="00423AA3" w:rsidRPr="00E97532" w:rsidRDefault="00423AA3" w:rsidP="00457841">
            <w:pPr>
              <w:rPr>
                <w:b/>
              </w:rPr>
            </w:pPr>
            <w:r w:rsidRPr="00E97532">
              <w:rPr>
                <w:rStyle w:val="Strong"/>
              </w:rPr>
              <w:t>0.046</w:t>
            </w:r>
          </w:p>
        </w:tc>
      </w:tr>
      <w:tr w:rsidR="00423AA3" w14:paraId="4585D286" w14:textId="77777777" w:rsidTr="00457841">
        <w:trPr>
          <w:tblCellSpacing w:w="15" w:type="dxa"/>
        </w:trPr>
        <w:tc>
          <w:tcPr>
            <w:tcW w:w="3645" w:type="dxa"/>
            <w:vAlign w:val="center"/>
          </w:tcPr>
          <w:p w14:paraId="545FEACA" w14:textId="77777777" w:rsidR="00423AA3" w:rsidRDefault="00423AA3" w:rsidP="00457841">
            <w:r>
              <w:t>Unrelated Helper Presence [2+]</w:t>
            </w:r>
          </w:p>
        </w:tc>
        <w:tc>
          <w:tcPr>
            <w:tcW w:w="1410" w:type="dxa"/>
            <w:vAlign w:val="center"/>
          </w:tcPr>
          <w:p w14:paraId="7EBF2A6F" w14:textId="77777777" w:rsidR="00423AA3" w:rsidRDefault="00423AA3" w:rsidP="00457841">
            <w:r>
              <w:t>-0.131</w:t>
            </w:r>
          </w:p>
        </w:tc>
        <w:tc>
          <w:tcPr>
            <w:tcW w:w="2040" w:type="dxa"/>
            <w:vAlign w:val="center"/>
          </w:tcPr>
          <w:p w14:paraId="06CBE97A" w14:textId="77777777" w:rsidR="00423AA3" w:rsidRDefault="00423AA3" w:rsidP="00457841">
            <w:r>
              <w:t>-0.680 – 0.418</w:t>
            </w:r>
          </w:p>
        </w:tc>
        <w:tc>
          <w:tcPr>
            <w:tcW w:w="855" w:type="dxa"/>
            <w:vAlign w:val="center"/>
          </w:tcPr>
          <w:p w14:paraId="57C89841" w14:textId="77777777" w:rsidR="00423AA3" w:rsidRDefault="00423AA3" w:rsidP="00457841">
            <w:r>
              <w:t>0.640</w:t>
            </w:r>
          </w:p>
        </w:tc>
      </w:tr>
      <w:tr w:rsidR="00423AA3" w:rsidRPr="00E97532" w14:paraId="0BD1CA6F" w14:textId="77777777" w:rsidTr="00457841">
        <w:trPr>
          <w:tblCellSpacing w:w="15" w:type="dxa"/>
        </w:trPr>
        <w:tc>
          <w:tcPr>
            <w:tcW w:w="3645" w:type="dxa"/>
            <w:vAlign w:val="center"/>
          </w:tcPr>
          <w:p w14:paraId="39EA4183" w14:textId="77777777" w:rsidR="00423AA3" w:rsidRDefault="00423AA3" w:rsidP="00457841">
            <w:r>
              <w:t>Mean Helper Age</w:t>
            </w:r>
          </w:p>
        </w:tc>
        <w:tc>
          <w:tcPr>
            <w:tcW w:w="1410" w:type="dxa"/>
            <w:vAlign w:val="center"/>
          </w:tcPr>
          <w:p w14:paraId="6AE00878" w14:textId="77777777" w:rsidR="00423AA3" w:rsidRPr="00E97532" w:rsidRDefault="00423AA3" w:rsidP="00457841">
            <w:pPr>
              <w:rPr>
                <w:b/>
              </w:rPr>
            </w:pPr>
            <w:r w:rsidRPr="00E97532">
              <w:rPr>
                <w:b/>
              </w:rPr>
              <w:t>0.212</w:t>
            </w:r>
          </w:p>
        </w:tc>
        <w:tc>
          <w:tcPr>
            <w:tcW w:w="2040" w:type="dxa"/>
            <w:vAlign w:val="center"/>
          </w:tcPr>
          <w:p w14:paraId="2FB1C12E" w14:textId="77777777" w:rsidR="00423AA3" w:rsidRPr="00E97532" w:rsidRDefault="00423AA3" w:rsidP="00457841">
            <w:pPr>
              <w:rPr>
                <w:b/>
              </w:rPr>
            </w:pPr>
            <w:r w:rsidRPr="00E97532">
              <w:rPr>
                <w:b/>
              </w:rPr>
              <w:t>0.047 – 0.376</w:t>
            </w:r>
          </w:p>
        </w:tc>
        <w:tc>
          <w:tcPr>
            <w:tcW w:w="855" w:type="dxa"/>
            <w:vAlign w:val="center"/>
          </w:tcPr>
          <w:p w14:paraId="514CD69B" w14:textId="77777777" w:rsidR="00423AA3" w:rsidRPr="00E97532" w:rsidRDefault="00423AA3" w:rsidP="00457841">
            <w:pPr>
              <w:rPr>
                <w:b/>
              </w:rPr>
            </w:pPr>
            <w:r w:rsidRPr="00E97532">
              <w:rPr>
                <w:rStyle w:val="Strong"/>
              </w:rPr>
              <w:t>0.012</w:t>
            </w:r>
          </w:p>
        </w:tc>
      </w:tr>
    </w:tbl>
    <w:p w14:paraId="1A51CF4C" w14:textId="027D65C9" w:rsidR="00E25125" w:rsidRDefault="0000678B" w:rsidP="0000678B">
      <w:pPr>
        <w:rPr>
          <w:ins w:id="13" w:author="Loeske Kruuk [2]" w:date="2020-03-12T14:37:00Z"/>
          <w:rFonts w:eastAsia="Times New Roman" w:cstheme="minorHAnsi"/>
          <w:sz w:val="18"/>
          <w:szCs w:val="18"/>
          <w:lang w:val="en-AU" w:eastAsia="en-AU"/>
        </w:rPr>
      </w:pPr>
      <w:r w:rsidRPr="007E10EC">
        <w:rPr>
          <w:sz w:val="18"/>
          <w:szCs w:val="18"/>
        </w:rPr>
        <w:t xml:space="preserve">Note: </w:t>
      </w:r>
      <w:r>
        <w:rPr>
          <w:sz w:val="18"/>
          <w:szCs w:val="18"/>
        </w:rPr>
        <w:t>Sample size is 2259 individual males</w:t>
      </w:r>
      <w:r w:rsidRPr="007E10EC">
        <w:rPr>
          <w:sz w:val="18"/>
          <w:szCs w:val="18"/>
        </w:rPr>
        <w:t>. The model includes random effects of mother ID (</w:t>
      </w:r>
      <w:r>
        <w:rPr>
          <w:sz w:val="18"/>
          <w:szCs w:val="18"/>
        </w:rPr>
        <w:t xml:space="preserve">n = 494, </w:t>
      </w:r>
      <w:r>
        <w:rPr>
          <w:rFonts w:eastAsia="Times New Roman" w:cstheme="minorHAnsi"/>
          <w:sz w:val="18"/>
          <w:szCs w:val="18"/>
          <w:lang w:val="en-AU" w:eastAsia="en-AU"/>
        </w:rPr>
        <w:t>variance</w:t>
      </w:r>
      <w:r w:rsidRPr="007E10EC">
        <w:rPr>
          <w:rFonts w:eastAsia="Times New Roman" w:cstheme="minorHAnsi"/>
          <w:sz w:val="18"/>
          <w:szCs w:val="18"/>
          <w:lang w:val="en-AU" w:eastAsia="en-AU"/>
        </w:rPr>
        <w:t xml:space="preserve"> </w:t>
      </w:r>
      <w:r>
        <w:rPr>
          <w:rFonts w:eastAsia="Times New Roman" w:cstheme="minorHAnsi"/>
          <w:sz w:val="18"/>
          <w:szCs w:val="18"/>
          <w:lang w:val="en-AU" w:eastAsia="en-AU"/>
        </w:rPr>
        <w:t>= 0.246</w:t>
      </w:r>
      <w:r w:rsidRPr="007E10EC">
        <w:rPr>
          <w:rFonts w:eastAsia="Times New Roman" w:cstheme="minorHAnsi"/>
          <w:sz w:val="18"/>
          <w:szCs w:val="18"/>
          <w:lang w:val="en-AU" w:eastAsia="en-AU"/>
        </w:rPr>
        <w:t>), genetic father ID (</w:t>
      </w:r>
      <w:r>
        <w:rPr>
          <w:rFonts w:eastAsia="Times New Roman" w:cstheme="minorHAnsi"/>
          <w:sz w:val="18"/>
          <w:szCs w:val="18"/>
          <w:lang w:val="en-AU" w:eastAsia="en-AU"/>
        </w:rPr>
        <w:t>n = 498, variance = 0.082</w:t>
      </w:r>
      <w:r w:rsidRPr="007E10EC">
        <w:rPr>
          <w:rFonts w:eastAsia="Times New Roman" w:cstheme="minorHAnsi"/>
          <w:sz w:val="18"/>
          <w:szCs w:val="18"/>
          <w:lang w:val="en-AU" w:eastAsia="en-AU"/>
        </w:rPr>
        <w:t>), and cohort (</w:t>
      </w:r>
      <w:r>
        <w:rPr>
          <w:rFonts w:eastAsia="Times New Roman" w:cstheme="minorHAnsi"/>
          <w:sz w:val="18"/>
          <w:szCs w:val="18"/>
          <w:lang w:val="en-AU" w:eastAsia="en-AU"/>
        </w:rPr>
        <w:t>n= 30, variance = 0.020</w:t>
      </w:r>
      <w:r w:rsidRPr="007E10EC">
        <w:rPr>
          <w:rFonts w:eastAsia="Times New Roman" w:cstheme="minorHAnsi"/>
          <w:sz w:val="18"/>
          <w:szCs w:val="18"/>
          <w:lang w:val="en-AU" w:eastAsia="en-AU"/>
        </w:rPr>
        <w:t xml:space="preserve">). </w:t>
      </w:r>
      <w:r>
        <w:rPr>
          <w:rFonts w:eastAsia="Times New Roman" w:cstheme="minorHAnsi"/>
          <w:sz w:val="18"/>
          <w:szCs w:val="18"/>
          <w:lang w:val="en-AU" w:eastAsia="en-AU"/>
        </w:rPr>
        <w:t>Social father ID was not included as a random effect as there was inadequate statistical power to estimate this term.</w:t>
      </w:r>
      <w:r w:rsidR="00E6127E">
        <w:rPr>
          <w:rFonts w:eastAsia="Times New Roman" w:cstheme="minorHAnsi"/>
          <w:sz w:val="18"/>
          <w:szCs w:val="18"/>
          <w:lang w:val="en-AU" w:eastAsia="en-AU"/>
        </w:rPr>
        <w:t xml:space="preserve"> </w:t>
      </w:r>
      <w:r>
        <w:rPr>
          <w:rFonts w:eastAsia="Times New Roman" w:cstheme="minorHAnsi"/>
          <w:sz w:val="18"/>
          <w:szCs w:val="18"/>
          <w:lang w:val="en-AU" w:eastAsia="en-AU"/>
        </w:rPr>
        <w:t>Both male chicks sired extra-pair and within-pair are included in the model. Interactions with dummy variables (0 or 1) are employed so that only extra-pair chicks contribute to estimates related to the extra-pair genetic fathers and cuckolded social fathers, while only within-pair chicks contribute to estimates related to within-pair fathers. This dummy variable method is also employed so that only chicks with helpers on the territory contribute to the estimate of mean helper age.</w:t>
      </w:r>
    </w:p>
    <w:p w14:paraId="536D77F5" w14:textId="6D8AAD4B" w:rsidR="00E25125" w:rsidRDefault="00E25125">
      <w:pPr>
        <w:rPr>
          <w:rFonts w:eastAsia="Times New Roman" w:cstheme="minorHAnsi"/>
          <w:sz w:val="18"/>
          <w:szCs w:val="18"/>
          <w:lang w:val="en-AU" w:eastAsia="en-AU"/>
        </w:rPr>
      </w:pPr>
    </w:p>
    <w:p w14:paraId="7C26F75A" w14:textId="080CAAF9" w:rsidR="00821406" w:rsidRPr="00B94401" w:rsidRDefault="00821406">
      <w:pPr>
        <w:rPr>
          <w:rFonts w:eastAsia="Times New Roman" w:cstheme="minorHAnsi"/>
          <w:lang w:val="en-AU" w:eastAsia="en-AU"/>
        </w:rPr>
      </w:pPr>
      <w:r>
        <w:rPr>
          <w:noProof/>
          <w:lang w:val="en-AU" w:eastAsia="en-AU"/>
        </w:rPr>
        <w:lastRenderedPageBreak/>
        <w:drawing>
          <wp:inline distT="0" distB="0" distL="0" distR="0" wp14:anchorId="4B4272DB" wp14:editId="6D317D86">
            <wp:extent cx="5943600" cy="4384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4675"/>
                    </a:xfrm>
                    <a:prstGeom prst="rect">
                      <a:avLst/>
                    </a:prstGeom>
                  </pic:spPr>
                </pic:pic>
              </a:graphicData>
            </a:graphic>
          </wp:inline>
        </w:drawing>
      </w:r>
      <w:r>
        <w:rPr>
          <w:rFonts w:eastAsia="Times New Roman" w:cstheme="minorHAnsi"/>
          <w:sz w:val="18"/>
          <w:szCs w:val="18"/>
          <w:lang w:val="en-AU" w:eastAsia="en-AU"/>
        </w:rPr>
        <w:br/>
      </w:r>
      <w:r w:rsidRPr="00B94401">
        <w:rPr>
          <w:rFonts w:eastAsia="Times New Roman" w:cstheme="minorHAnsi"/>
          <w:b/>
          <w:lang w:val="en-AU" w:eastAsia="en-AU"/>
        </w:rPr>
        <w:t>Figure 1</w:t>
      </w:r>
      <w:r w:rsidRPr="00B94401">
        <w:rPr>
          <w:rFonts w:eastAsia="Times New Roman" w:cstheme="minorHAnsi"/>
          <w:lang w:val="en-AU" w:eastAsia="en-AU"/>
        </w:rPr>
        <w:t xml:space="preserve"> Histogram </w:t>
      </w:r>
      <w:r w:rsidR="00B94401">
        <w:rPr>
          <w:rFonts w:eastAsia="Times New Roman" w:cstheme="minorHAnsi"/>
          <w:lang w:val="en-AU" w:eastAsia="en-AU"/>
        </w:rPr>
        <w:t>displaying the age distribution of mothers, fathers and helpers (mean ages) for</w:t>
      </w:r>
      <w:r w:rsidR="00C76131">
        <w:rPr>
          <w:rFonts w:eastAsia="Times New Roman" w:cstheme="minorHAnsi"/>
          <w:lang w:val="en-AU" w:eastAsia="en-AU"/>
        </w:rPr>
        <w:t xml:space="preserve"> all</w:t>
      </w:r>
      <w:r w:rsidR="00B94401">
        <w:rPr>
          <w:rFonts w:eastAsia="Times New Roman" w:cstheme="minorHAnsi"/>
          <w:lang w:val="en-AU" w:eastAsia="en-AU"/>
        </w:rPr>
        <w:t xml:space="preserve"> 4547 chicks</w:t>
      </w:r>
      <w:r w:rsidR="00C76131">
        <w:rPr>
          <w:rFonts w:eastAsia="Times New Roman" w:cstheme="minorHAnsi"/>
          <w:lang w:val="en-AU" w:eastAsia="en-AU"/>
        </w:rPr>
        <w:t xml:space="preserve"> used in analyses</w:t>
      </w:r>
      <w:r w:rsidR="00B94401">
        <w:rPr>
          <w:rFonts w:eastAsia="Times New Roman" w:cstheme="minorHAnsi"/>
          <w:lang w:val="en-AU" w:eastAsia="en-AU"/>
        </w:rPr>
        <w:t>. There are a larger number of mother ages overall than any type of father age or mean helper age as there is a mother age associated with each chick (each data point) but there are only within-pair father ages associated with chicks sired within-pair (55% of sample), only extra-pair sire and cuckolded father ages associated with chicks sired extra-pair (45% of sample), and only mean helper ages associated with chicks with at least one helper on their territory (40% of sample).</w:t>
      </w:r>
    </w:p>
    <w:p w14:paraId="7FEBC374" w14:textId="2BD12E5F" w:rsidR="00B944C2" w:rsidRPr="007111A0" w:rsidRDefault="00E031E7" w:rsidP="00B944C2">
      <w:pPr>
        <w:rPr>
          <w:noProof/>
          <w:lang w:val="en-AU" w:eastAsia="en-AU"/>
        </w:rPr>
      </w:pPr>
      <w:r>
        <w:rPr>
          <w:noProof/>
          <w:lang w:val="en-AU" w:eastAsia="en-AU"/>
        </w:rPr>
        <w:lastRenderedPageBreak/>
        <w:drawing>
          <wp:inline distT="0" distB="0" distL="0" distR="0" wp14:anchorId="40C9A62F" wp14:editId="380CCF91">
            <wp:extent cx="2858947" cy="2858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5176" cy="2865176"/>
                    </a:xfrm>
                    <a:prstGeom prst="rect">
                      <a:avLst/>
                    </a:prstGeom>
                  </pic:spPr>
                </pic:pic>
              </a:graphicData>
            </a:graphic>
          </wp:inline>
        </w:drawing>
      </w:r>
      <w:r>
        <w:rPr>
          <w:noProof/>
          <w:lang w:val="en-AU" w:eastAsia="en-AU"/>
        </w:rPr>
        <w:t xml:space="preserve"> </w:t>
      </w:r>
      <w:r>
        <w:rPr>
          <w:noProof/>
          <w:lang w:val="en-AU" w:eastAsia="en-AU"/>
        </w:rPr>
        <w:drawing>
          <wp:inline distT="0" distB="0" distL="0" distR="0" wp14:anchorId="188246F7" wp14:editId="2FEB2C17">
            <wp:extent cx="2824222" cy="28242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2646" cy="2832646"/>
                    </a:xfrm>
                    <a:prstGeom prst="rect">
                      <a:avLst/>
                    </a:prstGeom>
                  </pic:spPr>
                </pic:pic>
              </a:graphicData>
            </a:graphic>
          </wp:inline>
        </w:drawing>
      </w:r>
      <w:r>
        <w:rPr>
          <w:noProof/>
          <w:lang w:val="en-AU" w:eastAsia="en-AU"/>
        </w:rPr>
        <w:t xml:space="preserve"> </w:t>
      </w:r>
      <w:r>
        <w:rPr>
          <w:noProof/>
          <w:lang w:val="en-AU" w:eastAsia="en-AU"/>
        </w:rPr>
        <w:drawing>
          <wp:inline distT="0" distB="0" distL="0" distR="0" wp14:anchorId="219402A5" wp14:editId="7B52F4FD">
            <wp:extent cx="2870522" cy="2870522"/>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1940" cy="2901940"/>
                    </a:xfrm>
                    <a:prstGeom prst="rect">
                      <a:avLst/>
                    </a:prstGeom>
                  </pic:spPr>
                </pic:pic>
              </a:graphicData>
            </a:graphic>
          </wp:inline>
        </w:drawing>
      </w:r>
      <w:r>
        <w:rPr>
          <w:noProof/>
          <w:lang w:val="en-AU" w:eastAsia="en-AU"/>
        </w:rPr>
        <w:t xml:space="preserve"> </w:t>
      </w:r>
      <w:r w:rsidR="00912EB8">
        <w:rPr>
          <w:noProof/>
          <w:lang w:val="en-AU" w:eastAsia="en-AU"/>
        </w:rPr>
        <w:t xml:space="preserve">  </w:t>
      </w:r>
      <w:r>
        <w:rPr>
          <w:noProof/>
          <w:lang w:val="en-AU" w:eastAsia="en-AU"/>
        </w:rPr>
        <w:drawing>
          <wp:inline distT="0" distB="0" distL="0" distR="0" wp14:anchorId="25DCED8B" wp14:editId="39C0BC8A">
            <wp:extent cx="2922286" cy="29222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3048" cy="2923048"/>
                    </a:xfrm>
                    <a:prstGeom prst="rect">
                      <a:avLst/>
                    </a:prstGeom>
                  </pic:spPr>
                </pic:pic>
              </a:graphicData>
            </a:graphic>
          </wp:inline>
        </w:drawing>
      </w:r>
      <w:r>
        <w:rPr>
          <w:noProof/>
          <w:lang w:val="en-AU" w:eastAsia="en-AU"/>
        </w:rPr>
        <w:t xml:space="preserve"> </w:t>
      </w:r>
      <w:r w:rsidR="00912EB8">
        <w:rPr>
          <w:noProof/>
          <w:lang w:val="en-AU" w:eastAsia="en-AU"/>
        </w:rPr>
        <w:br/>
      </w:r>
      <w:r w:rsidR="00912EB8">
        <w:rPr>
          <w:noProof/>
          <w:lang w:val="en-AU" w:eastAsia="en-AU"/>
        </w:rPr>
        <w:br/>
      </w:r>
      <w:r w:rsidR="00B944C2">
        <w:rPr>
          <w:b/>
          <w:noProof/>
          <w:lang w:val="en-AU" w:eastAsia="en-AU"/>
        </w:rPr>
        <w:t xml:space="preserve">Figure 2 </w:t>
      </w:r>
      <w:r w:rsidR="00B944C2">
        <w:rPr>
          <w:noProof/>
          <w:lang w:val="en-AU" w:eastAsia="en-AU"/>
        </w:rPr>
        <w:t>The effect</w:t>
      </w:r>
      <w:r>
        <w:rPr>
          <w:noProof/>
          <w:lang w:val="en-AU" w:eastAsia="en-AU"/>
        </w:rPr>
        <w:t>s</w:t>
      </w:r>
      <w:r w:rsidR="00B944C2">
        <w:rPr>
          <w:noProof/>
          <w:lang w:val="en-AU" w:eastAsia="en-AU"/>
        </w:rPr>
        <w:t xml:space="preserve"> </w:t>
      </w:r>
      <w:r>
        <w:rPr>
          <w:noProof/>
          <w:lang w:val="en-AU" w:eastAsia="en-AU"/>
        </w:rPr>
        <w:t>of (a) maternal age and (b) maternal</w:t>
      </w:r>
      <w:r w:rsidR="00B944C2">
        <w:rPr>
          <w:noProof/>
          <w:lang w:val="en-AU" w:eastAsia="en-AU"/>
        </w:rPr>
        <w:t xml:space="preserve"> lifespan</w:t>
      </w:r>
      <w:r>
        <w:rPr>
          <w:noProof/>
          <w:lang w:val="en-AU" w:eastAsia="en-AU"/>
        </w:rPr>
        <w:t xml:space="preserve"> on the probability of chick survival to independence, and of (c)</w:t>
      </w:r>
      <w:r w:rsidRPr="00E031E7">
        <w:rPr>
          <w:noProof/>
          <w:lang w:val="en-AU" w:eastAsia="en-AU"/>
        </w:rPr>
        <w:t xml:space="preserve"> </w:t>
      </w:r>
      <w:r>
        <w:rPr>
          <w:noProof/>
          <w:lang w:val="en-AU" w:eastAsia="en-AU"/>
        </w:rPr>
        <w:t xml:space="preserve">maternal age and (b) maternal lifespan on the probability of male chick recruitment into the breeding population. </w:t>
      </w:r>
      <w:r w:rsidR="00B944C2">
        <w:rPr>
          <w:noProof/>
          <w:lang w:val="en-AU" w:eastAsia="en-AU"/>
        </w:rPr>
        <w:t>Lines represent model predictions and the shaded areas are the 95% confide</w:t>
      </w:r>
      <w:r>
        <w:rPr>
          <w:noProof/>
          <w:lang w:val="en-AU" w:eastAsia="en-AU"/>
        </w:rPr>
        <w:t>nce intervals.</w:t>
      </w:r>
      <w:r w:rsidR="00B944C2">
        <w:rPr>
          <w:noProof/>
          <w:lang w:val="en-AU" w:eastAsia="en-AU"/>
        </w:rPr>
        <w:t xml:space="preserve"> Circles represent raw-data mean values</w:t>
      </w:r>
      <w:r>
        <w:rPr>
          <w:noProof/>
          <w:lang w:val="en-AU" w:eastAsia="en-AU"/>
        </w:rPr>
        <w:t xml:space="preserve">. The size of the circles </w:t>
      </w:r>
      <w:r w:rsidR="00B944C2">
        <w:rPr>
          <w:noProof/>
          <w:lang w:val="en-AU" w:eastAsia="en-AU"/>
        </w:rPr>
        <w:t>is log proportional to the number of data points for that maternal age or lifespan, and sample sizes (number of chicks) are includ</w:t>
      </w:r>
      <w:r w:rsidR="00C76131">
        <w:rPr>
          <w:noProof/>
          <w:lang w:val="en-AU" w:eastAsia="en-AU"/>
        </w:rPr>
        <w:t>ed across the top of the graph. The circle representing the raw-data mean value of maternal lifespan do not appear for both graphs (b) and (d) as the probabilities of survival and recruitment for this maternal lifespan was below 0.15 (the lower bound of each graph).</w:t>
      </w:r>
    </w:p>
    <w:p w14:paraId="12B6251E" w14:textId="77777777" w:rsidR="00B944C2" w:rsidRDefault="00B944C2" w:rsidP="00B944C2">
      <w:pPr>
        <w:rPr>
          <w:noProof/>
          <w:lang w:val="en-AU" w:eastAsia="en-AU"/>
        </w:rPr>
      </w:pPr>
    </w:p>
    <w:p w14:paraId="67DAED76" w14:textId="775E3BA4" w:rsidR="00B944C2" w:rsidRPr="007111A0" w:rsidRDefault="00912EB8" w:rsidP="00B944C2">
      <w:pPr>
        <w:rPr>
          <w:noProof/>
          <w:lang w:val="en-AU" w:eastAsia="en-AU"/>
        </w:rPr>
      </w:pPr>
      <w:r>
        <w:rPr>
          <w:noProof/>
          <w:lang w:val="en-AU" w:eastAsia="en-AU"/>
        </w:rPr>
        <w:lastRenderedPageBreak/>
        <w:drawing>
          <wp:inline distT="0" distB="0" distL="0" distR="0" wp14:anchorId="75230A92" wp14:editId="77F24498">
            <wp:extent cx="5943600" cy="42729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72915"/>
                    </a:xfrm>
                    <a:prstGeom prst="rect">
                      <a:avLst/>
                    </a:prstGeom>
                  </pic:spPr>
                </pic:pic>
              </a:graphicData>
            </a:graphic>
          </wp:inline>
        </w:drawing>
      </w:r>
    </w:p>
    <w:p w14:paraId="3B11CEBE" w14:textId="3AC0B311" w:rsidR="0000678B" w:rsidRPr="004A66AC" w:rsidRDefault="00E031E7" w:rsidP="0000678B">
      <w:pPr>
        <w:rPr>
          <w:noProof/>
          <w:lang w:val="en-AU" w:eastAsia="en-AU"/>
        </w:rPr>
      </w:pPr>
      <w:r>
        <w:rPr>
          <w:b/>
          <w:noProof/>
          <w:lang w:val="en-AU" w:eastAsia="en-AU"/>
        </w:rPr>
        <w:t>Figure 3</w:t>
      </w:r>
      <w:r w:rsidR="00B944C2">
        <w:rPr>
          <w:b/>
          <w:noProof/>
          <w:lang w:val="en-AU" w:eastAsia="en-AU"/>
        </w:rPr>
        <w:t xml:space="preserve"> </w:t>
      </w:r>
      <w:r w:rsidR="00B944C2">
        <w:rPr>
          <w:noProof/>
          <w:lang w:val="en-AU" w:eastAsia="en-AU"/>
        </w:rPr>
        <w:t>The effect of extra-pair genetic, extra-pair social, and within-pair father ages on the probability of chick survival to independence. Lines represent model predictions and the shaded areas a</w:t>
      </w:r>
      <w:r w:rsidR="004A66AC">
        <w:rPr>
          <w:noProof/>
          <w:lang w:val="en-AU" w:eastAsia="en-AU"/>
        </w:rPr>
        <w:t xml:space="preserve">re the 95% confidence intervals. </w:t>
      </w:r>
      <w:r w:rsidR="00B944C2">
        <w:rPr>
          <w:noProof/>
          <w:lang w:val="en-AU" w:eastAsia="en-AU"/>
        </w:rPr>
        <w:t>Points represent raw mean values</w:t>
      </w:r>
      <w:r w:rsidR="00C76131">
        <w:rPr>
          <w:noProof/>
          <w:lang w:val="en-AU" w:eastAsia="en-AU"/>
        </w:rPr>
        <w:t>. The size of each point</w:t>
      </w:r>
      <w:r w:rsidR="004A66AC">
        <w:rPr>
          <w:noProof/>
          <w:lang w:val="en-AU" w:eastAsia="en-AU"/>
        </w:rPr>
        <w:t xml:space="preserve"> is log proportional to the number of data points for that paternal age. The s</w:t>
      </w:r>
      <w:r w:rsidR="00B944C2">
        <w:rPr>
          <w:noProof/>
          <w:lang w:val="en-AU" w:eastAsia="en-AU"/>
        </w:rPr>
        <w:t>ample sizes (number of chicks) for all three father types together are included</w:t>
      </w:r>
      <w:r w:rsidR="004A66AC">
        <w:rPr>
          <w:noProof/>
          <w:lang w:val="en-AU" w:eastAsia="en-AU"/>
        </w:rPr>
        <w:t xml:space="preserve"> across the top of the graph.  </w:t>
      </w:r>
    </w:p>
    <w:p w14:paraId="4F8A4D02" w14:textId="467093B9" w:rsidR="00330114" w:rsidRDefault="00DB5C61" w:rsidP="00330114">
      <w:pPr>
        <w:rPr>
          <w:noProof/>
          <w:lang w:val="en-AU" w:eastAsia="en-AU"/>
        </w:rPr>
      </w:pPr>
      <w:r>
        <w:rPr>
          <w:noProof/>
          <w:lang w:val="en-AU" w:eastAsia="en-AU"/>
        </w:rPr>
        <w:lastRenderedPageBreak/>
        <w:drawing>
          <wp:inline distT="0" distB="0" distL="0" distR="0" wp14:anchorId="79A4501E" wp14:editId="74252B3F">
            <wp:extent cx="2876309" cy="287630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2152" cy="2882152"/>
                    </a:xfrm>
                    <a:prstGeom prst="rect">
                      <a:avLst/>
                    </a:prstGeom>
                  </pic:spPr>
                </pic:pic>
              </a:graphicData>
            </a:graphic>
          </wp:inline>
        </w:drawing>
      </w:r>
      <w:r w:rsidR="00330114" w:rsidRPr="00303BA0">
        <w:rPr>
          <w:noProof/>
          <w:lang w:val="en-AU" w:eastAsia="en-AU"/>
        </w:rPr>
        <w:t xml:space="preserve"> </w:t>
      </w:r>
      <w:r>
        <w:rPr>
          <w:noProof/>
          <w:lang w:val="en-AU" w:eastAsia="en-AU"/>
        </w:rPr>
        <w:drawing>
          <wp:inline distT="0" distB="0" distL="0" distR="0" wp14:anchorId="67DFEEE1" wp14:editId="478AC49E">
            <wp:extent cx="2951544" cy="2951544"/>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8487" cy="2968487"/>
                    </a:xfrm>
                    <a:prstGeom prst="rect">
                      <a:avLst/>
                    </a:prstGeom>
                  </pic:spPr>
                </pic:pic>
              </a:graphicData>
            </a:graphic>
          </wp:inline>
        </w:drawing>
      </w:r>
    </w:p>
    <w:p w14:paraId="07B92848" w14:textId="4E3100E6" w:rsidR="00330114" w:rsidRPr="007111A0" w:rsidRDefault="00E031E7" w:rsidP="00330114">
      <w:pPr>
        <w:rPr>
          <w:noProof/>
          <w:lang w:val="en-AU" w:eastAsia="en-AU"/>
        </w:rPr>
      </w:pPr>
      <w:r>
        <w:rPr>
          <w:b/>
          <w:noProof/>
          <w:lang w:val="en-AU" w:eastAsia="en-AU"/>
        </w:rPr>
        <w:t>Figure 4</w:t>
      </w:r>
      <w:r w:rsidR="00330114">
        <w:rPr>
          <w:b/>
          <w:noProof/>
          <w:lang w:val="en-AU" w:eastAsia="en-AU"/>
        </w:rPr>
        <w:t xml:space="preserve"> </w:t>
      </w:r>
      <w:r w:rsidR="00330114">
        <w:rPr>
          <w:noProof/>
          <w:lang w:val="en-AU" w:eastAsia="en-AU"/>
        </w:rPr>
        <w:t xml:space="preserve">The effect of the mean age of helper(s) on the probability of (a) chick survival to independence and (b) male recruitment. Lines represent model predictions and shaded areas are the 95% confidence intervals. </w:t>
      </w:r>
      <w:r w:rsidR="00DB5C61">
        <w:rPr>
          <w:noProof/>
          <w:lang w:val="en-AU" w:eastAsia="en-AU"/>
        </w:rPr>
        <w:t>C</w:t>
      </w:r>
      <w:r w:rsidR="00330114">
        <w:rPr>
          <w:noProof/>
          <w:lang w:val="en-AU" w:eastAsia="en-AU"/>
        </w:rPr>
        <w:t>ircles represent the raw</w:t>
      </w:r>
      <w:r w:rsidR="00E25125">
        <w:rPr>
          <w:noProof/>
          <w:lang w:val="en-AU" w:eastAsia="en-AU"/>
        </w:rPr>
        <w:t>-data</w:t>
      </w:r>
      <w:r w:rsidR="00330114">
        <w:rPr>
          <w:noProof/>
          <w:lang w:val="en-AU" w:eastAsia="en-AU"/>
        </w:rPr>
        <w:t xml:space="preserve"> mean values</w:t>
      </w:r>
      <w:r w:rsidR="00DB5C61">
        <w:rPr>
          <w:noProof/>
          <w:lang w:val="en-AU" w:eastAsia="en-AU"/>
        </w:rPr>
        <w:t>. The size of each circle</w:t>
      </w:r>
      <w:r w:rsidR="00330114">
        <w:rPr>
          <w:noProof/>
          <w:lang w:val="en-AU" w:eastAsia="en-AU"/>
        </w:rPr>
        <w:t xml:space="preserve"> is log proportional to the number of data poin</w:t>
      </w:r>
      <w:r w:rsidR="00DB5C61">
        <w:rPr>
          <w:noProof/>
          <w:lang w:val="en-AU" w:eastAsia="en-AU"/>
        </w:rPr>
        <w:t>ts for that mean helper age. S</w:t>
      </w:r>
      <w:r w:rsidR="00330114">
        <w:rPr>
          <w:noProof/>
          <w:lang w:val="en-AU" w:eastAsia="en-AU"/>
        </w:rPr>
        <w:t xml:space="preserve">ample sizes (number of chicks) are included across the top of the graph.  </w:t>
      </w:r>
    </w:p>
    <w:p w14:paraId="654AF84B" w14:textId="77777777" w:rsidR="00330114" w:rsidRDefault="00330114" w:rsidP="00330114">
      <w:pPr>
        <w:rPr>
          <w:noProof/>
          <w:lang w:val="en-AU" w:eastAsia="en-AU"/>
        </w:rPr>
      </w:pPr>
    </w:p>
    <w:p w14:paraId="1EF5E609" w14:textId="77777777" w:rsidR="00330114" w:rsidRDefault="00330114" w:rsidP="0000678B">
      <w:pPr>
        <w:rPr>
          <w:rFonts w:eastAsia="Times New Roman" w:cstheme="minorHAnsi"/>
          <w:sz w:val="18"/>
          <w:szCs w:val="18"/>
          <w:lang w:val="en-AU" w:eastAsia="en-AU"/>
        </w:rPr>
      </w:pPr>
    </w:p>
    <w:p w14:paraId="5A869DF7" w14:textId="77777777" w:rsidR="0054699A" w:rsidRDefault="00D75099" w:rsidP="00147432">
      <w:pPr>
        <w:spacing w:line="480" w:lineRule="auto"/>
        <w:rPr>
          <w:b/>
        </w:rPr>
      </w:pPr>
      <w:r>
        <w:rPr>
          <w:b/>
        </w:rPr>
        <w:t>Discussion</w:t>
      </w:r>
    </w:p>
    <w:p w14:paraId="7966FD7F" w14:textId="215B4C8E" w:rsidR="00D75099" w:rsidRDefault="00D75099" w:rsidP="00147432">
      <w:pPr>
        <w:spacing w:line="480" w:lineRule="auto"/>
      </w:pPr>
      <w:r>
        <w:t>In this study, we in</w:t>
      </w:r>
      <w:r w:rsidR="00650F04">
        <w:t>vestigated the intergenerational</w:t>
      </w:r>
      <w:r>
        <w:t xml:space="preserve"> effects of age in the cooperatively breeding superb fairy-wren by testing how </w:t>
      </w:r>
      <w:r w:rsidR="003047C4">
        <w:t>maternal</w:t>
      </w:r>
      <w:r>
        <w:t xml:space="preserve">, </w:t>
      </w:r>
      <w:r w:rsidR="003047C4">
        <w:t>paternal</w:t>
      </w:r>
      <w:r>
        <w:t>, and helper</w:t>
      </w:r>
      <w:r w:rsidR="003047C4">
        <w:t>s’</w:t>
      </w:r>
      <w:r>
        <w:t xml:space="preserve"> ages influenced three different metrics of chick fitness. Survival to independence and male recruitment probability, but not nestling weight, declined with </w:t>
      </w:r>
      <w:r w:rsidR="003047C4">
        <w:t xml:space="preserve">maternal </w:t>
      </w:r>
      <w:r>
        <w:t xml:space="preserve">age </w:t>
      </w:r>
      <w:r w:rsidR="003047C4">
        <w:t xml:space="preserve">but </w:t>
      </w:r>
      <w:r>
        <w:t xml:space="preserve">improved with </w:t>
      </w:r>
      <w:r w:rsidR="003047C4">
        <w:t xml:space="preserve">both maternal longevity and </w:t>
      </w:r>
      <w:r>
        <w:t xml:space="preserve">the mean age of helpers on the natal territory. </w:t>
      </w:r>
      <w:r w:rsidR="005310C4">
        <w:t>T</w:t>
      </w:r>
      <w:r w:rsidR="003047C4">
        <w:t>o our knowledge, t</w:t>
      </w:r>
      <w:r w:rsidR="005310C4">
        <w:t xml:space="preserve">his study is the first to demonstrate that the ages of cooperatively breeding helpers </w:t>
      </w:r>
      <w:r w:rsidR="00024848">
        <w:t>are associated with chick fitness</w:t>
      </w:r>
      <w:r w:rsidR="005310C4">
        <w:t xml:space="preserve">. </w:t>
      </w:r>
      <w:r w:rsidR="003047C4">
        <w:t xml:space="preserve">There was evidence of improvement in survival probability with father age, but surprisingly only for within-pair fathers. </w:t>
      </w:r>
      <w:r w:rsidR="005310C4">
        <w:t xml:space="preserve">The unexpected </w:t>
      </w:r>
      <w:r w:rsidR="003047C4">
        <w:t xml:space="preserve">effect of within-pair </w:t>
      </w:r>
      <w:r w:rsidR="005310C4">
        <w:t>father</w:t>
      </w:r>
      <w:r w:rsidR="003047C4">
        <w:t>’s</w:t>
      </w:r>
      <w:r w:rsidR="005310C4">
        <w:t xml:space="preserve"> age could indicate that the complexity of natural and sexual selection pressures in </w:t>
      </w:r>
      <w:r w:rsidR="005310C4">
        <w:lastRenderedPageBreak/>
        <w:t xml:space="preserve">naturally occurring populations impact how intergenerational effects of age are realized in the wild. We discuss each of these results and their </w:t>
      </w:r>
      <w:r w:rsidR="00114C9D">
        <w:t xml:space="preserve">potential evolutionary and ecological </w:t>
      </w:r>
      <w:r w:rsidR="005310C4">
        <w:t xml:space="preserve">implications below. </w:t>
      </w:r>
    </w:p>
    <w:p w14:paraId="6AEC57F4" w14:textId="77777777" w:rsidR="00024848" w:rsidRPr="00024848" w:rsidRDefault="00024848" w:rsidP="00024848">
      <w:pPr>
        <w:pStyle w:val="ListParagraph"/>
        <w:numPr>
          <w:ilvl w:val="0"/>
          <w:numId w:val="13"/>
        </w:numPr>
        <w:spacing w:line="480" w:lineRule="auto"/>
        <w:rPr>
          <w:u w:val="single"/>
        </w:rPr>
      </w:pPr>
      <w:r w:rsidRPr="00024848">
        <w:rPr>
          <w:u w:val="single"/>
        </w:rPr>
        <w:t>Maternal</w:t>
      </w:r>
      <w:r>
        <w:rPr>
          <w:u w:val="single"/>
        </w:rPr>
        <w:t xml:space="preserve"> Age</w:t>
      </w:r>
      <w:r w:rsidRPr="00024848">
        <w:rPr>
          <w:u w:val="single"/>
        </w:rPr>
        <w:t xml:space="preserve"> Effects</w:t>
      </w:r>
    </w:p>
    <w:p w14:paraId="457B414C" w14:textId="0B2F062A" w:rsidR="0059521E" w:rsidRDefault="00024848" w:rsidP="00024848">
      <w:pPr>
        <w:spacing w:line="480" w:lineRule="auto"/>
      </w:pPr>
      <w:r>
        <w:t xml:space="preserve">Chick survival and male recruitment probabilities declined with maternal age. This finding adds to the growing body of evidence of negative fitness consequences for offspring of older mothers in the wild </w:t>
      </w:r>
      <w:r>
        <w:fldChar w:fldCharType="begin" w:fldLock="1"/>
      </w:r>
      <w:r>
        <w:instrText>ADDIN CSL_CITATION {"citationItems":[{"id":"ITEM-1","itemData":{"DOI":"10.1093/beheco/arq098","ISSN":"10452249","abstract":"Long-lived iteroparous species often show aging-related changes in reproduction that may be explained by 2 non-mutually exclusive hypotheses. The terminal investment hypothesis predicts increased female reproductive effort toward the end of the life span, as individuals have little to gain by reserving effort for the future. The senescence hypothesis predicts decreased female reproductive output toward the end of the life span due to an age-related decline in body condition. Nonhuman primates are ideal organisms for testing these hypotheses, as they are long lived and produce altricial offspring heavily dependent on maternal investment. In this study, we integrated 50 years of continuous demographic records for the Cayo Santiago rhesus macaque (Macaca mulatta) population with new morphometric and behavioral data to test the senescence and terminal investment hypotheses. We examined relationships between maternal age and activity, mother and infant body condition, interbirth intervals, measures of behavioral investment in offspring, and offspring survival and fitness to test for age-associated declines in reproduction that would indicate senescence, and for age-associated increases in maternal effort that would indicate terminal investment. Compared with younger mothers, older mothers had lower body mass indices and were less active, had longer interbirth intervals, and spent more time in contact with infants, but had infants of lower masses and survival rates. Taken together, our results provide strong evidence for the occurrence of reproductive senescence in free-ranging female rhesus macaques but are also consistent with some of the predictions of the terminal investment hypothesis. © 2010 The Author.","author":[{"dropping-particle":"","family":"Hoffman","given":"Christy L.","non-dropping-particle":"","parse-names":false,"suffix":""},{"dropping-particle":"","family":"Higham","given":"James P.","non-dropping-particle":"","parse-names":false,"suffix":""},{"dropping-particle":"","family":"Mas-Rivera","given":"Adaris","non-dropping-particle":"","parse-names":false,"suffix":""},{"dropping-particle":"","family":"Ayala","given":"James E.","non-dropping-particle":"","parse-names":false,"suffix":""},{"dropping-particle":"","family":"Maestripieri","given":"Dario","non-dropping-particle":"","parse-names":false,"suffix":""}],"container-title":"Behavioral Ecology","id":"ITEM-1","issue":"5","issued":{"date-parts":[["2010"]]},"page":"972-978","title":"Terminal investment and senescence in rhesus macaques (Macaca mulatta) on Cayo Santiago","type":"article-journal","volume":"21"},"uris":["http://www.mendeley.com/documents/?uuid=484c73a5-89e9-465e-bf7a-835de5a57ca4"]},{"id":"ITEM-2","itemData":{"DOI":"10.32942/osf.io/vgzc7","author":[{"dropping-particle":"","family":"Hammers","given":"Martijn","non-dropping-particle":"","parse-names":false,"suffix":""},{"dropping-particle":"","family":"Kingma","given":"Sjouke A","non-dropping-particle":"","parse-names":false,"suffix":""},{"dropping-particle":"Van","family":"Boheemen","given":"Lotte A","non-dropping-particle":"","parse-names":false,"suffix":""},{"dropping-particle":"","family":"Sparks","given":"Alexandra M","non-dropping-particle":"","parse-names":false,"suffix":""},{"dropping-particle":"","family":"Dugdale","given":"Hannah L","non-dropping-particle":"","parse-names":false,"suffix":""},{"dropping-particle":"","family":"Richardson","given":"David S","non-dropping-particle":"","parse-names":false,"suffix":""},{"dropping-particle":"","family":"Komdeur","given":"Jan","non-dropping-particle":"","parse-names":false,"suffix":""}],"container-title":"EcoEvoRxiv","id":"ITEM-2","issued":{"date-parts":[["2019"]]},"page":"1-17","title":"Helpers compensate for age-related declines in parental care and offspring survival","type":"article-journal","volume":"August 26"},"uris":["http://www.mendeley.com/documents/?uuid=0fcd8e28-3bf6-4795-ad51-3389ea0b6b68"]},{"id":"ITEM-3","itemData":{"DOI":"10.5061/dryad.1m4gc","author":[{"dropping-particle":"","family":"Schroeder","given":"Julia","non-dropping-particle":"","parse-names":false,"suffix":""},{"dropping-particle":"","family":"Nakagawa","given":"Shinichi","non-dropping-particle":"","parse-names":false,"suffix":""},{"dropping-particle":"","family":"Rees","given":"Mark","non-dropping-particle":"","parse-names":false,"suffix":""},{"dropping-particle":"","family":"Mannarelli","given":"Maria-elena","non-dropping-particle":"","parse-names":false,"suffix":""},{"dropping-particle":"","family":"Burke","given":"Terry","non-dropping-particle":"","parse-names":false,"suffix":""}],"id":"ITEM-3","issue":"16","issued":{"date-parts":[["2015"]]},"page":"1-5","title":"Reduced fitness in progeny from old parents in a natural population","type":"article-journal"},"uris":["http://www.mendeley.com/documents/?uuid=833930ef-9d9c-48fe-a3cb-08a41484a61f"]},{"id":"ITEM-4","itemData":{"DOI":"10.1111/j.2008.0030-1299.16545.x","ISBN":"0030-1299","abstract":"Individual performance is expected to decrease with age because of senescence. We analyzed long-term data collected on a North American red squirrel population to assess the influence of age on body mass, survival and reproductive performance, and to study the effects of sex and of environmental conditions during early life on senescence patterns. Mass of males and females did not decrease at the end of life, possibly because body mass mostly reflects overall size in income breeders such as red squirrels. On the other hand, we found evidence of senescence in survival of both sexes and, to a lesser extent, in female reproductive traits. When compared to females, males had both higher survival and delayed decrease in survival, suggesting a weaker senescence in males. The offspring survival from weaning to one year of age also decreased with increasing mother age. This suggests that older females produce juveniles of lower quality, providing evidence of an intergenerational effect of mother's age on juveniles' fitness. Finally, our results indicate that variations in food conditions during early life influenced the reproductive tactics of females in the first years of their life, but not senescence patterns.","author":[{"dropping-particle":"","family":"Descamps","given":"S","non-dropping-particle":"","parse-names":false,"suffix":""},{"dropping-particle":"","family":"Boutin","given":"S","non-dropping-particle":"","parse-names":false,"suffix":""},{"dropping-particle":"","family":"Berteaux","given":"D","non-dropping-particle":"","parse-names":false,"suffix":""},{"dropping-particle":"","family":"Gaillard","given":"J M","non-dropping-particle":"","parse-names":false,"suffix":""}],"container-title":"Oikos","id":"ITEM-4","issue":"9","issued":{"date-parts":[["2008"]]},"language":"English","note":"Used AIC model selection\n\nenvironmental variable: food availability in year of birth\n\nearly food (measured as cohort) did not influence female or male actuarial senescence, or female fecundity (through annual recruitment) (model AIC higher)","page":"1406-1416","title":"Age-specific variation in survival, reproductive success and offspring quality in red squirrels: evidence of senescence","title-short":"Age-specific variation in survival, reproductive s","type":"article-journal","volume":"117"},"uris":["http://www.mendeley.com/documents/?uuid=523cd58e-c676-44af-84c8-a70514c4d942"]},{"id":"ITEM-5","itemData":{"DOI":"10.1111/evo.","author":[{"dropping-particle":"","family":"Bouwhuis","given":"Sandra","non-dropping-particle":"","parse-names":false,"suffix":""},{"dropping-particle":"","family":"Vedder","given":"Oscar","non-dropping-particle":"","parse-names":false,"suffix":""},{"dropping-particle":"","family":"Becker","given":"Peter H.","non-dropping-particle":"","parse-names":false,"suffix":""}],"container-title":"Evolution","id":"ITEM-5","issue":"7","issued":{"date-parts":[["2015"]]},"page":"1-21","title":"Sex-specific pathways of parental age effects on offspring lifetime reproductive success in a long-lived seabird","type":"article-journal","volume":"69"},"uris":["http://www.mendeley.com/documents/?uuid=6a44e890-e5c8-4171-9488-0c1428766bcc"]}],"mendeley":{"formattedCitation":"(Descamps et al. 2008; Hoffman et al. 2010; Bouwhuis et al. 2015&lt;i&gt;a&lt;/i&gt;; Schroeder et al. 2015; Hammers et al. 2019&lt;i&gt;a&lt;/i&gt;)","plainTextFormattedCitation":"(Descamps et al. 2008; Hoffman et al. 2010; Bouwhuis et al. 2015a; Schroeder et al. 2015; Hammers et al. 2019a)","previouslyFormattedCitation":"(Descamps et al. 2008; Hoffman et al. 2010; Bouwhuis et al. 2015&lt;i&gt;a&lt;/i&gt;; Schroeder et al. 2015; Hammers et al. 2019&lt;i&gt;a&lt;/i&gt;)"},"properties":{"noteIndex":0},"schema":"https://github.com/citation-style-language/schema/raw/master/csl-citation.json"}</w:instrText>
      </w:r>
      <w:r>
        <w:fldChar w:fldCharType="separate"/>
      </w:r>
      <w:r w:rsidRPr="005B4F1E">
        <w:rPr>
          <w:noProof/>
        </w:rPr>
        <w:t>(Descamps et al. 2008; Hoffman et al. 2010; Bouwhuis et al. 2015</w:t>
      </w:r>
      <w:r w:rsidRPr="005B4F1E">
        <w:rPr>
          <w:i/>
          <w:noProof/>
        </w:rPr>
        <w:t>a</w:t>
      </w:r>
      <w:r w:rsidRPr="005B4F1E">
        <w:rPr>
          <w:noProof/>
        </w:rPr>
        <w:t>; Schroeder et al. 2015; Hammers et al. 2019</w:t>
      </w:r>
      <w:r w:rsidRPr="005B4F1E">
        <w:rPr>
          <w:i/>
          <w:noProof/>
        </w:rPr>
        <w:t>a</w:t>
      </w:r>
      <w:r w:rsidRPr="005B4F1E">
        <w:rPr>
          <w:noProof/>
        </w:rPr>
        <w:t>)</w:t>
      </w:r>
      <w:r>
        <w:fldChar w:fldCharType="end"/>
      </w:r>
      <w:r>
        <w:t xml:space="preserve">. </w:t>
      </w:r>
      <w:r w:rsidR="00886950">
        <w:t>This decline in chick fitness with maternal age occurs despite fairy-wren mothers</w:t>
      </w:r>
      <w:r w:rsidR="00AE0677">
        <w:t xml:space="preserve"> </w:t>
      </w:r>
      <w:r w:rsidR="00886950">
        <w:t>increasing</w:t>
      </w:r>
      <w:r w:rsidR="00AE0677">
        <w:t xml:space="preserve"> the number of independent young produced each year for the first several years of life </w:t>
      </w:r>
      <w:r w:rsidR="00886950">
        <w:t>(Cooper et al. 2019). What this suggests is although fairy-wren mothers increase the absolute number of chicks they successfully raise to independence for their first three breeding seasons, a smaller proportion of these chicks survive to independen</w:t>
      </w:r>
      <w:r w:rsidR="00650F04">
        <w:t>ce (and recruitment). Females start breeding earlier, effectively</w:t>
      </w:r>
      <w:r w:rsidR="00886950">
        <w:t xml:space="preserve"> extend</w:t>
      </w:r>
      <w:r w:rsidR="00650F04">
        <w:t>ing</w:t>
      </w:r>
      <w:r w:rsidR="00886950">
        <w:t xml:space="preserve"> their breeding season each year up to age thr</w:t>
      </w:r>
      <w:r w:rsidR="00650F04">
        <w:t>ee (Cooper et al. 2019). Their</w:t>
      </w:r>
      <w:r w:rsidR="00886950">
        <w:t xml:space="preserve"> longer breeding season may explain the increase in absolute number of independent young produced, as females are able to have more clutches over the course of the season. </w:t>
      </w:r>
      <w:r w:rsidR="00AE0677">
        <w:t>This suggests the negative effect of maternal age is not a consequence of senescence in fert</w:t>
      </w:r>
      <w:r w:rsidR="00886950">
        <w:t>ility, a physiological decline in egg production</w:t>
      </w:r>
      <w:r w:rsidR="00AE0677">
        <w:t>.</w:t>
      </w:r>
      <w:r w:rsidR="00886950">
        <w:t xml:space="preserve"> Instead, i</w:t>
      </w:r>
      <w:r w:rsidR="00AE0677">
        <w:t>t is possible that senescence of parental care, or an increase in birth defects with maternal age is contributing to the decline in the proportion of nestlings a mother has that survive to independence with increasing maternal age.</w:t>
      </w:r>
    </w:p>
    <w:p w14:paraId="3E005E85" w14:textId="7B65E510" w:rsidR="002E1071" w:rsidRPr="0023490F" w:rsidRDefault="00650F04" w:rsidP="002E1071">
      <w:pPr>
        <w:spacing w:line="480" w:lineRule="auto"/>
      </w:pPr>
      <w:r>
        <w:t>Interestingly,</w:t>
      </w:r>
      <w:r w:rsidR="00024848">
        <w:t xml:space="preserve"> maternal lifespan had the opposite effect</w:t>
      </w:r>
      <w:r>
        <w:t xml:space="preserve"> of maternal age</w:t>
      </w:r>
      <w:r w:rsidR="00024848">
        <w:t xml:space="preserve"> on chick fitness, with longer-living mothers having chicks with higher survival and recruitment</w:t>
      </w:r>
      <w:r>
        <w:t xml:space="preserve"> throughout their life</w:t>
      </w:r>
      <w:r w:rsidR="00024848">
        <w:t>. It is lik</w:t>
      </w:r>
      <w:r w:rsidR="002E1071">
        <w:t xml:space="preserve">ely that this result is due an association either between individual quality and lifespan, or territory quality and lifespan. </w:t>
      </w:r>
      <w:r w:rsidR="00024848">
        <w:t xml:space="preserve"> </w:t>
      </w:r>
      <w:r>
        <w:t>The</w:t>
      </w:r>
      <w:r w:rsidR="00024848">
        <w:t xml:space="preserve"> associations between longevity and chick performance constitute </w:t>
      </w:r>
      <w:r w:rsidR="00024848" w:rsidRPr="002E1071">
        <w:rPr>
          <w:i/>
        </w:rPr>
        <w:t>between</w:t>
      </w:r>
      <w:r w:rsidR="00024848">
        <w:t>-</w:t>
      </w:r>
      <w:r w:rsidR="00024848" w:rsidRPr="002E1071">
        <w:rPr>
          <w:i/>
        </w:rPr>
        <w:t>individual</w:t>
      </w:r>
      <w:r w:rsidR="00024848">
        <w:t xml:space="preserve"> differences in mothers, which would be recognized as ‘maternal effects’ in a variance-partitioning </w:t>
      </w:r>
      <w:r w:rsidR="00024848">
        <w:lastRenderedPageBreak/>
        <w:t>analysis</w:t>
      </w:r>
      <w:r w:rsidR="00C02842">
        <w:t xml:space="preserve"> </w:t>
      </w:r>
      <w:r w:rsidR="00C02842">
        <w:fldChar w:fldCharType="begin" w:fldLock="1"/>
      </w:r>
      <w:r w:rsidR="00680E17">
        <w:instrText>ADDIN CSL_CITATION {"citationItems":[{"id":"ITEM-1","itemData":{"DOI":"10.1111/j.1365-2435.2007.01246.x","ISSN":"02698463","abstract":"1. Genetic and environmental maternal effects can play an important role in the evolutionary dynamics of a population: they may have a substantial impact on the rate and direction of genetic change in response to selection, and they may generate immediate phenotypic change via phenotypic plasticity. Because of this potential to generate rapid phenotypic change in a population, maternal effects may be particularly important for evolution at ecological time-scales. 2. Despite an increased interest in the prevalence, composition and adaptive benefits of maternal effects, little is still known of their impact on ecological and evolutionary processes in natural populations. We consider here the insights that a quantitative genetic framework provides into the pathways by which maternal effects can influence trait evolution in wild populations. Widespread evidence for a genetic basis of a range of maternal effects traits reinforces the notion that they cannot be treated as purely environmental sources of variation. We also provide an overview of the impact of environmental conditions on the expression and impact of maternal effects, and describe empirical evidence for their impact on evolution at ecological time-scales. 3. We emphasize the need for empirical work to quantify the associations between maternal and offspring phenotype and genotype, and the suite of selection pressures generated by maternal effects, as well as the relationship between maternal effects and environmental variation. Future work should aim to identify the conditions under which maternal effects are likely to play a role in evolution, as well as explicitly test the contribution of maternal effects to evolutionary responses. © 2007 The Authors.","author":[{"dropping-particle":"","family":"Räsänen","given":"K.","non-dropping-particle":"","parse-names":false,"suffix":""},{"dropping-particle":"","family":"Kruuk","given":"L. E.B.","non-dropping-particle":"","parse-names":false,"suffix":""}],"container-title":"Functional Ecology","id":"ITEM-1","issue":"3","issued":{"date-parts":[["2007"]]},"page":"408-421","title":"Maternal effects and evolution at ecological time-scales","type":"article-journal","volume":"21"},"uris":["http://www.mendeley.com/documents/?uuid=168a6465-426e-409b-ad5e-9859631b84d3"]}],"mendeley":{"formattedCitation":"(Räsänen and Kruuk 2007)","plainTextFormattedCitation":"(Räsänen and Kruuk 2007)","previouslyFormattedCitation":"(Räsänen and Kruuk 2007)"},"properties":{"noteIndex":0},"schema":"https://github.com/citation-style-language/schema/raw/master/csl-citation.json"}</w:instrText>
      </w:r>
      <w:r w:rsidR="00C02842">
        <w:fldChar w:fldCharType="separate"/>
      </w:r>
      <w:r w:rsidR="00C02842" w:rsidRPr="00C02842">
        <w:rPr>
          <w:noProof/>
        </w:rPr>
        <w:t>(Räsänen and Kruuk 2007)</w:t>
      </w:r>
      <w:r w:rsidR="00C02842">
        <w:fldChar w:fldCharType="end"/>
      </w:r>
      <w:r w:rsidR="00C02842">
        <w:t xml:space="preserve">. </w:t>
      </w:r>
      <w:r>
        <w:t>Conversely, t</w:t>
      </w:r>
      <w:r w:rsidR="00024848">
        <w:t xml:space="preserve">he effects of mother’s age constitute </w:t>
      </w:r>
      <w:r w:rsidR="00024848">
        <w:rPr>
          <w:i/>
        </w:rPr>
        <w:t xml:space="preserve">within-individual </w:t>
      </w:r>
      <w:r w:rsidR="00024848">
        <w:t>change in the effect of a mother on her offspring, in a manner that would not be picked up in an analysis testing simply for differences between mothers. The results thus illustrate both the importance of maternal effects on offspring, but also that they may not be consistent over a mother’s lifetime.</w:t>
      </w:r>
      <w:r w:rsidR="002E1071">
        <w:t xml:space="preserve"> This is why it is important to control for both within- and between-individual effects when investigating questions related to ageing. In the case of the models in this paper, the negative effects of maternal age would not have been recognized in this study had maternal lifespan</w:t>
      </w:r>
      <w:r>
        <w:t xml:space="preserve"> not been included</w:t>
      </w:r>
      <w:r w:rsidR="002E1071">
        <w:t xml:space="preserve"> to control for this selective disappearance of lower quality mothers at higher ages (supplementary XX).</w:t>
      </w:r>
    </w:p>
    <w:p w14:paraId="3C4C24A3" w14:textId="77777777" w:rsidR="00024848" w:rsidRPr="0059521E" w:rsidRDefault="00024848" w:rsidP="0059521E">
      <w:pPr>
        <w:pStyle w:val="ListParagraph"/>
        <w:numPr>
          <w:ilvl w:val="0"/>
          <w:numId w:val="13"/>
        </w:numPr>
        <w:spacing w:line="480" w:lineRule="auto"/>
        <w:rPr>
          <w:u w:val="single"/>
        </w:rPr>
      </w:pPr>
      <w:r w:rsidRPr="0059521E">
        <w:rPr>
          <w:u w:val="single"/>
        </w:rPr>
        <w:t xml:space="preserve">Paternal </w:t>
      </w:r>
      <w:r>
        <w:rPr>
          <w:u w:val="single"/>
        </w:rPr>
        <w:t xml:space="preserve">Age </w:t>
      </w:r>
      <w:r w:rsidRPr="0059521E">
        <w:rPr>
          <w:u w:val="single"/>
        </w:rPr>
        <w:t>Effects</w:t>
      </w:r>
    </w:p>
    <w:p w14:paraId="5026610C" w14:textId="36EE9331" w:rsidR="00024848" w:rsidRDefault="00024848" w:rsidP="00024848">
      <w:pPr>
        <w:spacing w:line="480" w:lineRule="auto"/>
      </w:pPr>
      <w:r>
        <w:t xml:space="preserve">Increasing paternal age was associated with higher probability of offspring survival, but not higher weight or probability of recruitment, and only for chicks sired within-pair. There was no effect of the </w:t>
      </w:r>
      <w:r w:rsidR="00C02842">
        <w:t>ages of the genetic or the social father on the fitness of</w:t>
      </w:r>
      <w:r>
        <w:t xml:space="preserve"> chicks sired extra-pair. Thus, the mechanism driving the positive effect of father age for within-pair chick survival is not entirely clear. The within-pair father age effect is unlikely to be a consequence of germline level changes with age. In addition to the fact that we saw no effect of genetic father’s age on extra-pair offspring performance here, it is known that generally sperm DNA damage increases with paternal age </w:t>
      </w:r>
      <w:r>
        <w:fldChar w:fldCharType="begin" w:fldLock="1"/>
      </w:r>
      <w:r>
        <w:instrText>ADDIN CSL_CITATION {"citationItems":[{"id":"ITEM-1","itemData":{"DOI":"10.1111/j.1420-9101.2010.02201.x","ISSN":"1010061X","abstract":"As organisms age, DNA of somatic cells deteriorates, but it is believed that germ cells are protected from DNA-damaging agents. In recent years, this vision has been challenged by studies on humans indicating that genomic instability in germ cells increases with age. However, nothing is known about germ line senescence in wild animals. Here, we examine DNA damage in sperm of a wild vertebrate, the blue-footed booby Sula nebouxii. One of the major types of premutagenic DNA damage generated by oxidative stress (a proximal cause of ageing) is loss of single bases resulting in apurinic/apyrimidinic sites (AP sites). We examined AP sites in the sperm of known-age males sampled during courtship on Isla Isabel, Mexico. We show that damage to the DNA of sperm increases with age of male blue-footed boobies. Moreover, we found that sexual attractiveness (foot colour) declines with age and is correlated with germ line damage of senescent males. By choosing attractive males, females might reduce the probability of their progeny bearing damaged DNA. This study reports the first evidence of senescence in the germ line of a wild vertebrate and future studies should investigate whether this burden of senescence is sidestepped by potential sexual partners. © 2011 The Authors. Journal of Evolutionary Biology © 2011 European Society For Evolutionary Biology.","author":[{"dropping-particle":"","family":"Velando","given":"A.","non-dropping-particle":"","parse-names":false,"suffix":""},{"dropping-particle":"","family":"Noguera","given":"J. C.","non-dropping-particle":"","parse-names":false,"suffix":""},{"dropping-particle":"","family":"Drummond","given":"H.","non-dropping-particle":"","parse-names":false,"suffix":""},{"dropping-particle":"","family":"Torres","given":"R.","non-dropping-particle":"","parse-names":false,"suffix":""}],"container-title":"Journal of Evolutionary Biology","id":"ITEM-1","issue":"3","issued":{"date-parts":[["2011"]]},"page":"693-697","title":"Senescent males carry premutagenic lesions in sperm","type":"article-journal","volume":"24"},"uris":["http://www.mendeley.com/documents/?uuid=fd1d179a-69b1-4095-b686-b58caf4118bd"]},{"id":"ITEM-2","itemData":{"DOI":"10.1016/j.arr.2014.10.007","ISSN":"18729649","abstract":"Reduced fertility typically occurs among women in their late 30s, but increasing evidence indicates that advanced paternal age is associated with changes in reproduction as well. Numerous studies have investigated age-based declines in semen traits, but the impact of paternal age on semen parameter values remains inconclusive. Using data from 90 studies (93,839 subjects), we conducted a systematic review and meta-analysis to quantify the effect of male age on seven ejaculate traits (semen volume, sperm concentration, total sperm count, morphology, total motility, progressive motility and DNA fragmentation). Age-associated declines in semen volume, percentage motility, progressive motility, normal morphology and unfragmented cells were statistically significant and results generally seemed to be robust against confounding factors. Unexpectedly, sperm concentration did not decline with increasing male age, even though we found that sperm concentration declined over time. Our findings indicate that male age needs more recognition as a potential contributor to the negative pregnancy outcomes and reduced offspring health associated with delayed first reproduction. We suggest that greater focus on collection of DNA fragmentation and progressive motility in a clinical setting may lead to better patient outcomes during fertility treatments of aging couples.","author":[{"dropping-particle":"","family":"Johnson","given":"Sheri L.","non-dropping-particle":"","parse-names":false,"suffix":""},{"dropping-particle":"","family":"Dunleavy","given":"Jessica","non-dropping-particle":"","parse-names":false,"suffix":""},{"dropping-particle":"","family":"Gemmell","given":"Neil J.","non-dropping-particle":"","parse-names":false,"suffix":""},{"dropping-particle":"","family":"Nakagawa","given":"Shinichi","non-dropping-particle":"","parse-names":false,"suffix":""}],"container-title":"Ageing Research Reviews","id":"ITEM-2","issued":{"date-parts":[["2015"]]},"page":"22-33","publisher":"Elsevier B.V.","title":"Consistent age-dependent declines in human semen quality: A systematic review and meta-analysis","type":"article-journal","volume":"19"},"uris":["http://www.mendeley.com/documents/?uuid=4fc527d9-0975-4d12-a8d4-b2526811f85f"]}],"mendeley":{"formattedCitation":"(Velando et al. 2011; Johnson et al. 2015)","plainTextFormattedCitation":"(Velando et al. 2011; Johnson et al. 2015)","previouslyFormattedCitation":"(Velando et al. 2011; Johnson et al. 2015)"},"properties":{"noteIndex":0},"schema":"https://github.com/citation-style-language/schema/raw/master/csl-citation.json"}</w:instrText>
      </w:r>
      <w:r>
        <w:fldChar w:fldCharType="separate"/>
      </w:r>
      <w:r w:rsidRPr="00134912">
        <w:rPr>
          <w:noProof/>
        </w:rPr>
        <w:t>(Velando et al. 2011; Johnson et al. 2015)</w:t>
      </w:r>
      <w:r>
        <w:fldChar w:fldCharType="end"/>
      </w:r>
      <w:r>
        <w:t xml:space="preserve">, and sperm age typically has either negative or null effects on offspring fitness </w:t>
      </w:r>
      <w:r>
        <w:fldChar w:fldCharType="begin" w:fldLock="1"/>
      </w:r>
      <w:r>
        <w:instrText>ADDIN CSL_CITATION {"citationItems":[{"id":"ITEM-1","itemData":{"DOI":"10.1002/bies.201100157","ISSN":"02659247","abstract":"Sperm function generally declines with male age. Paradoxically, females of many species still choose to mate with old males rather than young males. Females choosing old mates may suffer reduced fertilization rates and an increased incidence of birth defects in offspring, lowering fitness which may in turn lead to conflict between the sexes. This apparent paradox has generated much interest from theorists, but whether this paradox presents in nature remains equivocal. Empirical studies have found mixed support for both a decline in fertility with male age and age-based female mate preference. Here, we examine recent evidence for this paradox, identify confounding variables, highlight areas that deserve further investigation, and suggest avenues for future research. © 2012 WILEY Periodicals, Inc.","author":[{"dropping-particle":"","family":"Johnson","given":"Sheri L.","non-dropping-particle":"","parse-names":false,"suffix":""},{"dropping-particle":"","family":"Gemmell","given":"Neil J.","non-dropping-particle":"","parse-names":false,"suffix":""}],"container-title":"BioEssays","id":"ITEM-1","issue":"7","issued":{"date-parts":[["2012"]]},"page":"609-619","title":"Are old males still good males and can females tell the difference?: Do hidden advantages of mating with old males off-set costs related to fertility, or are we missing something else","type":"article-journal","volume":"34"},"uris":["http://www.mendeley.com/documents/?uuid=72ae5e22-2bb0-4a87-a1f5-9df563aa317b"]},{"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Reviews","id":"ITEM-2","issued":{"date-parts":[["2017"]]},"note":"egg/offspring mass decline with age\nSydeman 1992\nSharp &amp;amp; Clutto-Brock 2010","title":"Reproductive senescence: new perspectives in the wild","type":"article-journal","volume":"33"},"uris":["http://www.mendeley.com/documents/?uuid=f51a5291-299a-4eb6-823b-e75e90618b5d"]}],"mendeley":{"formattedCitation":"(Johnson and Gemmell 2012; Lemaître and Gaillard 2017&lt;i&gt;b&lt;/i&gt;)","plainTextFormattedCitation":"(Johnson and Gemmell 2012; Lemaître and Gaillard 2017b)","previouslyFormattedCitation":"(Johnson and Gemmell 2012; Lemaître and Gaillard 2017&lt;i&gt;b&lt;/i&gt;)"},"properties":{"noteIndex":0},"schema":"https://github.com/citation-style-language/schema/raw/master/csl-citation.json"}</w:instrText>
      </w:r>
      <w:r>
        <w:fldChar w:fldCharType="separate"/>
      </w:r>
      <w:r w:rsidRPr="00897BBB">
        <w:rPr>
          <w:noProof/>
        </w:rPr>
        <w:t>(Johnson and Gemmell 2012; Lemaître and Gaillard 2017</w:t>
      </w:r>
      <w:r w:rsidRPr="00897BBB">
        <w:rPr>
          <w:i/>
          <w:noProof/>
        </w:rPr>
        <w:t>b</w:t>
      </w:r>
      <w:r w:rsidRPr="00897BBB">
        <w:rPr>
          <w:noProof/>
        </w:rPr>
        <w:t>)</w:t>
      </w:r>
      <w:r>
        <w:fldChar w:fldCharType="end"/>
      </w:r>
      <w:r>
        <w:t>. We believe it is therefore more likely that the effect of paternal age for within-pair chicks is related to changes in paternal environment that in some way differ fr</w:t>
      </w:r>
      <w:r w:rsidR="00C02842">
        <w:t>om the effects of social father age for</w:t>
      </w:r>
      <w:r>
        <w:t xml:space="preserve"> extra-pair chicks.</w:t>
      </w:r>
    </w:p>
    <w:p w14:paraId="6B65EF69" w14:textId="57C7BF5B" w:rsidR="00024848" w:rsidRPr="008878F4" w:rsidRDefault="00024848" w:rsidP="00024848">
      <w:pPr>
        <w:spacing w:line="480" w:lineRule="auto"/>
      </w:pPr>
      <w:r>
        <w:t>It is possible that differences between cuckolded males and successful males gene</w:t>
      </w:r>
      <w:r w:rsidR="00C02842">
        <w:t>rate this difference in</w:t>
      </w:r>
      <w:r>
        <w:t xml:space="preserve"> paternal age effects</w:t>
      </w:r>
      <w:r w:rsidR="00C02842">
        <w:t xml:space="preserve"> between within-pair and extra-pair sired chicks</w:t>
      </w:r>
      <w:r>
        <w:t xml:space="preserve">. In particular, it is plausible that the degree of cuckoldry a male experiences is correlated with his overall quality, and also with the quality of </w:t>
      </w:r>
      <w:r>
        <w:lastRenderedPageBreak/>
        <w:t>his offspring. Female fairy-wrens typically always copulate with their social partner</w:t>
      </w:r>
      <w:r w:rsidR="006E5434">
        <w:t xml:space="preserve"> during their mating period</w:t>
      </w:r>
      <w:r>
        <w:t xml:space="preserve"> </w:t>
      </w:r>
      <w:r>
        <w:fldChar w:fldCharType="begin" w:fldLock="1"/>
      </w:r>
      <w:r>
        <w:instrText>ADDIN CSL_CITATION {"citationItems":[{"id":"ITEM-1","itemData":{"author":[{"dropping-particle":"","family":"Cockburn","given":"Andrew","non-dropping-particle":"","parse-names":false,"suffix":""},{"dropping-particle":"","family":"Brouwer","given":"Lyanne","non-dropping-particle":"","parse-names":false,"suffix":""},{"dropping-particle":"","family":"Margraf","given":"Nicolas","non-dropping-particle":"","parse-names":false,"suffix":""},{"dropping-particle":"","family":"Osmond","given":"Helen L.","non-dropping-particle":"","parse-names":false,"suffix":""},{"dropping-particle":"","family":"Pol","given":"Martijn","non-dropping-particle":"Van de","parse-names":false,"suffix":""}],"container-title":"Cooperative breeding in vertebrates: studies of ecology, evolution and behavior","editor":[{"dropping-particle":"","family":"Koenig","given":"Walter D.","non-dropping-particle":"","parse-names":false,"suffix":""},{"dropping-particle":"","family":"Dickinson","given":"Janis L.","non-dropping-particle":"","parse-names":false,"suffix":""}],"id":"ITEM-1","issued":{"date-parts":[["2016"]]},"page":"133-149","publisher":"Cambridge University Press","title":"Superb fairy-wrens: making the worst of a good job","type":"chapter"},"uris":["http://www.mendeley.com/documents/?uuid=ea7c1ddc-38ab-40c6-a857-bc21154746d5"]}],"mendeley":{"formattedCitation":"(Cockburn et al. 2016)","plainTextFormattedCitation":"(Cockburn et al. 2016)","previouslyFormattedCitation":"(Cockburn et al. 2016)"},"properties":{"noteIndex":0},"schema":"https://github.com/citation-style-language/schema/raw/master/csl-citation.json"}</w:instrText>
      </w:r>
      <w:r>
        <w:fldChar w:fldCharType="separate"/>
      </w:r>
      <w:r w:rsidRPr="009C52D0">
        <w:rPr>
          <w:noProof/>
        </w:rPr>
        <w:t>(Cockburn et al. 2016)</w:t>
      </w:r>
      <w:r>
        <w:fldChar w:fldCharType="end"/>
      </w:r>
      <w:r w:rsidR="006E5434">
        <w:t>, so cryptic female choice and sperm competition are lik</w:t>
      </w:r>
      <w:r w:rsidR="00A51141">
        <w:t xml:space="preserve">ely the main drivers of variation in </w:t>
      </w:r>
      <w:r w:rsidR="00C02842">
        <w:t>within-pair siring success</w:t>
      </w:r>
      <w:r w:rsidR="00A51141">
        <w:t xml:space="preserve"> </w:t>
      </w:r>
      <w:r w:rsidR="00A51141">
        <w:fldChar w:fldCharType="begin" w:fldLock="1"/>
      </w:r>
      <w:r w:rsidR="00A51141">
        <w:instrText>ADDIN CSL_CITATION {"citationItems":[{"id":"ITEM-1","itemData":{"DOI":"10.1016/j.tree.2007.12.003","ISSN":"01695347","abstract":"Male reproductive success is an extremely variable fitness component. Understanding the maintenance of this variation is a key challenge in evolutionary biology. An often neglected source of variation in male reproductive success is determined by age-dependent patterns of decline in sperm fitness. Two pathways mediate sperm senescence: pre-meiotic senescence of somatic and germ cells of the ageing male, and post-meiotic ageing of the spermatozoon. Recently, theoretical and empirical studies have highlighted wide-ranging implications of both pathways. We clarify different mechanisms of sperm senescence, outlining their distinct evolutionary implications for the male, the female and the zygote, and their influence on fundamental evolutionary processes, including the evolution of anisogamy, sexual conflict, sexual selection, and applied issues such as assisted conception. © 2007 Elsevier Ltd. All rights reserved.","author":[{"dropping-particle":"","family":"Pizzari","given":"Tom","non-dropping-particle":"","parse-names":false,"suffix":""},{"dropping-particle":"","family":"Dean","given":"Rebecca","non-dropping-particle":"","parse-names":false,"suffix":""},{"dropping-particle":"","family":"Pacey","given":"Allan","non-dropping-particle":"","parse-names":false,"suffix":""},{"dropping-particle":"","family":"Moore","given":"Harry","non-dropping-particle":"","parse-names":false,"suffix":""},{"dropping-particle":"","family":"Bonsall","given":"Michael B.","non-dropping-particle":"","parse-names":false,"suffix":""}],"container-title":"Trends in Ecology and Evolution","id":"ITEM-1","issue":"3","issued":{"date-parts":[["2008"]]},"page":"131-140","title":"The evolutionary ecology of pre- and post-meiotic sperm senescence","type":"article-journal","volume":"23"},"uris":["http://www.mendeley.com/documents/?uuid=ceb15d6e-084d-4c27-845d-9a704f9539a6"]},{"id":"ITEM-2","itemData":{"DOI":"10.1098/rspb.2019.1675","ISSN":"14712954","abstract":"Male senescence has detrimental effects on reproductive success and offspring fitness. When females mate with multiple males during the same reproductive bout, post-copulatory sexual selection that operates either through sperm competition or cryptic female choice might allow females to skew fertilization success towards young males and as such limit the fitness costs incurred when eggs are fertilized by senescing males. Here, we experimentally tested this hypothesis. We artificially inseminated female North African houbara bustards with sperm from dyads of males of different (young and old) or similar ages (either young or old). Then, we assessed whether siring success was biased towards young males and we measured several life-history traits of the progeny to evaluate the fitness costs due to advanced paternal age. In agreement with the prediction, we found that siring success was biased towards young males, and offspring sired by old males had impaired hatching success, growth and post-release survival (in females). Overall, our results support the hypothesis that post-copulatory sexual selection might represent an effective mechanism allowing females to avoid the fitness costs of fertilization by senescing partners.","author":[{"dropping-particle":"","family":"Vuarin","given":"Pauline","non-dropping-particle":"","parse-names":false,"suffix":""},{"dropping-particle":"","family":"Bouchard","given":"Alice","non-dropping-particle":"","parse-names":false,"suffix":""},{"dropping-particle":"","family":"Lesobre","given":"Loïc","non-dropping-particle":"","parse-names":false,"suffix":""},{"dropping-particle":"","family":"Levêque","given":"Gwènaëlle","non-dropping-particle":"","parse-names":false,"suffix":""},{"dropping-particle":"","family":"Chalah","given":"Toni","non-dropping-particle":"","parse-names":false,"suffix":""},{"dropping-particle":"Saint","family":"Jalme","given":"Michel","non-dropping-particle":"","parse-names":false,"suffix":""},{"dropping-particle":"","family":"Lacroix","given":"Frédéric","non-dropping-particle":"","parse-names":false,"suffix":""},{"dropping-particle":"","family":"Hingrat","given":"Yves","non-dropping-particle":"","parse-names":false,"suffix":""},{"dropping-particle":"","family":"Sorci","given":"Gabriele","non-dropping-particle":"","parse-names":false,"suffix":""}],"container-title":"Proceedings of the Royal Society B: Biological Sciences","id":"ITEM-2","issue":"1913","issued":{"date-parts":[["2019"]]},"title":"Post-copulatory sexual selection allows females to alleviate the fitness costs incurred when mating with senescing males","type":"article-journal","volume":"286"},"uris":["http://www.mendeley.com/documents/?uuid=bde020d6-5b8b-4213-b700-8616ec71f1bc"]},{"id":"ITEM-3","itemData":{"DOI":"10.1093/molehr/gau067","ISSN":"14602407","abstract":"Sperm experience intense and varied selection that dramatically impacts the evolution of sperm quality. Selection acts to ensure that sperm are fertilization-competent and able to overcome the many challenges experienced on theirway towards eggs.However, simply being able to fertilize an egg is not enough to ensure male fertility in most species. Owing to the prevalence of female multiple mating throughout the animal kingdom, successful fertilization requires sperm to outcompete rival sperm. In addition, females can actively influence sperm quality, storage or utilization to influence male fertility. This review provides an overview of how these selective forces influence the evolution of sperm quality. After exploring the link between sperm traits and male fertility,we examine how post-mating competition between rival ejaculates influences the evolution of sperm quality.We then describe how complex genetic, social and sexual interactions influence sperm quality, focusing on the importance of seminal fluid and interactions between sperm and the female's reproductive tract. In light of the complexities of selection on sperm traits, greater use of multivariate approaches that incorporate male-male, sperm-sperm and sperm-female interactions to study sperm quality will enhance our understanding of how selection acts on sperm traits and factors influencing male fertility. Because the metric of male reproductive success-fertilization-is the same across the animal kingdom, we argue that information about sperm evolution gained from nonhuman animals has enormous potential to further our understanding of the factors that impact human fertility.","author":[{"dropping-particle":"","family":"Fitzpatrick","given":"John L.","non-dropping-particle":"","parse-names":false,"suffix":""},{"dropping-particle":"","family":"Lüpold","given":"Stefan","non-dropping-particle":"","parse-names":false,"suffix":""}],"container-title":"Molecular Human Reproduction","id":"ITEM-3","issue":"12","issued":{"date-parts":[["2014"]]},"page":"1180-1189","title":"Sexual selection and the evolution of sperm quality","type":"article-journal","volume":"20"},"uris":["http://www.mendeley.com/documents/?uuid=3a0f8b7e-a2c3-43b6-9b55-e1270d6af581"]}],"mendeley":{"formattedCitation":"(Pizzari et al. 2008; Fitzpatrick and Lüpold 2014; Vuarin et al. 2019)","plainTextFormattedCitation":"(Pizzari et al. 2008; Fitzpatrick and Lüpold 2014; Vuarin et al. 2019)","previouslyFormattedCitation":"(Pizzari et al. 2008; Fitzpatrick and Lüpold 2014; Vuarin et al. 2019)"},"properties":{"noteIndex":0},"schema":"https://github.com/citation-style-language/schema/raw/master/csl-citation.json"}</w:instrText>
      </w:r>
      <w:r w:rsidR="00A51141">
        <w:fldChar w:fldCharType="separate"/>
      </w:r>
      <w:r w:rsidR="00A51141" w:rsidRPr="00034A4F">
        <w:rPr>
          <w:noProof/>
        </w:rPr>
        <w:t>(Pizzari et al. 2008; Fitzpatrick and Lüpold 2014; Vuarin et al. 2019)</w:t>
      </w:r>
      <w:r w:rsidR="00A51141">
        <w:fldChar w:fldCharType="end"/>
      </w:r>
      <w:r w:rsidR="006E5434">
        <w:t>. If variation in male quality increases in older age groups,</w:t>
      </w:r>
      <w:r w:rsidR="00244976">
        <w:t xml:space="preserve"> as is predicted </w:t>
      </w:r>
      <w:r w:rsidR="00680E17">
        <w:t xml:space="preserve">by evolutionary theories of senescence </w:t>
      </w:r>
      <w:r w:rsidR="00680E17">
        <w:fldChar w:fldCharType="begin" w:fldLock="1"/>
      </w:r>
      <w:r w:rsidR="00680E17">
        <w:instrText>ADDIN CSL_CITATION {"citationItems":[{"id":"ITEM-1","itemData":{"author":[{"dropping-particle":"","family":"Charlesworth","given":"Brian","non-dropping-particle":"","parse-names":false,"suffix":""}],"container-title":"Evolution","id":"ITEM-1","issue":"3","issued":{"date-parts":[["1990"]]},"page":"520-538","title":"Optimization Models , Quantitative Genetics , and Mutation","type":"article-journal","volume":"44"},"uris":["http://www.mendeley.com/documents/?uuid=d37bb266-e193-43e9-b290-c2abbc0a06ac"]},{"id":"ITEM-2","itemData":{"DOI":"10.1098/rspb.2009.0183","ISSN":"14712970","abstract":"Quantitative genetic approaches have been developed that allow researchers to determine which of two mechanisms, mutation accumulation (MA) or antagonistic pleiotropy (AP), best explain observed variation in patterns of senescence using classical quantitative genetic techniques. These include the creation of mutation accumulation lines, artificial selection experiments and the partitioning of genetic variances across age classes. This last strategy has received the lion's share of empirical attention. Models predict that inbreeding depression (ID), dominance variance and the variance among inbred line means will all increase with age under MA but not under those forms of AP that generate marginal overdominance. Here, we show that these measures are not, in fact, diagnostic of MA versus AP. In particular, the assumptions about the value of genetic parameters in existing AP models may be rather narrow, and often violated in reality. We argue that whenever ageing-related AP loci contribute to segregating genetic variation, polymorphism at these loci will be enhanced by genetic effects that will also cause ID and dominance variance to increase with age, effects also expected under the MA model of senescence. We suggest that the tests that seek to identify the relative contributions of AP and MA to the evolution of ageing by partitioning genetic variance components are likely to be too conservative to be of general value. © 2009 The Royal Society.","author":[{"dropping-particle":"","family":"Moorad","given":"Jacob A.","non-dropping-particle":"","parse-names":false,"suffix":""},{"dropping-particle":"","family":"Promislow","given":"Daniel E.L.","non-dropping-particle":"","parse-names":false,"suffix":""}],"container-title":"Proceedings of the Royal Society B: Biological Sciences","id":"ITEM-2","issue":"1665","issued":{"date-parts":[["2009"]]},"page":"2271-2278","title":"What can genetic variation tell us about the evolution of senescence?","type":"article-journal","volume":"276"},"uris":["http://www.mendeley.com/documents/?uuid=75abeb21-9dd0-4403-a369-78beb17becaa"]}],"mendeley":{"formattedCitation":"(Charlesworth 1990; Moorad and Promislow 2009)","plainTextFormattedCitation":"(Charlesworth 1990; Moorad and Promislow 2009)","previouslyFormattedCitation":"(Charlesworth 1990; Moorad and Promislow 2009)"},"properties":{"noteIndex":0},"schema":"https://github.com/citation-style-language/schema/raw/master/csl-citation.json"}</w:instrText>
      </w:r>
      <w:r w:rsidR="00680E17">
        <w:fldChar w:fldCharType="separate"/>
      </w:r>
      <w:r w:rsidR="00680E17" w:rsidRPr="00680E17">
        <w:rPr>
          <w:noProof/>
        </w:rPr>
        <w:t>(Charlesworth 1990; Moorad and Promislow 2009)</w:t>
      </w:r>
      <w:r w:rsidR="00680E17">
        <w:fldChar w:fldCharType="end"/>
      </w:r>
      <w:r w:rsidR="00680E17">
        <w:t>,</w:t>
      </w:r>
      <w:r w:rsidR="006E5434">
        <w:t xml:space="preserve"> female choice and/or sperm competition may play a greater role </w:t>
      </w:r>
      <w:r w:rsidR="00A51141">
        <w:t>in determining siring success for these older males. This could explain divergences in the average fitness of chicks from territories with cuckolded versus successful dominant males at these older ages. If female cryptic choice or sperm competition are biasing the proportio</w:t>
      </w:r>
      <w:r w:rsidR="00680E17">
        <w:t>n of siring success towards</w:t>
      </w:r>
      <w:r w:rsidR="00A51141">
        <w:t xml:space="preserve"> </w:t>
      </w:r>
      <w:r w:rsidR="00680E17">
        <w:t>higher quality males, and there is greater variance in quality at older male ages</w:t>
      </w:r>
      <w:r w:rsidR="00A51141">
        <w:t>, selective appearan</w:t>
      </w:r>
      <w:r w:rsidR="00680E17">
        <w:t>ce of high</w:t>
      </w:r>
      <w:r w:rsidR="00A51141">
        <w:t xml:space="preserve"> quality</w:t>
      </w:r>
      <w:r w:rsidR="00680E17">
        <w:t xml:space="preserve"> old males</w:t>
      </w:r>
      <w:r w:rsidR="00A51141">
        <w:t>, and selective disappearance</w:t>
      </w:r>
      <w:r w:rsidR="00680E17">
        <w:t xml:space="preserve"> of low</w:t>
      </w:r>
      <w:r w:rsidR="00A51141">
        <w:t xml:space="preserve"> quality </w:t>
      </w:r>
      <w:r w:rsidR="00680E17">
        <w:t xml:space="preserve">old </w:t>
      </w:r>
      <w:r w:rsidR="00A51141">
        <w:t xml:space="preserve">males may be driving this apparent improvement in chick fitness with within-pair sire age. </w:t>
      </w:r>
      <w:r>
        <w:t xml:space="preserve">Since our study is the first to assess age effects of both cuckolded and genetic social fathers on offspring fitness, additional work is needed to observe the robustness of this result. </w:t>
      </w:r>
    </w:p>
    <w:p w14:paraId="409E781F" w14:textId="75C65963" w:rsidR="00024848" w:rsidRDefault="00024848" w:rsidP="00024848">
      <w:pPr>
        <w:spacing w:line="480" w:lineRule="auto"/>
      </w:pPr>
      <w:r>
        <w:t>As there were no effects of extra-pair genetic father age, there was no evidence of germline deter</w:t>
      </w:r>
      <w:r w:rsidR="008776B4">
        <w:t>ioration with age in this population</w:t>
      </w:r>
      <w:r>
        <w:t xml:space="preserve">. Although sperm typically deteriorates in quality with male age </w:t>
      </w:r>
      <w:r>
        <w:fldChar w:fldCharType="begin" w:fldLock="1"/>
      </w:r>
      <w:r>
        <w:instrText>ADDIN CSL_CITATION {"citationItems":[{"id":"ITEM-1","itemData":{"DOI":"10.1016/j.arr.2014.10.007","ISSN":"18729649","abstract":"Reduced fertility typically occurs among women in their late 30s, but increasing evidence indicates that advanced paternal age is associated with changes in reproduction as well. Numerous studies have investigated age-based declines in semen traits, but the impact of paternal age on semen parameter values remains inconclusive. Using data from 90 studies (93,839 subjects), we conducted a systematic review and meta-analysis to quantify the effect of male age on seven ejaculate traits (semen volume, sperm concentration, total sperm count, morphology, total motility, progressive motility and DNA fragmentation). Age-associated declines in semen volume, percentage motility, progressive motility, normal morphology and unfragmented cells were statistically significant and results generally seemed to be robust against confounding factors. Unexpectedly, sperm concentration did not decline with increasing male age, even though we found that sperm concentration declined over time. Our findings indicate that male age needs more recognition as a potential contributor to the negative pregnancy outcomes and reduced offspring health associated with delayed first reproduction. We suggest that greater focus on collection of DNA fragmentation and progressive motility in a clinical setting may lead to better patient outcomes during fertility treatments of aging couples.","author":[{"dropping-particle":"","family":"Johnson","given":"Sheri L.","non-dropping-particle":"","parse-names":false,"suffix":""},{"dropping-particle":"","family":"Dunleavy","given":"Jessica","non-dropping-particle":"","parse-names":false,"suffix":""},{"dropping-particle":"","family":"Gemmell","given":"Neil J.","non-dropping-particle":"","parse-names":false,"suffix":""},{"dropping-particle":"","family":"Nakagawa","given":"Shinichi","non-dropping-particle":"","parse-names":false,"suffix":""}],"container-title":"Ageing Research Reviews","id":"ITEM-1","issued":{"date-parts":[["2015"]]},"page":"22-33","publisher":"Elsevier B.V.","title":"Consistent age-dependent declines in human semen quality: A systematic review and meta-analysis","type":"article-journal","volume":"19"},"uris":["http://www.mendeley.com/documents/?uuid=4fc527d9-0975-4d12-a8d4-b2526811f85f"]},{"id":"ITEM-2","itemData":{"DOI":"10.1111/brv.12328","ISSN":"14647931","author":[{"dropping-particle":"","family":"Lemaître","given":"Jean-François","non-dropping-particle":"","parse-names":false,"suffix":""},{"dropping-particle":"","family":"Gaillard","given":"Jean-Michel","non-dropping-particle":"","parse-names":false,"suffix":""}],"container-title":"Biological Reviews","id":"ITEM-2","issued":{"date-parts":[["2017"]]},"note":"egg/offspring mass decline with age\nSydeman 1992\nSharp &amp;amp; Clutto-Brock 2010","title":"Reproductive senescence: new perspectives in the wild","type":"article-journal","volume":"33"},"uris":["http://www.mendeley.com/documents/?uuid=f51a5291-299a-4eb6-823b-e75e90618b5d"]}],"mendeley":{"formattedCitation":"(Johnson et al. 2015; Lemaître and Gaillard 2017&lt;i&gt;b&lt;/i&gt;)","plainTextFormattedCitation":"(Johnson et al. 2015; Lemaître and Gaillard 2017b)","previouslyFormattedCitation":"(Johnson et al. 2015; Lemaître and Gaillard 2017&lt;i&gt;b&lt;/i&gt;)"},"properties":{"noteIndex":0},"schema":"https://github.com/citation-style-language/schema/raw/master/csl-citation.json"}</w:instrText>
      </w:r>
      <w:r>
        <w:fldChar w:fldCharType="separate"/>
      </w:r>
      <w:r w:rsidRPr="00897BBB">
        <w:rPr>
          <w:noProof/>
        </w:rPr>
        <w:t>(Johnson et al. 2015; Lemaître and Gaillard 2017</w:t>
      </w:r>
      <w:r w:rsidRPr="00897BBB">
        <w:rPr>
          <w:i/>
          <w:noProof/>
        </w:rPr>
        <w:t>b</w:t>
      </w:r>
      <w:r w:rsidRPr="00897BBB">
        <w:rPr>
          <w:noProof/>
        </w:rPr>
        <w:t>)</w:t>
      </w:r>
      <w:r>
        <w:fldChar w:fldCharType="end"/>
      </w:r>
      <w:r>
        <w:t xml:space="preserve">, the effects of senescent sperm carrying over to influence offspring fitness are contentious. Some studies have found evidence of negative effects of male age on some measures of offspring fitness </w:t>
      </w:r>
      <w:r>
        <w:fldChar w:fldCharType="begin" w:fldLock="1"/>
      </w:r>
      <w:r>
        <w:instrText>ADDIN CSL_CITATION {"citationItems":[{"id":"ITEM-1","itemData":{"DOI":"10.1111/j.1558-5646.2012.01704.x","author":[{"dropping-particle":"","family":"Ducatez","given":"Simon","non-dropping-particle":"","parse-names":false,"suffix":""},{"dropping-particle":"","family":"Baguette","given":"M","non-dropping-particle":"","parse-names":false,"suffix":""},{"dropping-particle":"","family":"Stevens","given":"V M","non-dropping-particle":"","parse-names":false,"suffix":""},{"dropping-particle":"","family":"Legrand","given":"D","non-dropping-particle":"","parse-names":false,"suffix":""},{"dropping-particle":"","family":"Fr","given":"H","non-dropping-particle":"","parse-names":false,"suffix":""}],"id":"ITEM-1","issue":"11","issued":{"date-parts":[["2012"]]},"page":"1-12","title":"Complex Interactions Between Paternal and Maternal Effects : Parental Experience and Age At Reproduction Affect Fecundity and","type":"article-journal","volume":"66"},"uris":["http://www.mendeley.com/documents/?uuid=59f96c77-af27-4b6d-9cc7-451697fa3562"]},{"id":"ITEM-2","itemData":{"DOI":"10.5061/dryad.1m4gc","author":[{"dropping-particle":"","family":"Schroeder","given":"Julia","non-dropping-particle":"","parse-names":false,"suffix":""},{"dropping-particle":"","family":"Nakagawa","given":"Shinichi","non-dropping-particle":"","parse-names":false,"suffix":""},{"dropping-particle":"","family":"Rees","given":"Mark","non-dropping-particle":"","parse-names":false,"suffix":""},{"dropping-particle":"","family":"Mannarelli","given":"Maria-elena","non-dropping-particle":"","parse-names":false,"suffix":""},{"dropping-particle":"","family":"Burke","given":"Terry","non-dropping-particle":"","parse-names":false,"suffix":""}],"id":"ITEM-2","issue":"16","issued":{"date-parts":[["2015"]]},"page":"1-5","title":"Reduced fitness in progeny from old parents in a natural population","type":"article-journal"},"uris":["http://www.mendeley.com/documents/?uuid=833930ef-9d9c-48fe-a3cb-08a41484a61f"]},{"id":"ITEM-3","itemData":{"DOI":"10.1111/evo.","author":[{"dropping-particle":"","family":"Bouwhuis","given":"Sandra","non-dropping-particle":"","parse-names":false,"suffix":""},{"dropping-particle":"","family":"Vedder","given":"Oscar","non-dropping-particle":"","parse-names":false,"suffix":""},{"dropping-particle":"","family":"Becker","given":"Peter H.","non-dropping-particle":"","parse-names":false,"suffix":""}],"container-title":"Evolution","id":"ITEM-3","issue":"7","issued":{"date-parts":[["2015"]]},"page":"1-21","title":"Sex-specific pathways of parental age effects on offspring lifetime reproductive success in a long-lived seabird","type":"article-journal","volume":"69"},"uris":["http://www.mendeley.com/documents/?uuid=6a44e890-e5c8-4171-9488-0c1428766bcc"]},{"id":"ITEM-4","itemData":{"DOI":"10.1016/j.fertnstert.2016.12.019","ISBN":"1415023387","ISSN":"15565653","abstract":"In this article we review the epidemiologic evidence for adverse health effects in offspring of fathers of advanced age. First the evidence regarding fetal survival is addressed, and afterward we review the evidence regarding morbidity in children with older fathers. The adverse conditions most consistently associated with increased paternal age are stillbirths, musculo-skeletal syndromes, cleft palate, acute lymphoblastic leukemia and retinoblastoma, and neurodevelopmental disorders in the autism spectrum and schizophrenia. Finally, we consider the public health impact of the increasing paternal age. We conclude that the adverse health effects in children that might be caused by the present increase in paternal age are severe but quantitatively of minor importance. However, identification of morbidities that are more frequent in offspring of older fathers, after having taken any maternal age effects and other confounding into account, may lead to a better understanding of the pathogenesis behind such conditions.","author":[{"dropping-particle":"","family":"Nybo Andersen","given":"Anne Marie","non-dropping-particle":"","parse-names":false,"suffix":""},{"dropping-particle":"","family":"Urhoj","given":"Stine Kjaer","non-dropping-particle":"","parse-names":false,"suffix":""}],"container-title":"Fertility and Sterility","id":"ITEM-4","issue":"2","issued":{"date-parts":[["2017"]]},"page":"312-318","publisher":"Elsevier Inc.","title":"Is advanced paternal age a health risk for the offspring?","type":"article-journal","volume":"107"},"uris":["http://www.mendeley.com/documents/?uuid=46eb262f-5c34-47ad-8bda-fc1cf5f6b483"]}],"mendeley":{"formattedCitation":"(Ducatez et al. 2012; Bouwhuis et al. 2015&lt;i&gt;a&lt;/i&gt;; Schroeder et al. 2015; Nybo Andersen and Urhoj 2017)","plainTextFormattedCitation":"(Ducatez et al. 2012; Bouwhuis et al. 2015a; Schroeder et al. 2015; Nybo Andersen and Urhoj 2017)","previouslyFormattedCitation":"(Ducatez et al. 2012; Bouwhuis et al. 2015&lt;i&gt;a&lt;/i&gt;; Schroeder et al. 2015; Nybo Andersen and Urhoj 2017)"},"properties":{"noteIndex":0},"schema":"https://github.com/citation-style-language/schema/raw/master/csl-citation.json"}</w:instrText>
      </w:r>
      <w:r>
        <w:fldChar w:fldCharType="separate"/>
      </w:r>
      <w:r w:rsidRPr="005B4F1E">
        <w:rPr>
          <w:noProof/>
        </w:rPr>
        <w:t>(Ducatez et al. 2012; Bouwhuis et al. 2015</w:t>
      </w:r>
      <w:r w:rsidRPr="005B4F1E">
        <w:rPr>
          <w:i/>
          <w:noProof/>
        </w:rPr>
        <w:t>a</w:t>
      </w:r>
      <w:r w:rsidRPr="005B4F1E">
        <w:rPr>
          <w:noProof/>
        </w:rPr>
        <w:t>; Schroeder et al. 2015; Nybo Andersen and Urhoj 2017)</w:t>
      </w:r>
      <w:r>
        <w:fldChar w:fldCharType="end"/>
      </w:r>
      <w:r>
        <w:t xml:space="preserve">,  but many others have not found any such associations </w:t>
      </w:r>
      <w:r>
        <w:fldChar w:fldCharType="begin" w:fldLock="1"/>
      </w:r>
      <w:r>
        <w:instrText>ADDIN CSL_CITATION {"citationItems":[{"id":"ITEM-1","itemData":{"DOI":"10.1046/j.1365-2435.2003.00781.x","ISBN":"0269-8463","abstract":"1. In most animals, females live longer than males, and large individuals live longer than small individuals. We examine both gender and body size effects on adult lifespan in two species of seed beetles (Callosobruchus maculatus and Stator limbatus), and test whether body size differences between males and females can explain gender-differences in mortality rates and lifespan. 2. In both species, the effect of age on mortality rate was best described by a logistic mortality curve. C. maculatus females have a higher initial mortality rate than males, while males have a much higher rate of increase of the mortality rate with increasing age. In contrast, S. limbatus males had a higher initial mortality rate ( opposite to the pattern seen in C. maculatus) but males and females did not differ in the rate of increase of mortality with increasing age. 3. Body size was positively correlated with lifespan in both species, but it explained very little of the variance in lifespan (R-2&lt;0.09 for both species) and did not explain the gender difference. 4. Lifespan was heritable for both genders of both populations (h(2) between 0.19 and 0.55), and the shape of the mortality curves varied among families within both species.","author":[{"dropping-particle":"","family":"Fox","given":"C W","non-dropping-particle":"","parse-names":false,"suffix":""},{"dropping-particle":"","family":"Dublin","given":"L","non-dropping-particle":"","parse-names":false,"suffix":""},{"dropping-particle":"","family":"Pollitt","given":"S J","non-dropping-particle":"","parse-names":false,"suffix":""}],"container-title":"Functional Ecology","id":"ITEM-1","issue":"5","issued":{"date-parts":[["2003"]]},"language":"English","note":"ISI Document Delivery No.: 726JL Times Cited: 46 Cited Reference Count: 58 Fox, CW Dublin, L Pollitt, SJ Fox, Charles/I-5274-2012 Fox, Charles/0000-0002-7545-7967 47 1 21 Wiley Hoboken 1365-2435","page":"619-626","title":"Gender differences in lifespan and mortality rates in two seed beetle species","title-short":"Gender differences in lifespan and mortality rates","type":"article-journal","volume":"17"},"uris":["http://www.mendeley.com/documents/?uuid=6229e2e3-a729-4fad-b17a-e42e42794dd2"]},{"id":"ITEM-2","itemData":{"DOI":"10.1093/gerona/glr116","ISSN":"10795006","abstract":"The certitude of death makes reproduction the foundation upon which all life-history strategies are based. Plasticity in the reproductive biology of organisms is an essential adaptive response to the capricious and hazardous environments of earth. In this article, we use data from a breeding colony for laboratory mice to examine the mortality risks of offspring born at the outer boundaries of their Dam's reproductive plasticity. Our results suggest that the mortality/survival characteristics of offspring are affected by both litter parity and offspring gender. Females born to young Dams have consistently longer life spans than females born to older Dams. Conversely, males are either not affected by parental age or have longer life spans when born to older Dams. © 2011 The Author.","author":[{"dropping-particle":"","family":"Carnes","given":"Bruce A.","non-dropping-particle":"","parse-names":false,"suffix":""},{"dropping-particle":"","family":"Riesch","given":"Rüdiger","non-dropping-particle":"","parse-names":false,"suffix":""},{"dropping-particle":"","family":"Schlupp","given":"Ingo","non-dropping-particle":"","parse-names":false,"suffix":""}],"container-title":"Journals of Gerontology - Series A Biological Sciences and Medical Sciences","id":"ITEM-2","issue":"4","issued":{"date-parts":[["2012"]]},"page":"351-357","title":"The delayed impact of parental age on offspring mortality in Mice","type":"article-journal","volume":"67 A"},"uris":["http://www.mendeley.com/documents/?uuid=a3aba808-60cb-4af8-adac-b44c0e1dbbb2"]},{"id":"ITEM-3","itemData":{"DOI":"10.1016/j.anbehav.2006.12.016","ISSN":"00033472","abstract":"Males in different taxa are likely to suffer from a reduction in the quantity and/or quality of their sperm with age. This predicts age-related direct and indirect effects on female fitness. Hence, females may be selected to avoid matings with old males, or to employ alternative mating tactics, such as polyandry, to avoid fertilization by sperm of older males. In contrast, 'viability indicator' models of mate choice predict female preference for old males that have proven their survival ability and signal more reliably. We used a polygamous seed beetle, Callosobruchus maculatus, to test for the effects of male age on male mating success and examine the relationship between male age and female fitness, measured as female life span, lifetime fecundity, hatching success of eggs, larval development rate and egg-to-adult survival of offspring. Furthermore, we tested the hypothesis that polyandry may protect females against low numbers of functional sperm produced by old males. We report, contrary to previous findings, that male mating success indeed decreases with male age in this species. However, mating with older males did not in any way compromise female fitness and, consequently, we found no support for the idea that polyandry helps females reduce any costs of mating with older males. © 2007 The Association for the Study of Animal Behaviour.","author":[{"dropping-particle":"","family":"Fricke","given":"Claudia","non-dropping-particle":"","parse-names":false,"suffix":""},{"dropping-particle":"","family":"Maklakov","given":"Alexei A.","non-dropping-particle":"","parse-names":false,"suffix":""}],"container-title":"Animal Behaviour","id":"ITEM-3","issue":"3","issued":{"date-parts":[["2007"]]},"page":"541-548","title":"Male age does not affect female fitness in a polyandrous beetle, Callosobruchus maculatus","type":"article-journal","volume":"74"},"uris":["http://www.mendeley.com/documents/?uuid=2fa6362e-1517-4472-88f6-a35be3dc984b"]},{"id":"ITEM-4","itemData":{"DOI":"10.1016/j.anbehav.2007.09.015","ISSN":"00033472","abstract":"With respect to mate choice, females of many species discriminate between males on the basis of age. The adaptive significance of age-based mate choice is unclear, with various hypotheses making conflicting predictions. We examined the possibility of female preference in the fruit fly Drosophila pseudoobscura, a species where females gain no significant nutritional benefits from mating. Females were shown to prefer to mate with old males in two-male choice experiments and accepted old males faster than young males in single-male tests. Females mated to old males had a higher fecundity, possibly related to a transfer of more sperm and/or a larger volume of accessory gland proteins during the longer copulation durations experienced with old males, although these possibilities were not directly tested. Hence, females appear to derive direct benefits from preferring to mate with older males. In contrast, there was no evidence of mate preference for the sons of either old or young males when matched for age, indicating that the mating advantage of old males is not passed to their sons. These sets of experiments suggest that in D. pseudoobscura the benefit of age-based preference to females is increased fecundity due to greater investment per mating by older males. © 2007 The Association for the Study of Animal Behaviour.","author":[{"dropping-particle":"","family":"Avent","given":"T. D.","non-dropping-particle":"","parse-names":false,"suffix":""},{"dropping-particle":"","family":"Price","given":"T. A.R.","non-dropping-particle":"","parse-names":false,"suffix":""},{"dropping-particle":"","family":"Wedell","given":"N.","non-dropping-particle":"","parse-names":false,"suffix":""}],"container-title":"Animal Behaviour","id":"ITEM-4","issue":"4","issued":{"date-parts":[["2008"]]},"page":"1413-1421","title":"Age-based female preference in the fruit fly Drosophila pseudoobscura","type":"article-journal","volume":"75"},"uris":["http://www.mendeley.com/documents/?uuid=bcbe43d0-89bb-4319-99bd-29fb307fa049"]}],"mendeley":{"formattedCitation":"(Fox et al. 2003; Fricke and Maklakov 2007; Avent et al. 2008; Carnes et al. 2012)","plainTextFormattedCitation":"(Fox et al. 2003; Fricke and Maklakov 2007; Avent et al. 2008; Carnes et al. 2012)","previouslyFormattedCitation":"(Fox et al. 2003; Fricke and Maklakov 2007; Avent et al. 2008; Carnes et al. 2012)"},"properties":{"noteIndex":0},"schema":"https://github.com/citation-style-language/schema/raw/master/csl-citation.json"}</w:instrText>
      </w:r>
      <w:r>
        <w:fldChar w:fldCharType="separate"/>
      </w:r>
      <w:r w:rsidRPr="003127B4">
        <w:rPr>
          <w:noProof/>
        </w:rPr>
        <w:t>(Fox et al. 2003; Fricke and Maklakov 2007; Avent et al. 2008; Carnes et al. 2012)</w:t>
      </w:r>
      <w:r>
        <w:fldChar w:fldCharType="end"/>
      </w:r>
      <w:r>
        <w:t xml:space="preserve">. In natural conditions, if senescence rates vary amongst individuals, females may avoid senescent males or their sperm may lose to less senescent males </w:t>
      </w:r>
      <w:r>
        <w:fldChar w:fldCharType="begin" w:fldLock="1"/>
      </w:r>
      <w:r>
        <w:instrText>ADDIN CSL_CITATION {"citationItems":[{"id":"ITEM-1","itemData":{"DOI":"10.1098/rspb.2019.1675","ISSN":"14712954","abstract":"Male senescence has detrimental effects on reproductive success and offspring fitness. When females mate with multiple males during the same reproductive bout, post-copulatory sexual selection that operates either through sperm competition or cryptic female choice might allow females to skew fertilization success towards young males and as such limit the fitness costs incurred when eggs are fertilized by senescing males. Here, we experimentally tested this hypothesis. We artificially inseminated female North African houbara bustards with sperm from dyads of males of different (young and old) or similar ages (either young or old). Then, we assessed whether siring success was biased towards young males and we measured several life-history traits of the progeny to evaluate the fitness costs due to advanced paternal age. In agreement with the prediction, we found that siring success was biased towards young males, and offspring sired by old males had impaired hatching success, growth and post-release survival (in females). Overall, our results support the hypothesis that post-copulatory sexual selection might represent an effective mechanism allowing females to avoid the fitness costs of fertilization by senescing partners.","author":[{"dropping-particle":"","family":"Vuarin","given":"Pauline","non-dropping-particle":"","parse-names":false,"suffix":""},{"dropping-particle":"","family":"Bouchard","given":"Alice","non-dropping-particle":"","parse-names":false,"suffix":""},{"dropping-particle":"","family":"Lesobre","given":"Loïc","non-dropping-particle":"","parse-names":false,"suffix":""},{"dropping-particle":"","family":"Levêque","given":"Gwènaëlle","non-dropping-particle":"","parse-names":false,"suffix":""},{"dropping-particle":"","family":"Chalah","given":"Toni","non-dropping-particle":"","parse-names":false,"suffix":""},{"dropping-particle":"Saint","family":"Jalme","given":"Michel","non-dropping-particle":"","parse-names":false,"suffix":""},{"dropping-particle":"","family":"Lacroix","given":"Frédéric","non-dropping-particle":"","parse-names":false,"suffix":""},{"dropping-particle":"","family":"Hingrat","given":"Yves","non-dropping-particle":"","parse-names":false,"suffix":""},{"dropping-particle":"","family":"Sorci","given":"Gabriele","non-dropping-particle":"","parse-names":false,"suffix":""}],"container-title":"Proceedings of the Royal Society B: Biological Sciences","id":"ITEM-1","issue":"1913","issued":{"date-parts":[["2019"]]},"title":"Post-copulatory sexual selection allows females to alleviate the fitness costs incurred when mating with senescing males","type":"article-journal","volume":"286"},"uris":["http://www.mendeley.com/documents/?uuid=bde020d6-5b8b-4213-b700-8616ec71f1bc"]}],"mendeley":{"formattedCitation":"(Vuarin et al. 2019)","plainTextFormattedCitation":"(Vuarin et al. 2019)","previouslyFormattedCitation":"(Vuarin et al. 2019)"},"properties":{"noteIndex":0},"schema":"https://github.com/citation-style-language/schema/raw/master/csl-citation.json"}</w:instrText>
      </w:r>
      <w:r>
        <w:fldChar w:fldCharType="separate"/>
      </w:r>
      <w:r w:rsidRPr="009C0255">
        <w:rPr>
          <w:noProof/>
        </w:rPr>
        <w:t>(Vuarin et al. 2019)</w:t>
      </w:r>
      <w:r>
        <w:fldChar w:fldCharType="end"/>
      </w:r>
      <w:r>
        <w:t xml:space="preserve">. </w:t>
      </w:r>
      <w:r w:rsidR="00680E17">
        <w:t>Similarly to how this may contribute to the positive effect of within-pair sire age as discussed above, t</w:t>
      </w:r>
      <w:r>
        <w:t>his could</w:t>
      </w:r>
      <w:r w:rsidR="00680E17">
        <w:t xml:space="preserve"> also</w:t>
      </w:r>
      <w:r>
        <w:t xml:space="preserve"> result in the sample of older males that are successful </w:t>
      </w:r>
      <w:r w:rsidR="00680E17">
        <w:t xml:space="preserve">extra-pair </w:t>
      </w:r>
      <w:r>
        <w:t xml:space="preserve">sires being biased towards only high quality males </w:t>
      </w:r>
      <w:r>
        <w:fldChar w:fldCharType="begin" w:fldLock="1"/>
      </w:r>
      <w:r>
        <w:instrText>ADDIN CSL_CITATION {"citationItems":[{"id":"ITEM-1","itemData":{"DOI":"10.1016/j.tree.2007.12.003","ISSN":"01695347","abstract":"Male reproductive success is an extremely variable fitness component. Understanding the maintenance of this variation is a key challenge in evolutionary biology. An often neglected source of variation in male reproductive success is determined by age-dependent patterns of decline in sperm fitness. Two pathways mediate sperm senescence: pre-meiotic senescence of somatic and germ cells of the ageing male, and post-meiotic ageing of the spermatozoon. Recently, theoretical and empirical studies have highlighted wide-ranging implications of both pathways. We clarify different mechanisms of sperm senescence, outlining their distinct evolutionary implications for the male, the female and the zygote, and their influence on fundamental evolutionary processes, including the evolution of anisogamy, sexual conflict, sexual selection, and applied issues such as assisted conception. © 2007 Elsevier Ltd. All rights reserved.","author":[{"dropping-particle":"","family":"Pizzari","given":"Tom","non-dropping-particle":"","parse-names":false,"suffix":""},{"dropping-particle":"","family":"Dean","given":"Rebecca","non-dropping-particle":"","parse-names":false,"suffix":""},{"dropping-particle":"","family":"Pacey","given":"Allan","non-dropping-particle":"","parse-names":false,"suffix":""},{"dropping-particle":"","family":"Moore","given":"Harry","non-dropping-particle":"","parse-names":false,"suffix":""},{"dropping-particle":"","family":"Bonsall","given":"Michael B.","non-dropping-particle":"","parse-names":false,"suffix":""}],"container-title":"Trends in Ecology and Evolution","id":"ITEM-1","issue":"3","issued":{"date-parts":[["2008"]]},"page":"131-140","title":"The evolutionary ecology of pre- and post-meiotic sperm senescence","type":"article-journal","volume":"23"},"uris":["http://www.mendeley.com/documents/?uuid=ceb15d6e-084d-4c27-845d-9a704f9539a6"]},{"id":"ITEM-2","itemData":{"DOI":"10.1093/molehr/gau067","ISSN":"14602407","abstract":"Sperm experience intense and varied selection that dramatically impacts the evolution of sperm quality. Selection acts to ensure that sperm are fertilization-competent and able to overcome the many challenges experienced on theirway towards eggs.However, simply being able to fertilize an egg is not enough to ensure male fertility in most species. Owing to the prevalence of female multiple mating throughout the animal kingdom, successful fertilization requires sperm to outcompete rival sperm. In addition, females can actively influence sperm quality, storage or utilization to influence male fertility. This review provides an overview of how these selective forces influence the evolution of sperm quality. After exploring the link between sperm traits and male fertility,we examine how post-mating competition between rival ejaculates influences the evolution of sperm quality.We then describe how complex genetic, social and sexual interactions influence sperm quality, focusing on the importance of seminal fluid and interactions between sperm and the female's reproductive tract. In light of the complexities of selection on sperm traits, greater use of multivariate approaches that incorporate male-male, sperm-sperm and sperm-female interactions to study sperm quality will enhance our understanding of how selection acts on sperm traits and factors influencing male fertility. Because the metric of male reproductive success-fertilization-is the same across the animal kingdom, we argue that information about sperm evolution gained from nonhuman animals has enormous potential to further our understanding of the factors that impact human fertility.","author":[{"dropping-particle":"","family":"Fitzpatrick","given":"John L.","non-dropping-particle":"","parse-names":false,"suffix":""},{"dropping-particle":"","family":"Lüpold","given":"Stefan","non-dropping-particle":"","parse-names":false,"suffix":""}],"container-title":"Molecular Human Reproduction","id":"ITEM-2","issue":"12","issued":{"date-parts":[["2014"]]},"page":"1180-1189","title":"Sexual selection and the evolution of sperm quality","type":"article-journal","volume":"20"},"uris":["http://www.mendeley.com/documents/?uuid=3a0f8b7e-a2c3-43b6-9b55-e1270d6af581"]}],"mendeley":{"formattedCitation":"(Pizzari et al. 2008; Fitzpatrick and Lüpold 2014)","plainTextFormattedCitation":"(Pizzari et al. 2008; Fitzpatrick and Lüpold 2014)","previouslyFormattedCitation":"(Pizzari et al. 2008; Fitzpatrick and Lüpold 2014)"},"properties":{"noteIndex":0},"schema":"https://github.com/citation-style-language/schema/raw/master/csl-citation.json"}</w:instrText>
      </w:r>
      <w:r>
        <w:fldChar w:fldCharType="separate"/>
      </w:r>
      <w:r w:rsidRPr="003127B4">
        <w:rPr>
          <w:noProof/>
        </w:rPr>
        <w:t xml:space="preserve">(Pizzari et al. 2008; </w:t>
      </w:r>
      <w:r w:rsidRPr="003127B4">
        <w:rPr>
          <w:noProof/>
        </w:rPr>
        <w:lastRenderedPageBreak/>
        <w:t>Fitzpatrick and Lüpold 2014)</w:t>
      </w:r>
      <w:r>
        <w:fldChar w:fldCharType="end"/>
      </w:r>
      <w:r w:rsidR="008776B4">
        <w:t>, which may result in an overall null effect of extra-pair genetic father age</w:t>
      </w:r>
      <w:r>
        <w:t xml:space="preserve">. It is interesting to note that the studies which have found negative effects of paternal age on offspring fitness have been either in controlled laboratory experiments or in a cross-fostering experiment where female choice and sperm competition are constrained </w:t>
      </w:r>
      <w:r>
        <w:fldChar w:fldCharType="begin" w:fldLock="1"/>
      </w:r>
      <w:r>
        <w:instrText>ADDIN CSL_CITATION {"citationItems":[{"id":"ITEM-1","itemData":{"author":[{"dropping-particle":"","family":"Priest","given":"Nicholas K","non-dropping-particle":"","parse-names":false,"suffix":""},{"dropping-particle":"","family":"Mackowiak","given":"Benjamin","non-dropping-particle":"","parse-names":false,"suffix":""},{"dropping-particle":"","family":"Promislow","given":"Daniel E L","non-dropping-particle":"","parse-names":false,"suffix":""},{"dropping-particle":"","family":"Priest","given":"Nicholas K","non-dropping-particle":"","parse-names":false,"suffix":""},{"dropping-particle":"","family":"Mackowiak","given":"Benjamin","non-dropping-particle":"","parse-names":false,"suffix":""},{"dropping-particle":"","family":"Promislow","given":"Daniel E L","non-dropping-particle":"","parse-names":false,"suffix":""}],"container-title":"Evolution","id":"ITEM-1","issue":"5","issued":{"date-parts":[["2002"]]},"page":"927-935","title":"The Role of Parental Age Effects on the Evolution of Aging","type":"article-journal","volume":"56"},"uris":["http://www.mendeley.com/documents/?uuid=be0dc268-768b-450b-8dad-313e3b8af749"]},{"id":"ITEM-2","itemData":{"DOI":"10.1111/j.1558-5646.2012.01704.x","author":[{"dropping-particle":"","family":"Ducatez","given":"Simon","non-dropping-particle":"","parse-names":false,"suffix":""},{"dropping-particle":"","family":"Baguette","given":"M","non-dropping-particle":"","parse-names":false,"suffix":""},{"dropping-particle":"","family":"Stevens","given":"V M","non-dropping-particle":"","parse-names":false,"suffix":""},{"dropping-particle":"","family":"Legrand","given":"D","non-dropping-particle":"","parse-names":false,"suffix":""},{"dropping-particle":"","family":"Fr","given":"H","non-dropping-particle":"","parse-names":false,"suffix":""}],"id":"ITEM-2","issue":"11","issued":{"date-parts":[["2012"]]},"page":"1-12","title":"Complex Interactions Between Paternal and Maternal Effects : Parental Experience and Age At Reproduction Affect Fecundity and","type":"article-journal","volume":"66"},"uris":["http://www.mendeley.com/documents/?uuid=59f96c77-af27-4b6d-9cc7-451697fa3562"]},{"id":"ITEM-3","itemData":{"DOI":"10.5061/dryad.1m4gc","author":[{"dropping-particle":"","family":"Schroeder","given":"Julia","non-dropping-particle":"","parse-names":false,"suffix":""},{"dropping-particle":"","family":"Nakagawa","given":"Shinichi","non-dropping-particle":"","parse-names":false,"suffix":""},{"dropping-particle":"","family":"Rees","given":"Mark","non-dropping-particle":"","parse-names":false,"suffix":""},{"dropping-particle":"","family":"Mannarelli","given":"Maria-elena","non-dropping-particle":"","parse-names":false,"suffix":""},{"dropping-particle":"","family":"Burke","given":"Terry","non-dropping-particle":"","parse-names":false,"suffix":""}],"id":"ITEM-3","issue":"16","issued":{"date-parts":[["2015"]]},"page":"1-5","title":"Reduced fitness in progeny from old parents in a natural population","type":"article-journal"},"uris":["http://www.mendeley.com/documents/?uuid=833930ef-9d9c-48fe-a3cb-08a41484a61f"]}],"mendeley":{"formattedCitation":"(Priest et al. 2002; Ducatez et al. 2012; Schroeder et al. 2015)","plainTextFormattedCitation":"(Priest et al. 2002; Ducatez et al. 2012; Schroeder et al. 2015)","previouslyFormattedCitation":"(Priest et al. 2002; Ducatez et al. 2012; Schroeder et al. 2015)"},"properties":{"noteIndex":0},"schema":"https://github.com/citation-style-language/schema/raw/master/csl-citation.json"}</w:instrText>
      </w:r>
      <w:r>
        <w:fldChar w:fldCharType="separate"/>
      </w:r>
      <w:r w:rsidRPr="005B4F1E">
        <w:rPr>
          <w:noProof/>
        </w:rPr>
        <w:t>(Priest et al. 2002; Ducatez et al. 2012; Schroeder et al. 2015)</w:t>
      </w:r>
      <w:r>
        <w:fldChar w:fldCharType="end"/>
      </w:r>
      <w:r>
        <w:t xml:space="preserve">, in species with high genetic monogamy where female choice and sperm competition play little to no role </w:t>
      </w:r>
      <w:r>
        <w:fldChar w:fldCharType="begin" w:fldLock="1"/>
      </w:r>
      <w:r>
        <w:instrText>ADDIN CSL_CITATION {"citationItems":[{"id":"ITEM-1","itemData":{"DOI":"10.1111/evo.","ISBN":"0014-3820","abstract":"The conditions under which individuals are reared vary and sensitivity of offspring to such variation is often sex-dependent. Parental age is one important natal condition with consequences for aspects of offspring fitness, but reports are mostly limited to short-term fitness consequences and do not take into account offspring sex. Here we used individual-based data from a large colony of a long-lived seabird, the common tern Sterna hirundo, to investigate longitudinal long-term fitness consequences of parental age in relation to both offspring and parental sex. We found that recruited daughters from older mothers suffered from reduced annual reproductive success. Recruited sons from older fathers were found to suffer from reduced life span. Both effects translated to reductions in offspring lifetime reproductive success. Besides revealing novel sex-specific pathways of transgenerational parental age effects on offspring fitness, which inspire studies of potential underlying mechanisms, our analyses show that reproductive senescence is only observed in the common tern when including transgenerational age effects. In general, our study shows that estimates of selective pressures underlying the evolution of senescence, as well as processes such as age-dependent mate choice and sex allocation, will depend on whether causal transgenerational effects exist and are taken into account.","author":[{"dropping-particle":"","family":"Bouwhuis","given":"Sandra","non-dropping-particle":"","parse-names":false,"suffix":""},{"dropping-particle":"","family":"Vedder","given":"Oscar","non-dropping-particle":"","parse-names":false,"suffix":""},{"dropping-particle":"","family":"Becker","given":"Peter H.","non-dropping-particle":"","parse-names":false,"suffix":""}],"container-title":"Evolution","id":"ITEM-1","issue":"7","issued":{"date-parts":[["2015"]]},"language":"English","note":"From Duplicate 1 (Sex-specific pathways of parental age effects on offspring lifetime reproductive success in a long-lived seabird - Bouwhuis, Sandra; Vedder, Oscar; Becker, Peter H.)\n\nFrom Duplicate 1 (Sex-specific pathways of parental age effects on offspring lifetime reproductive success in a long-lived seabird - Bouwhuis, S; Vedder, O; Becker, P H)\n\nISI Document Delivery No.: CN5WP Times Cited: 3 Cited Reference Count: 67 Bouwhuis, Sandra Vedder, Oscar Becker, Peter H. Deutsche Forschungsgemeinschaft [BE 916/9-1, BE 916/9-2]; Alexander von Humboldt Foundation; NWO Earth and Life Sciences (ALW) [863.14.010] We thank all field workers for their great input in collecting and compiling the long-term dataset. The study was performed under the license of the Bezirksregierung Weser-Ems and Wilhelmshaven and supported by the Deutsche Forschungsgemeinschaft (BE 916/9-1 and 2). OV was supported by an Alexander von Humboldt Foundation Research Fellowship and Veni grant (863.14.010) from NWO Earth and Life Sciences (ALW). No author has any conflict of interest to declare. 3 9 45 Wiley-blackwell Hoboken 1558-5646\n\nFrom Duplicate 2 (Sex-specific pathways of parental age effects on offspring lifetime reproductive success in a long-lived seabird - Bouwhuis, S; Vedder, O; Becker, P H)\n\nISI Document Delivery No.: CN5WP Times Cited: 3 Cited Reference Count: 67 Bouwhuis, Sandra Vedder, Oscar Becker, Peter H. Deutsche Forschungsgemeinschaft [BE 916/9-1, BE 916/9-2]; Alexander von Humboldt Foundation; NWO Earth and Life Sciences (ALW) [863.14.010] We thank all field workers for their great input in collecting and compiling the long-term dataset. The study was performed under the license of the Bezirksregierung Weser-Ems and Wilhelmshaven and supported by the Deutsche Forschungsgemeinschaft (BE 916/9-1 and 2). OV was supported by an Alexander von Humboldt Foundation Research Fellowship and Veni grant (863.14.010) from NWO Earth and Life Sciences (ALW). No author has any conflict of interest to declare. 3 9 45 Wiley-blackwell Hoboken 1558-5646","page":"1-21","title":"Sex-specific pathways of parental age effects on offspring lifetime reproductive success in a long-lived seabird","title-short":"Sex-specific pathways of parental age effects on o","type":"article-journal","volume":"69"},"uris":["http://www.mendeley.com/documents/?uuid=0cc0ab70-bbeb-45ce-b8c1-83c62b61086a"]}],"mendeley":{"formattedCitation":"(Bouwhuis et al. 2015&lt;i&gt;b&lt;/i&gt;)","plainTextFormattedCitation":"(Bouwhuis et al. 2015b)","previouslyFormattedCitation":"(Bouwhuis et al. 2015&lt;i&gt;b&lt;/i&gt;)"},"properties":{"noteIndex":0},"schema":"https://github.com/citation-style-language/schema/raw/master/csl-citation.json"}</w:instrText>
      </w:r>
      <w:r>
        <w:fldChar w:fldCharType="separate"/>
      </w:r>
      <w:r w:rsidRPr="005B4F1E">
        <w:rPr>
          <w:noProof/>
        </w:rPr>
        <w:t>(Bouwhuis et al. 2015</w:t>
      </w:r>
      <w:r w:rsidRPr="005B4F1E">
        <w:rPr>
          <w:i/>
          <w:noProof/>
        </w:rPr>
        <w:t>b</w:t>
      </w:r>
      <w:r w:rsidRPr="005B4F1E">
        <w:rPr>
          <w:noProof/>
        </w:rPr>
        <w:t>)</w:t>
      </w:r>
      <w:r>
        <w:fldChar w:fldCharType="end"/>
      </w:r>
      <w:r>
        <w:t xml:space="preserve">, and in modern-day humans </w:t>
      </w:r>
      <w:r>
        <w:fldChar w:fldCharType="begin" w:fldLock="1"/>
      </w:r>
      <w:r>
        <w:instrText>ADDIN CSL_CITATION {"citationItems":[{"id":"ITEM-1","itemData":{"DOI":"10.1016/j.fertnstert.2016.12.019","ISBN":"1415023387","ISSN":"15565653","abstract":"In this article we review the epidemiologic evidence for adverse health effects in offspring of fathers of advanced age. First the evidence regarding fetal survival is addressed, and afterward we review the evidence regarding morbidity in children with older fathers. The adverse conditions most consistently associated with increased paternal age are stillbirths, musculo-skeletal syndromes, cleft palate, acute lymphoblastic leukemia and retinoblastoma, and neurodevelopmental disorders in the autism spectrum and schizophrenia. Finally, we consider the public health impact of the increasing paternal age. We conclude that the adverse health effects in children that might be caused by the present increase in paternal age are severe but quantitatively of minor importance. However, identification of morbidities that are more frequent in offspring of older fathers, after having taken any maternal age effects and other confounding into account, may lead to a better understanding of the pathogenesis behind such conditions.","author":[{"dropping-particle":"","family":"Nybo Andersen","given":"Anne Marie","non-dropping-particle":"","parse-names":false,"suffix":""},{"dropping-particle":"","family":"Urhoj","given":"Stine Kjaer","non-dropping-particle":"","parse-names":false,"suffix":""}],"container-title":"Fertility and Sterility","id":"ITEM-1","issue":"2","issued":{"date-parts":[["2017"]]},"page":"312-318","publisher":"Elsevier Inc.","title":"Is advanced paternal age a health risk for the offspring?","type":"article-journal","volume":"107"},"uris":["http://www.mendeley.com/documents/?uuid=46eb262f-5c34-47ad-8bda-fc1cf5f6b483"]}],"mendeley":{"formattedCitation":"(Nybo Andersen and Urhoj 2017)","plainTextFormattedCitation":"(Nybo Andersen and Urhoj 2017)","previouslyFormattedCitation":"(Nybo Andersen and Urhoj 2017)"},"properties":{"noteIndex":0},"schema":"https://github.com/citation-style-language/schema/raw/master/csl-citation.json"}</w:instrText>
      </w:r>
      <w:r>
        <w:fldChar w:fldCharType="separate"/>
      </w:r>
      <w:r w:rsidRPr="005B4F1E">
        <w:rPr>
          <w:noProof/>
        </w:rPr>
        <w:t>(Nybo Andersen and Urhoj 2017)</w:t>
      </w:r>
      <w:r>
        <w:fldChar w:fldCharType="end"/>
      </w:r>
      <w:r>
        <w:t xml:space="preserve"> where adaptive female choice and sperm competition are likely to be rendered irrelevant by societal and cultural factors.  Female fairy-wrens are highly promiscuous </w:t>
      </w:r>
      <w:r>
        <w:fldChar w:fldCharType="begin" w:fldLock="1"/>
      </w:r>
      <w:r>
        <w:instrText>ADDIN CSL_CITATION {"citationItems":[{"id":"ITEM-1","itemData":{"DOI":"10.1098/rspb.2007.0916","ISBN":"0962-8452","ISSN":"0962-8452","PMID":"18211882","abstract":"Signals used in mate attraction are predicted to be highly condition dependent, and thus should be sensitive to environmental contributions to condition. However, the effects of temporal fluctuations in the environment on sexual selection in long-lived animals have been largely ignored. Female superb fairy-wrens, Malurus cyaneus, use the time that males moult into nuptial plumage prior to the onset of the breeding season to distinguish between the extra-group sires that dominate paternity. Although moult varies predictably with age, and shows marked differences between males, the phenotypic distribution also changes radically with climate; so after dry summers few males can attempt early moult. We use the recently introduced de-lifing technique to examine sexual selection gradients over 15 years of selection. Overall, there was strong evidence of directional sexual selection for early moult. However, sexual selection was much stronger when the conditions were favourable (rainfall was high), and selection was undetectable in some years. The contribution of early moulting males to population growth increased when many males moulted early, decreased when early moulting males suffered disproportionate mortality and decreased when females lacked subordinate helpers, forcing them to cede paternity to their social partner. These data suggest that short-term and laboratory studies of mate choice and sexual selection may misrepresent or underestimate the complexity of the sexual selection landscape. © 2008 The Royal Society.","author":[{"dropping-particle":"","family":"Cockburn","given":"A.","non-dropping-particle":"","parse-names":false,"suffix":""},{"dropping-particle":"","family":"Osmond","given":"H. L","non-dropping-particle":"","parse-names":false,"suffix":""},{"dropping-particle":"","family":"Double","given":"M. C","non-dropping-particle":"","parse-names":false,"suffix":""}],"container-title":"Proceedings of the Royal Society B: Biological Sciences","id":"ITEM-1","issue":"1635","issued":{"date-parts":[["2008"]]},"page":"605-612","title":"Swingin' in the rain: condition dependence and sexual selection in a capricious world","type":"article-journal","volume":"275"},"uris":["http://www.mendeley.com/documents/?uuid=e996b41a-0a7d-4994-8b0b-4805ed6b0882"]},{"id":"ITEM-2","itemData":{"DOI":"10.1111/evo.13496","ISSN":"15585646","abstract":"Inbreeding depression plays a major role in shaping mating systems: in particular, inbreeding avoidance is often proposed as a mechanism explaining extra-pair reproduction in socially monogamous species. This suggestion relies on assumptions that are rarely comprehensively tested: that inbreeding depression is present, that higher kinship between social partners increases infidelity, and that infidelity reduces the frequency of inbreeding. Here, we test these assumptions using 26 years of data for a cooperatively breeding, socially monogamous bird with high female infidelity, the superb fairy-wren (Malurus cyaneus). Although inbred individuals were rare (ß6% of offspring), we found evidence of inbreeding depression in nestling mass (but not in fledgling survival). Mother–son social pairings resulted in 100% infidelity, but kinship between a social pair did not otherwise predict female infidelity. Nevertheless, extra-pair offspring were less likely to be inbred than within-pair offspring. Finally, the social environment (the number of helpers in a group) did not affect offspring inbreeding coefficients or inbreeding depression levels. In conclusion, despite some agreement with the assumptions that are necessary for inbreeding avoidance to drive infidelity, the apparent scarcity of inbreeding events and the observed levels of inbreeding depression seem insufficient to explain the ubiquitous infidelity in this system, beyond the mother–son mating avoidance.","author":[{"dropping-particle":"","family":"Hajduk","given":"Gabriela K.","non-dropping-particle":"","parse-names":false,"suffix":""},{"dropping-particle":"","family":"Cockburn","given":"Andrew","non-dropping-particle":"","parse-names":false,"suffix":""},{"dropping-particle":"","family":"Margraf","given":"Nicolas","non-dropping-particle":"","parse-names":false,"suffix":""},{"dropping-particle":"","family":"Osmond","given":"Helen L.","non-dropping-particle":"","parse-names":false,"suffix":""},{"dropping-particle":"","family":"Walling","given":"Craig A.","non-dropping-particle":"","parse-names":false,"suffix":""},{"dropping-particle":"","family":"Kruuk","given":"Loeske E.B.","non-dropping-particle":"","parse-names":false,"suffix":""}],"container-title":"Evolution","id":"ITEM-2","issue":"7","issued":{"date-parts":[["2018"]]},"page":"1500-1514","title":"Inbreeding, inbreeding depression, and infidelity in a cooperatively breeding bird*","type":"article-journal","volume":"72"},"uris":["http://www.mendeley.com/documents/?uuid=6b311164-cc28-4373-a20d-2e067869b7fb"]}],"mendeley":{"formattedCitation":"(Cockburn et al. 2008&lt;i&gt;a&lt;/i&gt;; Hajduk et al. 2018)","plainTextFormattedCitation":"(Cockburn et al. 2008a; Hajduk et al. 2018)","previouslyFormattedCitation":"(Cockburn et al. 2008&lt;i&gt;a&lt;/i&gt;; Hajduk et al. 2018)"},"properties":{"noteIndex":0},"schema":"https://github.com/citation-style-language/schema/raw/master/csl-citation.json"}</w:instrText>
      </w:r>
      <w:r>
        <w:fldChar w:fldCharType="separate"/>
      </w:r>
      <w:r w:rsidRPr="00416BB7">
        <w:rPr>
          <w:noProof/>
        </w:rPr>
        <w:t>(Cockburn et al. 2008</w:t>
      </w:r>
      <w:r w:rsidRPr="00416BB7">
        <w:rPr>
          <w:i/>
          <w:noProof/>
        </w:rPr>
        <w:t>a</w:t>
      </w:r>
      <w:r w:rsidRPr="00416BB7">
        <w:rPr>
          <w:noProof/>
        </w:rPr>
        <w:t>; Hajduk et al. 2018)</w:t>
      </w:r>
      <w:r>
        <w:fldChar w:fldCharType="end"/>
      </w:r>
      <w:r>
        <w:t>, and female choice and sperm competition may result in a reduction in senescent males</w:t>
      </w:r>
      <w:r w:rsidR="00457841">
        <w:t xml:space="preserve"> being successful </w:t>
      </w:r>
      <w:r>
        <w:t>sires. Regardless of the mechanism, the lack of any negative effects of father age suggests that any female preference for older males</w:t>
      </w:r>
      <w:r w:rsidR="00A246C7">
        <w:t xml:space="preserve"> </w:t>
      </w:r>
      <w:r w:rsidR="00A246C7">
        <w:fldChar w:fldCharType="begin" w:fldLock="1"/>
      </w:r>
      <w:r w:rsidR="00DF0B03">
        <w:instrText>ADDIN CSL_CITATION {"citationItems":[{"id":"ITEM-1","itemData":{"DOI":"10.1098/rspb.2007.0916","ISBN":"0962-8452","ISSN":"0962-8452","PMID":"18211882","abstract":"Signals used in mate attraction are predicted to be highly condition dependent, and thus should be sensitive to environmental contributions to condition. However, the effects of temporal fluctuations in the environment on sexual selection in long-lived animals have been largely ignored. Female superb fairy-wrens, Malurus cyaneus, use the time that males moult into nuptial plumage prior to the onset of the breeding season to distinguish between the extra-group sires that dominate paternity. Although moult varies predictably with age, and shows marked differences between males, the phenotypic distribution also changes radically with climate; so after dry summers few males can attempt early moult. We use the recently introduced de-lifing technique to examine sexual selection gradients over 15 years of selection. Overall, there was strong evidence of directional sexual selection for early moult. However, sexual selection was much stronger when the conditions were favourable (rainfall was high), and selection was undetectable in some years. The contribution of early moulting males to population growth increased when many males moulted early, decreased when early moulting males suffered disproportionate mortality and decreased when females lacked subordinate helpers, forcing them to cede paternity to their social partner. These data suggest that short-term and laboratory studies of mate choice and sexual selection may misrepresent or underestimate the complexity of the sexual selection landscape. © 2008 The Royal Society.","author":[{"dropping-particle":"","family":"Cockburn","given":"A.","non-dropping-particle":"","parse-names":false,"suffix":""},{"dropping-particle":"","family":"Osmond","given":"H. L","non-dropping-particle":"","parse-names":false,"suffix":""},{"dropping-particle":"","family":"Double","given":"M. C","non-dropping-particle":"","parse-names":false,"suffix":""}],"container-title":"Proceedings of the Royal Society B: Biological Sciences","id":"ITEM-1","issue":"1635","issued":{"date-parts":[["2008"]]},"page":"605-612","title":"Swingin' in the rain: condition dependence and sexual selection in a capricious world","type":"article-journal","volume":"275"},"uris":["http://www.mendeley.com/documents/?uuid=e996b41a-0a7d-4994-8b0b-4805ed6b0882"]}],"mendeley":{"formattedCitation":"(Cockburn et al. 2008&lt;i&gt;a&lt;/i&gt;)","manualFormatting":"(Cockburn et al. 2008a, Cooper et al. 2019)","plainTextFormattedCitation":"(Cockburn et al. 2008a)","previouslyFormattedCitation":"(Cockburn et al. 2008&lt;i&gt;a&lt;/i&gt;)"},"properties":{"noteIndex":0},"schema":"https://github.com/citation-style-language/schema/raw/master/csl-citation.json"}</w:instrText>
      </w:r>
      <w:r w:rsidR="00A246C7">
        <w:fldChar w:fldCharType="separate"/>
      </w:r>
      <w:r w:rsidR="00A246C7" w:rsidRPr="00A246C7">
        <w:rPr>
          <w:noProof/>
        </w:rPr>
        <w:t>(Cockburn et al. 2008</w:t>
      </w:r>
      <w:r w:rsidR="00A246C7" w:rsidRPr="00A246C7">
        <w:rPr>
          <w:i/>
          <w:noProof/>
        </w:rPr>
        <w:t>a</w:t>
      </w:r>
      <w:r w:rsidR="00A246C7">
        <w:rPr>
          <w:i/>
          <w:noProof/>
        </w:rPr>
        <w:t xml:space="preserve">, </w:t>
      </w:r>
      <w:r w:rsidR="00A246C7">
        <w:rPr>
          <w:noProof/>
        </w:rPr>
        <w:t>Cooper et al. 2019</w:t>
      </w:r>
      <w:r w:rsidR="00A246C7" w:rsidRPr="00A246C7">
        <w:rPr>
          <w:noProof/>
        </w:rPr>
        <w:t>)</w:t>
      </w:r>
      <w:r w:rsidR="00A246C7">
        <w:fldChar w:fldCharType="end"/>
      </w:r>
      <w:r w:rsidR="00A246C7">
        <w:t xml:space="preserve"> </w:t>
      </w:r>
      <w:r>
        <w:t xml:space="preserve">is neither adaptive nor maladaptive in the context of offspring early life fitness.  </w:t>
      </w:r>
    </w:p>
    <w:p w14:paraId="1399A122" w14:textId="77777777" w:rsidR="00024848" w:rsidRDefault="00024848" w:rsidP="00147432">
      <w:pPr>
        <w:spacing w:line="480" w:lineRule="auto"/>
      </w:pPr>
    </w:p>
    <w:p w14:paraId="7F17D922" w14:textId="23911AF9" w:rsidR="00D75099" w:rsidRPr="00457841" w:rsidRDefault="00D75099" w:rsidP="00457841">
      <w:pPr>
        <w:pStyle w:val="ListParagraph"/>
        <w:numPr>
          <w:ilvl w:val="0"/>
          <w:numId w:val="13"/>
        </w:numPr>
        <w:spacing w:line="480" w:lineRule="auto"/>
        <w:rPr>
          <w:u w:val="single"/>
        </w:rPr>
      </w:pPr>
      <w:r w:rsidRPr="00457841">
        <w:rPr>
          <w:u w:val="single"/>
        </w:rPr>
        <w:t>Helper Effects</w:t>
      </w:r>
    </w:p>
    <w:p w14:paraId="50F1F20D" w14:textId="108BF688" w:rsidR="00D9129E" w:rsidRDefault="00D9129E" w:rsidP="00147432">
      <w:pPr>
        <w:spacing w:line="480" w:lineRule="auto"/>
      </w:pPr>
      <w:r>
        <w:t xml:space="preserve">There are two non-mutually exclusive mechanisms that could be driving the positive effect of mean helper age on offspring fitness. </w:t>
      </w:r>
      <w:r w:rsidR="0069769A">
        <w:t>First, i</w:t>
      </w:r>
      <w:r>
        <w:t>t</w:t>
      </w:r>
      <w:r w:rsidR="0069769A">
        <w:t xml:space="preserve"> i</w:t>
      </w:r>
      <w:r>
        <w:t xml:space="preserve">s possible that the effect is driven by helper age </w:t>
      </w:r>
      <w:r w:rsidRPr="00D9129E">
        <w:rPr>
          <w:i/>
        </w:rPr>
        <w:t>per se</w:t>
      </w:r>
      <w:r>
        <w:t xml:space="preserve">, whereby helpers become better at providing care to chicks as they gain experience with age. </w:t>
      </w:r>
      <w:r w:rsidR="00114C9D">
        <w:t xml:space="preserve">This is not implausible as </w:t>
      </w:r>
      <w:r w:rsidR="0069769A">
        <w:t>i</w:t>
      </w:r>
      <w:r w:rsidR="00A37150">
        <w:t>t has been shown in</w:t>
      </w:r>
      <w:r>
        <w:t xml:space="preserve"> several coopera</w:t>
      </w:r>
      <w:r w:rsidR="00A37150">
        <w:t>tively</w:t>
      </w:r>
      <w:r w:rsidR="0069769A">
        <w:t>-</w:t>
      </w:r>
      <w:r w:rsidR="00A37150">
        <w:t>breeding bird species that the age of helpers is</w:t>
      </w:r>
      <w:r>
        <w:t xml:space="preserve"> associated with their level of contribution towards chick provisioning</w:t>
      </w:r>
      <w:r w:rsidR="00A37150">
        <w:t xml:space="preserve"> and predator defense</w:t>
      </w:r>
      <w:r>
        <w:t xml:space="preserve"> </w:t>
      </w:r>
      <w:r>
        <w:fldChar w:fldCharType="begin" w:fldLock="1"/>
      </w:r>
      <w:r>
        <w:instrText>ADDIN CSL_CITATION {"citationItems":[{"id":"ITEM-1","itemData":{"DOI":"10.1007/BF00299730","ISSN":"03405443","abstract":"The participation of breeders and helpers in the feeding of 21 broods of chicks was studied in a population of cooperatively breeding purple gallinules (Porphyrula martinica). In the breeding group, all birds over the age of 2 months fed chicks. Female breeders fed chicks at the highest rate, followed by male breeders and adult helpers, old juvenile helpers, and young juvenile helpers. The amount of food breeders fed chicks was independent of the number of helpers in the breeding group. However, breeders made fewer feeding visits when they had helpers. Male and female breeders spent similar amounts of time feeding chicks. Helpers spent significantly less time feeding chicks than did breeders. As helpers grew older they fed chicks at a faster rate, made more feeding visits and spent more time feeding chicks. Analysis of variance was used to determine which variables explained the variation in the brood feeding rate (amount of food delivered to an entire brood during one observation). Age of chicks had a significant nonlinear effect, and size of brood and number of helpers had significant linear effects on the brood feeding rate. Chicks in groups with helpers received more food and were accompanied for longer periods of time than chicks in groups without helpers; either or both of these factors may have led to increased chick survival. © 1987 Springer-Verlag.","author":[{"dropping-particle":"","family":"Hunter","given":"Laurie A.","non-dropping-particle":"","parse-names":false,"suffix":""}],"container-title":"Behavioral Ecology and Sociobiology","id":"ITEM-1","issue":"3","issued":{"date-parts":[["1987"]]},"page":"171-177","title":"Cooperative breeding in purple gallinules: the role of helpers in feeding chicks","type":"article-journal","volume":"20"},"uris":["http://www.mendeley.com/documents/?uuid=d854f3db-b6d9-4e28-b22c-742dba3f74b2"]},{"id":"ITEM-2","itemData":{"DOI":"10.2307/1367595","ISSN":"00105422","abstract":"Brown Jays are group breeders with helpers at the nest. In a montane population in Costa Rica, we found that flock composition by age class was highly variable. In this population the number of Old flock members predicted breeding success better than flock size. We suggest that experience may be important to the reproductive success of some cooperative breeders. This interpretation is supported by age-specific differences in nest attendance. Judged by the total number of feedings and the proportion of aborted feedings, the effectiveness of nest attendants increased with age. Further, Young birds improved significantly as nest attendants over one breeding season. To our knowledge, our findings offer the first quantitative support of Lack's hypotheses that young helpers are unlikely to breed successfully on their own and must learn to care for nestlings.","author":[{"dropping-particle":"","family":"Lawton","given":"Marcy F.","non-dropping-particle":"","parse-names":false,"suffix":""},{"dropping-particle":"","family":"Guindon","given":"Carlos F.","non-dropping-particle":"","parse-names":false,"suffix":""}],"container-title":"The Condor","id":"ITEM-2","issue":"1","issued":{"date-parts":[["1981"]]},"page":"27","title":"Flock Composition, Breeding Success, and Learning in the Brown Jay","type":"article-journal","volume":"83"},"uris":["http://www.mendeley.com/documents/?uuid=a980c0e7-fc2f-48cb-b775-0eaea8695f05"]},{"id":"ITEM-3","itemData":{"DOI":"10.1098/rspb.1994.0083","ISSN":"14712970","abstract":"Cooperative breeding among birds is at its most extreme in white-winged choughs (Corcorax melanorhamphos). Choughs have never been observed to breed successfully without helpers, and reproductive success increases linearly across all group sizes (maximum = 16). Further, helpers contribute to every aspect of reproduction, including nest building and incubation. Here we show that the contribution of young helpers (one year old and less) to incubation depends on the group in which they live. In small groups (3-5 birds), young helpers contribute as much to incubation as older birds, but in large groups they contribute little. In large groups, help increases sharply with age. Old birds contribute equally, regardless of group size. Although choughs generally do not lose body mass over incubation, young helpers lose mass in proportion to the amount of incubation they perform, independent of any effect of group size. This provides evidence that helpers in cooperatively breeding birds suffer costs from providing help additional to the costs incurred from remaining philopatric. It also demonstrates that the needs of the group influence whether young birds provide help.","author":[{"dropping-particle":"","family":"Heinsohn","given":"R.","non-dropping-particle":"","parse-names":false,"suffix":""},{"dropping-particle":"","family":"Cockburn","given":"A.","non-dropping-particle":"","parse-names":false,"suffix":""}],"container-title":"Proceedings of the Royal Society B: Biological Sciences","id":"ITEM-3","issue":"1347","issued":{"date-parts":[["1994"]]},"page":"293-298","title":"Helping is costly to young birds in cooperatively breeding white-winged choughs","type":"article-journal","volume":"256"},"uris":["http://www.mendeley.com/documents/?uuid=3b46d84f-0aa1-419c-9442-19f28debf810"]},{"id":"ITEM-4","itemData":{"DOI":"10.1016/j.anbehav.2005.08.016","ISSN":"00033472","abstract":"Investment strategies in cooperative societies are often complex but should reflect individual variation in the costs and benefits of providing care. We examined the contributions to incubation and nestling provisioning by individual members of 16 groups of the cooperatively breeding apostlebird, Struthidea cinerea. Contributions varied in relation to the age, sex and breeding status of the carer, and with group size. Yearlings were less likely to help than older birds, and, when they did, spent less time incubating and fed the brood less often. Among adults (≥2 years old), male helpers incubated less than breeders or female helpers. Mothers spent more time incubating than female helpers, and both incubated less when in larger groups. Mean incubation effort did not differ between fathers and male helpers, or between the sexes. Neither paternal nor male helper incubation effort was related to group size. There was no difference between adult categories in the likelihood of brood provisioning. However, male helpers provisioned at a higher rate than both female helpers and breeders. Overall, individual provisioning rates were lower in larger groups, although feeding rate per nestling increased, indicating partial adjustment to the increase in available help. Mothers and female helpers, and to some extent fathers, provisioned less when in larger groups. Because indirect benefits accruing to the sexes are expected to be similar, these observations suggest that brood provisioning may confer greater direct benefits to males than females. © 2006.","author":[{"dropping-particle":"","family":"Woxvold","given":"Iain A.","non-dropping-particle":"","parse-names":false,"suffix":""},{"dropping-particle":"","family":"Mulder","given":"Raoul A.","non-dropping-particle":"","parse-names":false,"suffix":""},{"dropping-particle":"","family":"Magrath","given":"Michael J.L.","non-dropping-particle":"","parse-names":false,"suffix":""}],"container-title":"Animal Behaviour","id":"ITEM-4","issue":"1","issued":{"date-parts":[["2006"]]},"page":"63-73","title":"Contributions to care vary with age, sex, breeding status and group size in the cooperatively breeding apostlebird","type":"article-journal","volume":"72"},"uris":["http://www.mendeley.com/documents/?uuid=2142b74a-33eb-4ab5-8fb3-ad3ce1128b8c"]},{"id":"ITEM-5","itemData":{"DOI":"10.1007/s00265-014-1716-9","ISSN":"03405443","abstract":"Although it is known that parents can differ in their optimal resource allocation to offspring in size-structured broods, the mechanisms determining differences in allocation rules of carers are not yet clarified. In cooperatively breeding species, breeders and non-reproductive helpers often differ in their fitness payoffs of providing care and in their breeding experience. Cooperative breeders thus provide an appropriate system to examine two hypotheses originally proposed to explain differences in food allocation among parents: (i) food allocation between carers differs because of the distinct cost-benefit ratio of selective feeding (i.e. breeders and helpers are expected to differ in food allocation) and (ii) carers differ in their ability to feed selectively (i.e. differences in food allocation are expected between experienced adults and inexperienced yearlings). We compared feeding rates with which breeders, old helpers and yearling helpers provisioned nestlings of different hatching rank. The influence of experience upon food allocation was further assessed by comparing food allocation of yearlings early and late during nesting. We show that allocation rules differ between age classes because breeders and old helpers fed the youngest chicks most, whereas yearlings showed the opposite pattern. The role of experience was supported by the fact that yearlings adjusted food allocation to that observed in experienced adults during the breeding season. We thus suggest that food allocation in El Oro parakeets depends either on differential skills of adults to transfer food to the youngest chick or on their ability to recognize nestling needs. © 2014 Springer-Verlag Berlin Heidelberg.","author":[{"dropping-particle":"","family":"Klauke","given":"Nadine","non-dropping-particle":"","parse-names":false,"suffix":""},{"dropping-particle":"","family":"Jansen","given":"Jeroen","non-dropping-particle":"","parse-names":false,"suffix":""},{"dropping-particle":"","family":"Kramer","given":"Jos","non-dropping-particle":"","parse-names":false,"suffix":""},{"dropping-particle":"","family":"Schaefer","given":"H. Martin","non-dropping-particle":"","parse-names":false,"suffix":""}],"container-title":"Behavioral Ecology and Sociobiology","id":"ITEM-5","issue":"6","issued":{"date-parts":[["2014"]]},"page":"1037-1047","title":"Food allocation rules vary with age and experience in a cooperatively breeding parrot","type":"article-journal","volume":"68"},"uris":["http://www.mendeley.com/documents/?uuid=dea47ed2-5ca9-46d4-ba41-31c44cecac05"]}],"mendeley":{"formattedCitation":"(Lawton and Guindon 1981; Hunter 1987; Heinsohn and Cockburn 1994; Woxvold et al. 2006; Klauke et al. 2014)","plainTextFormattedCitation":"(Lawton and Guindon 1981; Hunter 1987; Heinsohn and Cockburn 1994; Woxvold et al. 2006; Klauke et al. 2014)","previouslyFormattedCitation":"(Lawton and Guindon 1981; Hunter 1987; Heinsohn and Cockburn 1994; Woxvold et al. 2006; Klauke et al. 2014)"},"properties":{"noteIndex":0},"schema":"https://github.com/citation-style-language/schema/raw/master/csl-citation.json"}</w:instrText>
      </w:r>
      <w:r>
        <w:fldChar w:fldCharType="separate"/>
      </w:r>
      <w:r w:rsidRPr="00485A1D">
        <w:rPr>
          <w:noProof/>
        </w:rPr>
        <w:t>(Lawton and Guindon 1981; Hunter 1987; Heinsohn and Cockburn 1994; Woxvold et al. 2006; Klauke et al. 2014)</w:t>
      </w:r>
      <w:r>
        <w:fldChar w:fldCharType="end"/>
      </w:r>
      <w:r w:rsidR="00A37150">
        <w:t>.</w:t>
      </w:r>
      <w:r w:rsidR="005C33FB">
        <w:t xml:space="preserve"> </w:t>
      </w:r>
      <w:r w:rsidR="00114C9D">
        <w:t xml:space="preserve">A non-mutually exclusive but alternative possible cause of </w:t>
      </w:r>
      <w:r w:rsidR="00A37150">
        <w:t>the effect of helper age</w:t>
      </w:r>
      <w:r w:rsidR="00114C9D">
        <w:t xml:space="preserve"> is that there is a</w:t>
      </w:r>
      <w:r w:rsidR="00A37150">
        <w:t xml:space="preserve"> correlation between helper survival and territory quality. </w:t>
      </w:r>
      <w:r w:rsidR="00E77D30">
        <w:t>Helpers may enjoy increased survival until later ages as a consequence of their natal territory having</w:t>
      </w:r>
      <w:r w:rsidR="00324540">
        <w:t xml:space="preserve"> </w:t>
      </w:r>
      <w:r w:rsidR="00E77D30">
        <w:t xml:space="preserve">greater </w:t>
      </w:r>
      <w:r w:rsidR="00324540">
        <w:t xml:space="preserve">food availability or </w:t>
      </w:r>
      <w:r w:rsidR="00E77D30">
        <w:t xml:space="preserve">lower </w:t>
      </w:r>
      <w:r w:rsidR="005C33FB">
        <w:t xml:space="preserve">predation </w:t>
      </w:r>
      <w:r w:rsidR="005C33FB">
        <w:lastRenderedPageBreak/>
        <w:t>risk, which may be associa</w:t>
      </w:r>
      <w:r w:rsidR="00E77D30">
        <w:t>ted with the fitness of chicks hatched on this same territory.</w:t>
      </w:r>
      <w:r w:rsidR="00A64CE7">
        <w:t xml:space="preserve"> The fact that we did not find evidence for any effect of helper age on nestling weight, </w:t>
      </w:r>
      <w:r w:rsidR="00643CA9">
        <w:t xml:space="preserve">the trait which might be expected to respond most to helper provisioning, arguably suggests more weight in favor of the second mechanism. </w:t>
      </w:r>
      <w:r w:rsidR="00E77D30">
        <w:t xml:space="preserve"> </w:t>
      </w:r>
    </w:p>
    <w:p w14:paraId="6CDFAA92" w14:textId="3F0DBFA1" w:rsidR="008001A2" w:rsidRDefault="00CF0DC4" w:rsidP="00147432">
      <w:pPr>
        <w:spacing w:line="480" w:lineRule="auto"/>
      </w:pPr>
      <w:r>
        <w:t xml:space="preserve">In contrast </w:t>
      </w:r>
      <w:r w:rsidR="00643CA9">
        <w:t xml:space="preserve">to </w:t>
      </w:r>
      <w:r>
        <w:t>helper age, there was</w:t>
      </w:r>
      <w:r w:rsidR="003D17CB">
        <w:t xml:space="preserve"> not consistently positive or negative effects of the presence of helpers, although there did appear to be differences between having related versus having unrelated helpers</w:t>
      </w:r>
      <w:r w:rsidR="008776B4">
        <w:t xml:space="preserve"> present</w:t>
      </w:r>
      <w:r w:rsidR="003D17CB">
        <w:t>. There was a marginally significant positive effect</w:t>
      </w:r>
      <w:r w:rsidR="008776B4">
        <w:t xml:space="preserve"> on chick weight</w:t>
      </w:r>
      <w:r w:rsidR="003D17CB">
        <w:t xml:space="preserve"> of having two or more related </w:t>
      </w:r>
      <w:r w:rsidR="008776B4">
        <w:t>helpers present,</w:t>
      </w:r>
      <w:r w:rsidR="003D17CB">
        <w:t xml:space="preserve"> in contrast to marginally significant negative effects of having one unrelated helper on chick survival to independence and recruitment.</w:t>
      </w:r>
      <w:r w:rsidR="008776B4">
        <w:t xml:space="preserve"> However, none of these</w:t>
      </w:r>
      <w:r w:rsidR="00CF695C">
        <w:t xml:space="preserve"> effects </w:t>
      </w:r>
      <w:r w:rsidR="008776B4">
        <w:t>were indicative of a</w:t>
      </w:r>
      <w:r w:rsidR="00CF695C">
        <w:t xml:space="preserve"> clear linearity in the effect of helper number, as in the first case having just one related helper had no effect, while in the second case having two or more unrelated helpers had no effect.</w:t>
      </w:r>
      <w:r w:rsidR="003D17CB">
        <w:t xml:space="preserve"> Previous work on the effects of helper presence </w:t>
      </w:r>
      <w:r w:rsidR="00137856">
        <w:t xml:space="preserve">found consistently positive effects of helpers on chick fitness through increasing chick weight </w:t>
      </w:r>
      <w:r w:rsidR="00137856">
        <w:fldChar w:fldCharType="begin" w:fldLock="1"/>
      </w:r>
      <w:r w:rsidR="003941B4">
        <w:instrText>ADDIN CSL_CITATION {"citationItems":[{"id":"ITEM-1","itemData":{"DOI":"10.1111/gcb.12926","ISBN":"1365-2486","ISSN":"13652486","PMID":"26058467","abstract":"Despite extensive research on the topic, it has been difficult to reach general conclusions as to the effects of climate change on morphology in wild animals: in particular, the effects of warming temperatures have been associated with increases, decreases or stasis in body size in different populations. Here, we use a fine-scale analysis of associations between weather and offspring body size in a long-term study of a wild passerine bird, the cooperatively breeding superb fairy-wren, in south-eastern Australia to show that such variation in the direction of associations occurs even within a population. Over the past 26 years, our study population has experienced increased temperatures, increased frequency of heatwaves and reduced rainfall – but the mean body mass of chicks has not changed. Despite the apparent stasis, mass was associated with weather across the previous year, but in multiple counteracting ways. Firstly, (i) chick mass was negatively associated with extremely recent heatwaves, but there also positive associations with (ii) higher maximum temperatures and (iii) higher rainfall, both occurring in a period prior to and during the nesting period, and finally (iv) a longer-term negative association with higher maximum temperatures following the previous breeding season. Our results illustrate how a morphological trait may be affected by both short- and long-term effects of the same weather variable at multiple times of the year and that these effects may act in different directions. We also show that climate within the relevant time windows may not be changing in the same way, such that overall long-term temporal trends in body size may be minimal. Such complexity means that analytical approaches that search for a single ‘best’ window for one particular weather variable may miss other relevant information, and is also likely to make analyses of phenotypic plasticity and prediction of longer-term population dynamics difficult.","author":[{"dropping-particle":"","family":"Kruuk","given":"Loeske E B","non-dropping-particle":"","parse-names":false,"suffix":""},{"dropping-particle":"","family":"Osmond","given":"Helen L.","non-dropping-particle":"","parse-names":false,"suffix":""},{"dropping-particle":"","family":"Cockburn","given":"Andrew","non-dropping-particle":"","parse-names":false,"suffix":""}],"container-title":"Global Change Biology","id":"ITEM-1","issue":"8","issued":{"date-parts":[["2015"]]},"page":"2929-2941","title":"Contrasting effects of climate on juvenile body size in a Southern Hemisphere passerine bird","type":"article-journal","volume":"21"},"uris":["http://www.mendeley.com/documents/?uuid=9eeeb743-a74a-464c-9910-f6fb4b3ce49e"]},{"id":"ITEM-2","itemData":{"DOI":"10.1111/evo.13496","ISSN":"15585646","abstract":"Inbreeding depression plays a major role in shaping mating systems: in particular, inbreeding avoidance is often proposed as a mechanism explaining extra-pair reproduction in socially monogamous species. This suggestion relies on assumptions that are rarely comprehensively tested: that inbreeding depression is present, that higher kinship between social partners increases infidelity, and that infidelity reduces the frequency of inbreeding. Here, we test these assumptions using 26 years of data for a cooperatively breeding, socially monogamous bird with high female infidelity, the superb fairy-wren (Malurus cyaneus). Although inbred individuals were rare (ß6% of offspring), we found evidence of inbreeding depression in nestling mass (but not in fledgling survival). Mother–son social pairings resulted in 100% infidelity, but kinship between a social pair did not otherwise predict female infidelity. Nevertheless, extra-pair offspring were less likely to be inbred than within-pair offspring. Finally, the social environment (the number of helpers in a group) did not affect offspring inbreeding coefficients or inbreeding depression levels. In conclusion, despite some agreement with the assumptions that are necessary for inbreeding avoidance to drive infidelity, the apparent scarcity of inbreeding events and the observed levels of inbreeding depression seem insufficient to explain the ubiquitous infidelity in this system, beyond the mother–son mating avoidance.","author":[{"dropping-particle":"","family":"Hajduk","given":"Gabriela K.","non-dropping-particle":"","parse-names":false,"suffix":""},{"dropping-particle":"","family":"Cockburn","given":"Andrew","non-dropping-particle":"","parse-names":false,"suffix":""},{"dropping-particle":"","family":"Margraf","given":"Nicolas","non-dropping-particle":"","parse-names":false,"suffix":""},{"dropping-particle":"","family":"Osmond","given":"Helen L.","non-dropping-particle":"","parse-names":false,"suffix":""},{"dropping-particle":"","family":"Walling","given":"Craig A.","non-dropping-particle":"","parse-names":false,"suffix":""},{"dropping-particle":"","family":"Kruuk","given":"Loeske E.B.","non-dropping-particle":"","parse-names":false,"suffix":""}],"container-title":"Evolution","id":"ITEM-2","issue":"7","issued":{"date-parts":[["2018"]]},"page":"1500-1514","title":"Inbreeding, inbreeding depression, and infidelity in a cooperatively breeding bird*","type":"article-journal","volume":"72"},"uris":["http://www.mendeley.com/documents/?uuid=6b311164-cc28-4373-a20d-2e067869b7fb"]}],"mendeley":{"formattedCitation":"(Kruuk et al. 2015; Hajduk et al. 2018)","plainTextFormattedCitation":"(Kruuk et al. 2015; Hajduk et al. 2018)","previouslyFormattedCitation":"(Kruuk et al. 2015; Hajduk et al. 2018)"},"properties":{"noteIndex":0},"schema":"https://github.com/citation-style-language/schema/raw/master/csl-citation.json"}</w:instrText>
      </w:r>
      <w:r w:rsidR="00137856">
        <w:fldChar w:fldCharType="separate"/>
      </w:r>
      <w:r w:rsidR="00137856" w:rsidRPr="00137856">
        <w:rPr>
          <w:noProof/>
        </w:rPr>
        <w:t>(Kruuk et al. 2015; Hajduk et al. 2018)</w:t>
      </w:r>
      <w:r w:rsidR="00137856">
        <w:fldChar w:fldCharType="end"/>
      </w:r>
      <w:r w:rsidR="00137856">
        <w:t>. However, these studies did not separate unrelated and related helpers, and did not control for helper age effects, which may exp</w:t>
      </w:r>
      <w:r w:rsidR="003941B4">
        <w:t>lain the difference in results</w:t>
      </w:r>
      <w:bookmarkStart w:id="14" w:name="_GoBack"/>
      <w:bookmarkEnd w:id="14"/>
      <w:r w:rsidR="003941B4">
        <w:t xml:space="preserve">. </w:t>
      </w:r>
      <w:r w:rsidR="008001A2">
        <w:t xml:space="preserve">Although helper presence is associated with increased territory productivity in fairy-wrens </w:t>
      </w:r>
      <w:r w:rsidR="008001A2">
        <w:fldChar w:fldCharType="begin" w:fldLock="1"/>
      </w:r>
      <w:r w:rsidR="005B4F1E">
        <w:instrText>ADDIN CSL_CITATION {"citationItems":[{"id":"ITEM-1","itemData":{"DOI":"10.1111/j.1365-2656.2007.01351.x","ISBN":"00218790","ISSN":"00218790","PMID":"18312341","abstract":"1. Correlational studies of reproductive success are plagued by difficulty over the direction of causation. For example, improved reproductive success with age can result from increased experience or reproductive effort, or selection against low-quality phenotypes that survive poorly. An association between supernumeraries and reproductive success in cooperative breeders can arise either because supernumeraries boost productivity, or productive territories accumulate supernumeraries. 2. Paired comparisons of parents sampled with and without supernumeraries have recently been widely applied to quantify help. However, Dickinson &amp; Hatchwell (2004) have argued that this approach is flawed. They conjectured that those groups that gain supernumeraries are a biased superior sample of those that initially lack supernumeraries, while groups that lose supernumeraries will be a sample of inferior cooperative groups. They predict that these biased comparisons will underestimate the effect of help. 3. This conjecture has neither been explored theoretically, nor empirically tested. We use data from a 19-year study of the superb fairy-wren Malurus cyaneus to examine the conjecture and derive predictors of annual reproductive success in this species. 4. We introduce statistical models of reproductive success based on a zero-inflated Poisson link function to identify three strong correlates of reproductive success: high spring rainfall, progress from the first to later years of life, and acquisition of supernumeraries. 5. First year females that died after breeding and those that survived to breed again had similar productivity. As female productivity improves with age, increased reproductive skill or effort is implicated rather than selection against inferior phenotypes. 6. We argue that the Dickinson-Hatchwell conjecture does not constrain paired comparisons in M. cyaneus. The dominant male and breeding female gain no immediate fecundity advantage from supernumeraries. 7. Effects on the future survival of dominants are even more difficult, as while helpers could enhance survival of dominants, a territory that facilitates survival should also accumulate philopatric supernumeraries. Males, the philopatric sex, did not survive better on territories with supernumeraries. However, females, the dispersive sex, had higher survival as the number of supernumeraries increased, because helpers allowed them to reduce the costs of reproduction. These data exacerbate the paradox po…","author":[{"dropping-particle":"","family":"Cockburn","given":"Andrew","non-dropping-particle":"","parse-names":false,"suffix":""},{"dropping-particle":"","family":"Sims","given":"Rachel A.","non-dropping-particle":"","parse-names":false,"suffix":""},{"dropping-particle":"","family":"Osmond","given":"Helen L.","non-dropping-particle":"","parse-names":false,"suffix":""},{"dropping-particle":"","family":"Green","given":"David J.","non-dropping-particle":"","parse-names":false,"suffix":""},{"dropping-particle":"","family":"Double","given":"Michael C.","non-dropping-particle":"","parse-names":false,"suffix":""},{"dropping-particle":"","family":"Mulder","given":"Raoul A.","non-dropping-particle":"","parse-names":false,"suffix":""}],"container-title":"Journal of Animal Ecology","id":"ITEM-1","issue":"3","issued":{"date-parts":[["2008"]]},"page":"430-438","title":"Can we measure the benefits of help in cooperatively breeding birds: The case of superb fairy-wrens Malurus cyaneus?","type":"article-journal","volume":"77"},"uris":["http://www.mendeley.com/documents/?uuid=770fed19-6494-4c94-82ea-0c8e3c896dcd"]}],"mendeley":{"formattedCitation":"(Cockburn et al. 2008&lt;i&gt;c&lt;/i&gt;)","plainTextFormattedCitation":"(Cockburn et al. 2008c)","previouslyFormattedCitation":"(Cockburn et al. 2008&lt;i&gt;c&lt;/i&gt;)"},"properties":{"noteIndex":0},"schema":"https://github.com/citation-style-language/schema/raw/master/csl-citation.json"}</w:instrText>
      </w:r>
      <w:r w:rsidR="008001A2">
        <w:fldChar w:fldCharType="separate"/>
      </w:r>
      <w:r w:rsidR="00416BB7" w:rsidRPr="00416BB7">
        <w:rPr>
          <w:noProof/>
        </w:rPr>
        <w:t>(Cockburn et al. 2008</w:t>
      </w:r>
      <w:r w:rsidR="00416BB7" w:rsidRPr="00416BB7">
        <w:rPr>
          <w:i/>
          <w:noProof/>
        </w:rPr>
        <w:t>c</w:t>
      </w:r>
      <w:r w:rsidR="00416BB7" w:rsidRPr="00416BB7">
        <w:rPr>
          <w:noProof/>
        </w:rPr>
        <w:t>)</w:t>
      </w:r>
      <w:r w:rsidR="008001A2">
        <w:fldChar w:fldCharType="end"/>
      </w:r>
      <w:r w:rsidR="008001A2">
        <w:t xml:space="preserve">, </w:t>
      </w:r>
      <w:r>
        <w:t xml:space="preserve">this is likely primarily a consequence of </w:t>
      </w:r>
      <w:r w:rsidR="008001A2">
        <w:t xml:space="preserve">‘load lightening’, where </w:t>
      </w:r>
      <w:r w:rsidR="00A149FF">
        <w:t>mothers</w:t>
      </w:r>
      <w:r w:rsidR="008001A2">
        <w:t xml:space="preserve"> invest less in the quality and size of their eggs when helpers are present </w:t>
      </w:r>
      <w:r w:rsidR="008001A2">
        <w:fldChar w:fldCharType="begin" w:fldLock="1"/>
      </w:r>
      <w:r w:rsidR="00E77D30">
        <w:instrText>ADDIN CSL_CITATION {"citationItems":[{"id":"ITEM-1","itemData":{"author":[{"dropping-particle":"","family":"Russell","given":"Andrew F.","non-dropping-particle":"","parse-names":false,"suffix":""},{"dropping-particle":"","family":"Langmore","given":"Naomi E.","non-dropping-particle":"","parse-names":false,"suffix":""},{"dropping-particle":"","family":"Cockburn","given":"Andrew","non-dropping-particle":"","parse-names":false,"suffix":""},{"dropping-particle":"","family":"Astheimer","given":"Lee B.","non-dropping-particle":"","parse-names":false,"suffix":""},{"dropping-particle":"","family":"Kilner","given":"Rebecca M.","non-dropping-particle":"","parse-names":false,"suffix":""}],"container-title":"Science","id":"ITEM-1","issue":"3929","issued":{"date-parts":[["2007"]]},"page":"321-325","title":"Reduced egg investment can conceal helper effects in cooperatively breeding birds","type":"article-journal","volume":"168"},"uris":["http://www.mendeley.com/documents/?uuid=6b04cb0d-ad9c-4515-b496-9aff7030e9fb"]}],"mendeley":{"formattedCitation":"(Russell et al. 2007&lt;i&gt;a&lt;/i&gt;)","plainTextFormattedCitation":"(Russell et al. 2007a)","previouslyFormattedCitation":"(Russell et al. 2007&lt;i&gt;a&lt;/i&gt;)"},"properties":{"noteIndex":0},"schema":"https://github.com/citation-style-language/schema/raw/master/csl-citation.json"}</w:instrText>
      </w:r>
      <w:r w:rsidR="008001A2">
        <w:fldChar w:fldCharType="separate"/>
      </w:r>
      <w:r w:rsidR="008001A2" w:rsidRPr="008001A2">
        <w:rPr>
          <w:noProof/>
        </w:rPr>
        <w:t>(Russell et al. 2007</w:t>
      </w:r>
      <w:r w:rsidR="008001A2" w:rsidRPr="008001A2">
        <w:rPr>
          <w:i/>
          <w:noProof/>
        </w:rPr>
        <w:t>a</w:t>
      </w:r>
      <w:r w:rsidR="008001A2" w:rsidRPr="008001A2">
        <w:rPr>
          <w:noProof/>
        </w:rPr>
        <w:t>)</w:t>
      </w:r>
      <w:r w:rsidR="008001A2">
        <w:fldChar w:fldCharType="end"/>
      </w:r>
      <w:r w:rsidR="008001A2">
        <w:t>. Our results suggest that</w:t>
      </w:r>
      <w:r>
        <w:t xml:space="preserve"> any </w:t>
      </w:r>
      <w:r w:rsidR="008001A2">
        <w:t xml:space="preserve">benefits of the presence of helpers are not passed on to the chicks themselves, </w:t>
      </w:r>
      <w:r w:rsidR="00D3681F">
        <w:t>and so previous findings of increased territory productivity when helpers are present</w:t>
      </w:r>
      <w:r w:rsidR="003941B4">
        <w:t xml:space="preserve"> </w:t>
      </w:r>
      <w:r w:rsidR="003941B4">
        <w:fldChar w:fldCharType="begin" w:fldLock="1"/>
      </w:r>
      <w:r w:rsidR="003941B4">
        <w:instrText>ADDIN CSL_CITATION {"citationItems":[{"id":"ITEM-1","itemData":{"DOI":"10.1111/j.1365-2656.2007.01351.x","ISBN":"00218790","ISSN":"00218790","PMID":"18312341","abstract":"1. Correlational studies of reproductive success are plagued by difficulty over the direction of causation. For example, improved reproductive success with age can result from increased experience or reproductive effort, or selection against low-quality phenotypes that survive poorly. An association between supernumeraries and reproductive success in cooperative breeders can arise either because supernumeraries boost productivity, or productive territories accumulate supernumeraries. 2. Paired comparisons of parents sampled with and without supernumeraries have recently been widely applied to quantify help. However, Dickinson &amp; Hatchwell (2004) have argued that this approach is flawed. They conjectured that those groups that gain supernumeraries are a biased superior sample of those that initially lack supernumeraries, while groups that lose supernumeraries will be a sample of inferior cooperative groups. They predict that these biased comparisons will underestimate the effect of help. 3. This conjecture has neither been explored theoretically, nor empirically tested. We use data from a 19-year study of the superb fairy-wren Malurus cyaneus to examine the conjecture and derive predictors of annual reproductive success in this species. 4. We introduce statistical models of reproductive success based on a zero-inflated Poisson link function to identify three strong correlates of reproductive success: high spring rainfall, progress from the first to later years of life, and acquisition of supernumeraries. 5. First year females that died after breeding and those that survived to breed again had similar productivity. As female productivity improves with age, increased reproductive skill or effort is implicated rather than selection against inferior phenotypes. 6. We argue that the Dickinson-Hatchwell conjecture does not constrain paired comparisons in M. cyaneus. The dominant male and breeding female gain no immediate fecundity advantage from supernumeraries. 7. Effects on the future survival of dominants are even more difficult, as while helpers could enhance survival of dominants, a territory that facilitates survival should also accumulate philopatric supernumeraries. Males, the philopatric sex, did not survive better on territories with supernumeraries. However, females, the dispersive sex, had higher survival as the number of supernumeraries increased, because helpers allowed them to reduce the costs of reproduction. These data exacerbate the paradox po…","author":[{"dropping-particle":"","family":"Cockburn","given":"Andrew","non-dropping-particle":"","parse-names":false,"suffix":""},{"dropping-particle":"","family":"Sims","given":"Rachel A.","non-dropping-particle":"","parse-names":false,"suffix":""},{"dropping-particle":"","family":"Osmond","given":"Helen L.","non-dropping-particle":"","parse-names":false,"suffix":""},{"dropping-particle":"","family":"Green","given":"David J.","non-dropping-particle":"","parse-names":false,"suffix":""},{"dropping-particle":"","family":"Double","given":"Michael C.","non-dropping-particle":"","parse-names":false,"suffix":""},{"dropping-particle":"","family":"Mulder","given":"Raoul A.","non-dropping-particle":"","parse-names":false,"suffix":""}],"container-title":"Journal of Animal Ecology","id":"ITEM-1","issue":"3","issued":{"date-parts":[["2008"]]},"page":"430-438","title":"Can we measure the benefits of help in cooperatively breeding birds: The case of superb fairy-wrens Malurus cyaneus?","type":"article-journal","volume":"77"},"uris":["http://www.mendeley.com/documents/?uuid=770fed19-6494-4c94-82ea-0c8e3c896dcd"]}],"mendeley":{"formattedCitation":"(Cockburn et al. 2008&lt;i&gt;c&lt;/i&gt;)","plainTextFormattedCitation":"(Cockburn et al. 2008c)"},"properties":{"noteIndex":0},"schema":"https://github.com/citation-style-language/schema/raw/master/csl-citation.json"}</w:instrText>
      </w:r>
      <w:r w:rsidR="003941B4">
        <w:fldChar w:fldCharType="separate"/>
      </w:r>
      <w:r w:rsidR="003941B4" w:rsidRPr="003941B4">
        <w:rPr>
          <w:noProof/>
        </w:rPr>
        <w:t>(Cockburn et al. 2008</w:t>
      </w:r>
      <w:r w:rsidR="003941B4" w:rsidRPr="003941B4">
        <w:rPr>
          <w:i/>
          <w:noProof/>
        </w:rPr>
        <w:t>c</w:t>
      </w:r>
      <w:r w:rsidR="003941B4" w:rsidRPr="003941B4">
        <w:rPr>
          <w:noProof/>
        </w:rPr>
        <w:t>)</w:t>
      </w:r>
      <w:r w:rsidR="003941B4">
        <w:fldChar w:fldCharType="end"/>
      </w:r>
      <w:r w:rsidR="00D3681F">
        <w:t xml:space="preserve"> must be driven by  females increasing</w:t>
      </w:r>
      <w:r w:rsidR="008001A2">
        <w:t xml:space="preserve"> investment in the number</w:t>
      </w:r>
      <w:r>
        <w:t>,</w:t>
      </w:r>
      <w:r w:rsidR="008001A2">
        <w:t xml:space="preserve"> but not </w:t>
      </w:r>
      <w:r w:rsidR="00683065">
        <w:t>the quality, of offspring produced.</w:t>
      </w:r>
    </w:p>
    <w:p w14:paraId="4CEFF5A5" w14:textId="77777777" w:rsidR="004C28B0" w:rsidRDefault="004C28B0" w:rsidP="00147432">
      <w:pPr>
        <w:spacing w:line="480" w:lineRule="auto"/>
        <w:rPr>
          <w:u w:val="single"/>
        </w:rPr>
      </w:pPr>
      <w:r>
        <w:rPr>
          <w:u w:val="single"/>
        </w:rPr>
        <w:t>Conclusion</w:t>
      </w:r>
    </w:p>
    <w:p w14:paraId="64D20683" w14:textId="4D3FFB7E" w:rsidR="009366BF" w:rsidRDefault="00FD4842" w:rsidP="00147432">
      <w:pPr>
        <w:spacing w:line="480" w:lineRule="auto"/>
      </w:pPr>
      <w:r>
        <w:lastRenderedPageBreak/>
        <w:t xml:space="preserve">Our study found evidence </w:t>
      </w:r>
      <w:r w:rsidR="00A149FF">
        <w:t>that</w:t>
      </w:r>
      <w:r>
        <w:t xml:space="preserve"> the age of the different adults in a chick’s early life </w:t>
      </w:r>
      <w:r w:rsidR="00A149FF">
        <w:t>can influence</w:t>
      </w:r>
      <w:r>
        <w:t xml:space="preserve"> its fitness. </w:t>
      </w:r>
      <w:r w:rsidR="009366BF">
        <w:t>Maternal age</w:t>
      </w:r>
      <w:r w:rsidR="00BF2F95">
        <w:t xml:space="preserve"> negative</w:t>
      </w:r>
      <w:r w:rsidR="009366BF">
        <w:t>ly</w:t>
      </w:r>
      <w:r w:rsidR="00BF2F95">
        <w:t xml:space="preserve"> </w:t>
      </w:r>
      <w:r w:rsidR="009366BF">
        <w:t xml:space="preserve">affected chick fitness, </w:t>
      </w:r>
      <w:r w:rsidR="009904D9">
        <w:t xml:space="preserve">although the </w:t>
      </w:r>
      <w:r w:rsidR="009366BF">
        <w:t xml:space="preserve">effect was only apparent after controlling for </w:t>
      </w:r>
      <w:r w:rsidR="00E8303D">
        <w:t>selective disappearance of lower quality mothers at older ages</w:t>
      </w:r>
      <w:r w:rsidR="00BF2F95">
        <w:t>.</w:t>
      </w:r>
      <w:r w:rsidR="009366BF">
        <w:t xml:space="preserve"> </w:t>
      </w:r>
      <w:r w:rsidR="001B42B3">
        <w:t>In contrast to mothers</w:t>
      </w:r>
      <w:r w:rsidR="009366BF">
        <w:t xml:space="preserve">, the ages of fathers had a positive effect on chick fitness, but only for chicks sired within-pair. The lack of effect of social father and genetic father ages for extra-pair sired chicks highlights that dynamics of sexual selection may </w:t>
      </w:r>
      <w:r w:rsidR="00E8303D">
        <w:t xml:space="preserve">play </w:t>
      </w:r>
      <w:r w:rsidR="00F51365">
        <w:t>an important role in the evolutionary ecology of</w:t>
      </w:r>
      <w:r w:rsidR="00E8303D">
        <w:t xml:space="preserve"> </w:t>
      </w:r>
      <w:r w:rsidR="00F51365">
        <w:t>intergenerational age effects.</w:t>
      </w:r>
    </w:p>
    <w:p w14:paraId="29AD043D" w14:textId="6EE99CD0" w:rsidR="009904D9" w:rsidRDefault="009904D9" w:rsidP="00147432">
      <w:pPr>
        <w:spacing w:line="480" w:lineRule="auto"/>
      </w:pPr>
      <w:r>
        <w:t xml:space="preserve">Our study is the first to demonstrate that the age of helpers in cooperatively breeding groups can have an impact on </w:t>
      </w:r>
      <w:r w:rsidR="00A149FF">
        <w:t xml:space="preserve">chick </w:t>
      </w:r>
      <w:r>
        <w:t>fitness, with increasing helper age improving chick early</w:t>
      </w:r>
      <w:r w:rsidR="00A149FF">
        <w:t>-</w:t>
      </w:r>
      <w:r>
        <w:t>life survival and recruitment probabilitie</w:t>
      </w:r>
      <w:r w:rsidR="003941B4">
        <w:t xml:space="preserve">s. </w:t>
      </w:r>
    </w:p>
    <w:p w14:paraId="1331C303" w14:textId="77777777" w:rsidR="003941B4" w:rsidRDefault="003941B4" w:rsidP="00147432">
      <w:pPr>
        <w:spacing w:line="480" w:lineRule="auto"/>
      </w:pPr>
    </w:p>
    <w:p w14:paraId="6850AC59" w14:textId="77777777" w:rsidR="006A5128" w:rsidRPr="00000B14" w:rsidRDefault="006A5128" w:rsidP="006A5128">
      <w:pPr>
        <w:widowControl w:val="0"/>
        <w:autoSpaceDE w:val="0"/>
        <w:autoSpaceDN w:val="0"/>
        <w:adjustRightInd w:val="0"/>
        <w:spacing w:line="480" w:lineRule="auto"/>
        <w:rPr>
          <w:rFonts w:eastAsia="Times New Roman" w:cstheme="minorHAnsi"/>
          <w:b/>
          <w:lang w:eastAsia="en-AU"/>
        </w:rPr>
      </w:pPr>
      <w:r w:rsidRPr="00000B14">
        <w:rPr>
          <w:rFonts w:eastAsia="Times New Roman" w:cstheme="minorHAnsi"/>
          <w:b/>
          <w:lang w:eastAsia="en-AU"/>
        </w:rPr>
        <w:t>Acknowledgements</w:t>
      </w:r>
    </w:p>
    <w:p w14:paraId="79F0CD96" w14:textId="77777777" w:rsidR="006A5128" w:rsidRDefault="006A5128" w:rsidP="006A5128">
      <w:pPr>
        <w:widowControl w:val="0"/>
        <w:autoSpaceDE w:val="0"/>
        <w:autoSpaceDN w:val="0"/>
        <w:adjustRightInd w:val="0"/>
        <w:spacing w:line="480" w:lineRule="auto"/>
        <w:rPr>
          <w:rFonts w:cstheme="minorHAnsi"/>
        </w:rPr>
      </w:pPr>
      <w:r w:rsidRPr="00000B14">
        <w:rPr>
          <w:rFonts w:cstheme="minorHAnsi"/>
        </w:rPr>
        <w:t>We are grateful to the Australian National Botanic Garden for permission to work at the study site and for logistical support. We also thank the many field assistants who contributed to data collection over the years. Our research was licensed by the Australian National University Animal Experimentation Ethics Commit</w:t>
      </w:r>
      <w:r>
        <w:rPr>
          <w:rFonts w:cstheme="minorHAnsi"/>
        </w:rPr>
        <w:t>tee. We thank Michael Morrissey for helpful advice on estimating confidence intervals for the graphing of results</w:t>
      </w:r>
      <w:r w:rsidRPr="00000B14">
        <w:rPr>
          <w:rFonts w:cstheme="minorHAnsi"/>
        </w:rPr>
        <w:t xml:space="preserve">. We thank the Australian Research Council for long-term funding of the superb fairy-wren project, </w:t>
      </w:r>
      <w:r w:rsidRPr="00000B14">
        <w:rPr>
          <w:rFonts w:cstheme="minorHAnsi"/>
          <w:color w:val="FF0000"/>
        </w:rPr>
        <w:t>of which the most recent grant for the data in this study was DP150100298</w:t>
      </w:r>
      <w:r w:rsidRPr="00000B14">
        <w:rPr>
          <w:rFonts w:cstheme="minorHAnsi"/>
        </w:rPr>
        <w:t xml:space="preserve">. </w:t>
      </w:r>
    </w:p>
    <w:p w14:paraId="260BEBFB" w14:textId="77777777" w:rsidR="00E93391" w:rsidRPr="00E93391" w:rsidRDefault="00E93391" w:rsidP="006A5128">
      <w:pPr>
        <w:widowControl w:val="0"/>
        <w:autoSpaceDE w:val="0"/>
        <w:autoSpaceDN w:val="0"/>
        <w:adjustRightInd w:val="0"/>
        <w:spacing w:line="480" w:lineRule="auto"/>
        <w:rPr>
          <w:rFonts w:cstheme="minorHAnsi"/>
          <w:b/>
          <w:i/>
        </w:rPr>
      </w:pPr>
      <w:r>
        <w:rPr>
          <w:rFonts w:cstheme="minorHAnsi"/>
          <w:b/>
        </w:rPr>
        <w:t>References</w:t>
      </w:r>
    </w:p>
    <w:p w14:paraId="581B332D" w14:textId="1F2A612D" w:rsidR="003941B4" w:rsidRPr="003941B4" w:rsidRDefault="00E93391" w:rsidP="003941B4">
      <w:pPr>
        <w:widowControl w:val="0"/>
        <w:autoSpaceDE w:val="0"/>
        <w:autoSpaceDN w:val="0"/>
        <w:adjustRightInd w:val="0"/>
        <w:spacing w:line="480" w:lineRule="auto"/>
        <w:rPr>
          <w:rFonts w:ascii="Calibri" w:hAnsi="Calibri" w:cs="Calibri"/>
          <w:noProof/>
          <w:szCs w:val="24"/>
        </w:rPr>
      </w:pPr>
      <w:r>
        <w:fldChar w:fldCharType="begin" w:fldLock="1"/>
      </w:r>
      <w:r>
        <w:instrText xml:space="preserve">ADDIN Mendeley Bibliography CSL_BIBLIOGRAPHY </w:instrText>
      </w:r>
      <w:r>
        <w:fldChar w:fldCharType="separate"/>
      </w:r>
      <w:r w:rsidR="003941B4" w:rsidRPr="003941B4">
        <w:rPr>
          <w:rFonts w:ascii="Calibri" w:hAnsi="Calibri" w:cs="Calibri"/>
          <w:noProof/>
          <w:szCs w:val="24"/>
        </w:rPr>
        <w:t>Api, M., P. Biondi, I. Olivotto, E. Terzibasi, A. Cellerino, and O. Carnevali. 2018. Effects of Parental Aging During Embryo Development and Adult Life: The Case of Nothobranchius furzeri. Zebrafish 15:112–123.</w:t>
      </w:r>
    </w:p>
    <w:p w14:paraId="2687288E"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Avent, T. D., T. A. R. Price, and N. Wedell. 2008. Age-based female preference in the fruit fly Drosophila pseudoobscura. Animal Behaviour 75:1413–1421.</w:t>
      </w:r>
    </w:p>
    <w:p w14:paraId="2A2B95F2"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lastRenderedPageBreak/>
        <w:t>Bates, D., M. Maechler, B. Bolker, and S. Walker. 2015. Fitting Linear Mixed-Effects Models Using lme4. Journal of Statistical Software 67:1–48.</w:t>
      </w:r>
    </w:p>
    <w:p w14:paraId="65242DE4"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Bell, A. G. 1918. The Duration of Life and Conditions Associated with Longevity: A Study of the Hyde Genealogy. Genealogical Record Office.</w:t>
      </w:r>
    </w:p>
    <w:p w14:paraId="380180E2"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Bouwhuis, S., A. Charmantier, S. Verhulst, and B. C. Sheldon. 2010. Trans-generational effects on ageing in a wild bird population. Journal of Evolutionary Biology 23:636–642.</w:t>
      </w:r>
    </w:p>
    <w:p w14:paraId="2CBA3E03"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Bouwhuis, S., O. Vedder, and P. H. Becker. 2015</w:t>
      </w:r>
      <w:r w:rsidRPr="003941B4">
        <w:rPr>
          <w:rFonts w:ascii="Calibri" w:hAnsi="Calibri" w:cs="Calibri"/>
          <w:i/>
          <w:iCs/>
          <w:noProof/>
          <w:szCs w:val="24"/>
        </w:rPr>
        <w:t>a</w:t>
      </w:r>
      <w:r w:rsidRPr="003941B4">
        <w:rPr>
          <w:rFonts w:ascii="Calibri" w:hAnsi="Calibri" w:cs="Calibri"/>
          <w:noProof/>
          <w:szCs w:val="24"/>
        </w:rPr>
        <w:t>. Sex-specific pathways of parental age effects on offspring lifetime reproductive success in a long-lived seabird. Evolution 69:1–21.</w:t>
      </w:r>
    </w:p>
    <w:p w14:paraId="7FE9BFBE"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 2015</w:t>
      </w:r>
      <w:r w:rsidRPr="003941B4">
        <w:rPr>
          <w:rFonts w:ascii="Calibri" w:hAnsi="Calibri" w:cs="Calibri"/>
          <w:i/>
          <w:iCs/>
          <w:noProof/>
          <w:szCs w:val="24"/>
        </w:rPr>
        <w:t>b</w:t>
      </w:r>
      <w:r w:rsidRPr="003941B4">
        <w:rPr>
          <w:rFonts w:ascii="Calibri" w:hAnsi="Calibri" w:cs="Calibri"/>
          <w:noProof/>
          <w:szCs w:val="24"/>
        </w:rPr>
        <w:t>. Sex-specific pathways of parental age effects on offspring lifetime reproductive success in a long-lived seabird. Evolution 69:1–21.</w:t>
      </w:r>
    </w:p>
    <w:p w14:paraId="456DE73D"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Bowers, E. K., A. M. Forsman, B. S. Masters, B. G. P. Johnson, L. S. Johnson, S. K. Sakaluk, and C. F. Thompson. 2015. Increased extra-pair paternity in broods of aging males and enhanced recruitment of extra-pair young in a migratory bird. Evolution 69:2533–2541.</w:t>
      </w:r>
    </w:p>
    <w:p w14:paraId="244CFBE2"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Brouwer, L., D. S. Richardson, and J. Komdeur. 2012. Helpers at the nest improve late-life offspring performance: Evidence from a long-term study and a cross-foster experiment. PLoS ONE 7:16–20.</w:t>
      </w:r>
    </w:p>
    <w:p w14:paraId="3867D615"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Carnes, B. A., R. Riesch, and I. Schlupp. 2012. The delayed impact of parental age on offspring mortality in Mice. Journals of Gerontology - Series A Biological Sciences and Medical Sciences 67 A:351–357.</w:t>
      </w:r>
    </w:p>
    <w:p w14:paraId="028CBA53"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Charlesworth, B. 1990. Optimization Models , Quantitative Genetics , and Mutation. Evolution 44:520–538.</w:t>
      </w:r>
    </w:p>
    <w:p w14:paraId="6BD4BBB2"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 xml:space="preserve">Cockburn, A., L. Brouwer, N. Margraf, H. L. Osmond, and M. Van de Pol. 2016. Superb fairy-wrens: making the worst of a good job. Pages 133–149 </w:t>
      </w:r>
      <w:r w:rsidRPr="003941B4">
        <w:rPr>
          <w:rFonts w:ascii="Calibri" w:hAnsi="Calibri" w:cs="Calibri"/>
          <w:i/>
          <w:iCs/>
          <w:noProof/>
          <w:szCs w:val="24"/>
        </w:rPr>
        <w:t>in</w:t>
      </w:r>
      <w:r w:rsidRPr="003941B4">
        <w:rPr>
          <w:rFonts w:ascii="Calibri" w:hAnsi="Calibri" w:cs="Calibri"/>
          <w:noProof/>
          <w:szCs w:val="24"/>
        </w:rPr>
        <w:t xml:space="preserve"> W. D. Koenig and J. L. Dickinson, eds. Cooperative </w:t>
      </w:r>
      <w:r w:rsidRPr="003941B4">
        <w:rPr>
          <w:rFonts w:ascii="Calibri" w:hAnsi="Calibri" w:cs="Calibri"/>
          <w:noProof/>
          <w:szCs w:val="24"/>
        </w:rPr>
        <w:lastRenderedPageBreak/>
        <w:t>breeding in vertebrates: studies of ecology, evolution and behavior. Cambridge University Press.</w:t>
      </w:r>
    </w:p>
    <w:p w14:paraId="5B3188B0"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Cockburn, A., H. L. Osmond, and M. C. Double. 2008</w:t>
      </w:r>
      <w:r w:rsidRPr="003941B4">
        <w:rPr>
          <w:rFonts w:ascii="Calibri" w:hAnsi="Calibri" w:cs="Calibri"/>
          <w:i/>
          <w:iCs/>
          <w:noProof/>
          <w:szCs w:val="24"/>
        </w:rPr>
        <w:t>a</w:t>
      </w:r>
      <w:r w:rsidRPr="003941B4">
        <w:rPr>
          <w:rFonts w:ascii="Calibri" w:hAnsi="Calibri" w:cs="Calibri"/>
          <w:noProof/>
          <w:szCs w:val="24"/>
        </w:rPr>
        <w:t>. Swingin’ in the rain: condition dependence and sexual selection in a capricious world. Proceedings of the Royal Society B: Biological Sciences 275:605–612.</w:t>
      </w:r>
    </w:p>
    <w:p w14:paraId="16559D6F"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Cockburn, A., H. L. Osmond, R. A. Mulder, M. C. Double, and D. J. Green. 2008</w:t>
      </w:r>
      <w:r w:rsidRPr="003941B4">
        <w:rPr>
          <w:rFonts w:ascii="Calibri" w:hAnsi="Calibri" w:cs="Calibri"/>
          <w:i/>
          <w:iCs/>
          <w:noProof/>
          <w:szCs w:val="24"/>
        </w:rPr>
        <w:t>b</w:t>
      </w:r>
      <w:r w:rsidRPr="003941B4">
        <w:rPr>
          <w:rFonts w:ascii="Calibri" w:hAnsi="Calibri" w:cs="Calibri"/>
          <w:noProof/>
          <w:szCs w:val="24"/>
        </w:rPr>
        <w:t>. Demography of male reproductive queues in cooperatively breeding superb fairy-wrens Malurus cyaneus. Journal of Animal Ecology 77:297–304.</w:t>
      </w:r>
    </w:p>
    <w:p w14:paraId="6D856877"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Cockburn, A., H. L. Osmond, R. A. Mulder, D. J. Green, and M. C. Double. 2003. Divorce, dispersal and incest avoidance in the cooperatively breeding superb fairy-wren Malurus cyaneus. Journal of Animal Ecology 72:189–202.</w:t>
      </w:r>
    </w:p>
    <w:p w14:paraId="32057F76"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Cockburn, A., R. A. Sims, H. L. Osmond, D. J. Green, M. C. Double, and R. A. Mulder. 2008</w:t>
      </w:r>
      <w:r w:rsidRPr="003941B4">
        <w:rPr>
          <w:rFonts w:ascii="Calibri" w:hAnsi="Calibri" w:cs="Calibri"/>
          <w:i/>
          <w:iCs/>
          <w:noProof/>
          <w:szCs w:val="24"/>
        </w:rPr>
        <w:t>c</w:t>
      </w:r>
      <w:r w:rsidRPr="003941B4">
        <w:rPr>
          <w:rFonts w:ascii="Calibri" w:hAnsi="Calibri" w:cs="Calibri"/>
          <w:noProof/>
          <w:szCs w:val="24"/>
        </w:rPr>
        <w:t>. Can we measure the benefits of help in cooperatively breeding birds: The case of superb fairy-wrens Malurus cyaneus? Journal of Animal Ecology 77:430–438.</w:t>
      </w:r>
    </w:p>
    <w:p w14:paraId="17F7B0CE"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Covas, R., A. S. Deville, C. Doutrelant, C. N. Spottiswoode, and A. Grégoire. 2011. The effect of helpers on the postfledging period in a cooperatively breeding bird, the sociable weaver. Animal Behaviour 81:121–126.</w:t>
      </w:r>
    </w:p>
    <w:p w14:paraId="144687A2"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Daunt, A. F., S. Wanless, M. Harris, L. Money, P. Monaghan, F. Daunt, S. Wanless, et al. 2007. Older and Wiser : Improvements in Breeding Success are Linked to Better Foraging Performance in European Shags. Functional Ecology 21:561–567.</w:t>
      </w:r>
    </w:p>
    <w:p w14:paraId="70CE1F8D"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Descamps, S., S. Boutin, D. Berteaux, and J. M. Gaillard. 2008. Age-specific variation in survival, reproductive success and offspring quality in red squirrels: evidence of senescence. Oikos 117:1406–1416.</w:t>
      </w:r>
    </w:p>
    <w:p w14:paraId="2E9D4BED"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lastRenderedPageBreak/>
        <w:t>Ducatez, S., M. Baguette, V. M. Stevens, D. Legrand, and H. Fr. 2012. Complex Interactions Between Paternal and Maternal Effects : Parental Experience and Age At Reproduction Affect Fecundity and 66:1–12.</w:t>
      </w:r>
    </w:p>
    <w:p w14:paraId="6376858F"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Fitzpatrick, J. L., and S. Lüpold. 2014. Sexual selection and the evolution of sperm quality. Molecular Human Reproduction 20:1180–1189.</w:t>
      </w:r>
    </w:p>
    <w:p w14:paraId="54EE9D35"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Forslund, P., and T. Pärt. 1995. Age and reproduction in birds - hypotheses and tests. Trends in Ecology &amp; Evolution 10:374–378.</w:t>
      </w:r>
    </w:p>
    <w:p w14:paraId="6111E76C"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Fox, C. W., L. Dublin, and S. J. Pollitt. 2003. Gender differences in lifespan and mortality rates in two seed beetle species. Functional Ecology 17:619–626.</w:t>
      </w:r>
    </w:p>
    <w:p w14:paraId="06E80D07"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Fricke, C., and A. A. Maklakov. 2007. Male age does not affect female fitness in a polyandrous beetle, Callosobruchus maculatus. Animal Behaviour 74:541–548.</w:t>
      </w:r>
    </w:p>
    <w:p w14:paraId="0F488383"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Froy, H., S. Lewis, D. H. Nussey, A. G. Wood, and R. A. Phillips. 2017. Contrasting drivers of reproductive ageing in albatrosses. Journal of Animal Ecology 86:1022–1032.</w:t>
      </w:r>
    </w:p>
    <w:p w14:paraId="6BE9F461"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Green, J. P., R. P. Freckleton, and B. J. Hatchwell. 2016. Variation in helper effort among cooperatively breeding bird species is consistent with Hamilton’s Rule. Nature Communications 7:1–7.</w:t>
      </w:r>
    </w:p>
    <w:p w14:paraId="09512B7F"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Hailman, J. P., K. J. McGowan, and G. E. Woolfenden. 1994. Role of Helpers in the Sentinel Behaviour of the Florida Scrub Jay (Aphelocoma c. coerulescens). Ethology 97:119–140.</w:t>
      </w:r>
    </w:p>
    <w:p w14:paraId="09FE5D2A"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Hajduk, G. K., A. Cockburn, N. Margraf, H. L. Osmond, C. A. Walling, and L. E. B. Kruuk. 2018. Inbreeding, inbreeding depression, and infidelity in a cooperatively breeding bird*. Evolution 72:1500–1514.</w:t>
      </w:r>
    </w:p>
    <w:p w14:paraId="7E48C64E"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 xml:space="preserve">Hajduk, G. K., C. A. Walling, A. Cockburn, and L. E. B. Kruuk. 2020. The ‘algebra of evolution’: the Robertson–Price identity and viability selection for body mass in a wild bird population. Philosophical </w:t>
      </w:r>
      <w:r w:rsidRPr="003941B4">
        <w:rPr>
          <w:rFonts w:ascii="Calibri" w:hAnsi="Calibri" w:cs="Calibri"/>
          <w:noProof/>
          <w:szCs w:val="24"/>
        </w:rPr>
        <w:lastRenderedPageBreak/>
        <w:t>Transactions of the Royal Society B: Biological Sciences 375:20190359.</w:t>
      </w:r>
    </w:p>
    <w:p w14:paraId="48ECAB6D"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Hammers, M., S. A. Kingma, L. A. Van Boheemen, A. M. Sparks, H. L. Dugdale, D. S. Richardson, and J. Komdeur. 2019</w:t>
      </w:r>
      <w:r w:rsidRPr="003941B4">
        <w:rPr>
          <w:rFonts w:ascii="Calibri" w:hAnsi="Calibri" w:cs="Calibri"/>
          <w:i/>
          <w:iCs/>
          <w:noProof/>
          <w:szCs w:val="24"/>
        </w:rPr>
        <w:t>a</w:t>
      </w:r>
      <w:r w:rsidRPr="003941B4">
        <w:rPr>
          <w:rFonts w:ascii="Calibri" w:hAnsi="Calibri" w:cs="Calibri"/>
          <w:noProof/>
          <w:szCs w:val="24"/>
        </w:rPr>
        <w:t>. Helpers compensate for age-related declines in parental care and offspring survival. EcoEvoRxiv August 26:1–17.</w:t>
      </w:r>
    </w:p>
    <w:p w14:paraId="3A794FA3"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Hammers, M., S. A. Kingma, L. G. Spurgin, K. Bebbington, H. L. Dugdale, T. Burke, J. Komdeur, et al. 2019</w:t>
      </w:r>
      <w:r w:rsidRPr="003941B4">
        <w:rPr>
          <w:rFonts w:ascii="Calibri" w:hAnsi="Calibri" w:cs="Calibri"/>
          <w:i/>
          <w:iCs/>
          <w:noProof/>
          <w:szCs w:val="24"/>
        </w:rPr>
        <w:t>b</w:t>
      </w:r>
      <w:r w:rsidRPr="003941B4">
        <w:rPr>
          <w:rFonts w:ascii="Calibri" w:hAnsi="Calibri" w:cs="Calibri"/>
          <w:noProof/>
          <w:szCs w:val="24"/>
        </w:rPr>
        <w:t>. Breeders that receive help age more slowly in a cooperatively breeding bird. Nature Communications 10:1–10.</w:t>
      </w:r>
    </w:p>
    <w:p w14:paraId="5AF0EE4A"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Heinsohn, R., and A. Cockburn. 1994. Helping is costly to young birds in cooperatively breeding white-winged choughs. Proceedings of the Royal Society B: Biological Sciences 256:293–298.</w:t>
      </w:r>
    </w:p>
    <w:p w14:paraId="67F2710F"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Hoffman, C. L., J. P. Higham, A. Mas-Rivera, J. E. Ayala, and D. Maestripieri. 2010. Terminal investment and senescence in rhesus macaques (Macaca mulatta) on Cayo Santiago. Behavioral Ecology 21:972–978.</w:t>
      </w:r>
    </w:p>
    <w:p w14:paraId="5AE84708"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Hunter, L. A. 1987. Cooperative breeding in purple gallinules: the role of helpers in feeding chicks. Behavioral Ecology and Sociobiology 20:171–177.</w:t>
      </w:r>
    </w:p>
    <w:p w14:paraId="1BF9DE0B"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Johnson, S. L., J. Dunleavy, N. J. Gemmell, and S. Nakagawa. 2015. Consistent age-dependent declines in human semen quality: A systematic review and meta-analysis. Ageing Research Reviews 19:22–33.</w:t>
      </w:r>
    </w:p>
    <w:p w14:paraId="5BC80132"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Johnson, S. L., and N. J. Gemmell. 2012. Are old males still good males and can females tell the difference?: Do hidden advantages of mating with old males off-set costs related to fertility, or are we missing something else. BioEssays 34:609–619.</w:t>
      </w:r>
    </w:p>
    <w:p w14:paraId="22E2B3A8"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Klauke, N., J. Jansen, J. Kramer, and H. M. Schaefer. 2014. Food allocation rules vary with age and experience in a cooperatively breeding parrot. Behavioral Ecology and Sociobiology 68:1037–1047.</w:t>
      </w:r>
    </w:p>
    <w:p w14:paraId="6E12FB5C"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lastRenderedPageBreak/>
        <w:t>Kruuk, L. E. B., H. L. Osmond, and A. Cockburn. 2015. Contrasting effects of climate on juvenile body size in a Southern Hemisphere passerine bird. Global Change Biology 21:2929–2941.</w:t>
      </w:r>
    </w:p>
    <w:p w14:paraId="6941F5A0"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Lawton, M. F., and C. F. Guindon. 1981. Flock Composition, Breeding Success, and Learning in the Brown Jay. The Condor 83:27.</w:t>
      </w:r>
    </w:p>
    <w:p w14:paraId="2278E90C"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Lemaître, J.-F., and J.-M. Gaillard. 2017</w:t>
      </w:r>
      <w:r w:rsidRPr="003941B4">
        <w:rPr>
          <w:rFonts w:ascii="Calibri" w:hAnsi="Calibri" w:cs="Calibri"/>
          <w:i/>
          <w:iCs/>
          <w:noProof/>
          <w:szCs w:val="24"/>
        </w:rPr>
        <w:t>a</w:t>
      </w:r>
      <w:r w:rsidRPr="003941B4">
        <w:rPr>
          <w:rFonts w:ascii="Calibri" w:hAnsi="Calibri" w:cs="Calibri"/>
          <w:noProof/>
          <w:szCs w:val="24"/>
        </w:rPr>
        <w:t>. Reproductive senescence: new perspectives in the wild. Biological Reviews 33.</w:t>
      </w:r>
    </w:p>
    <w:p w14:paraId="139136BF"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 2017</w:t>
      </w:r>
      <w:r w:rsidRPr="003941B4">
        <w:rPr>
          <w:rFonts w:ascii="Calibri" w:hAnsi="Calibri" w:cs="Calibri"/>
          <w:i/>
          <w:iCs/>
          <w:noProof/>
          <w:szCs w:val="24"/>
        </w:rPr>
        <w:t>b</w:t>
      </w:r>
      <w:r w:rsidRPr="003941B4">
        <w:rPr>
          <w:rFonts w:ascii="Calibri" w:hAnsi="Calibri" w:cs="Calibri"/>
          <w:noProof/>
          <w:szCs w:val="24"/>
        </w:rPr>
        <w:t>. Reproductive senescence: new perspectives in the wild. Biological Reviews 33.</w:t>
      </w:r>
    </w:p>
    <w:p w14:paraId="44EDF881"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Lv, L., Y. Liu, H. L. Osmond, A. Cockburn, and L. E. B. Kruuk. 2019. When to start and when to stop: Effects of climate on breeding in a multi‐brooded songbird. Global Change Biology 1–15.</w:t>
      </w:r>
    </w:p>
    <w:p w14:paraId="786352C3"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Markunas, C. A., A. J. Wilcox, Z. Xu, B. R. Joubert, S. Harlid, V. Panduri, S. E. Håberg, et al. 2016. Maternal age at delivery is associated with an epigenetic signature in both newborns and adults. PLoS ONE 11:1–11.</w:t>
      </w:r>
    </w:p>
    <w:p w14:paraId="156B043E"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Moorad, J. A., and D. H. Nussey. 2016. Evolution of maternal effect senescence. Proceedings of the National Academy of Sciences 113:362–367.</w:t>
      </w:r>
    </w:p>
    <w:p w14:paraId="458E8CAC"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Moorad, J. A., and D. E. L. Promislow. 2009. What can genetic variation tell us about the evolution of senescence? Proceedings of the Royal Society B: Biological Sciences 276:2271–2278.</w:t>
      </w:r>
    </w:p>
    <w:p w14:paraId="08B78DA3"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Nybo Andersen, A. M., and S. K. Urhoj. 2017. Is advanced paternal age a health risk for the offspring? Fertility and Sterility 107:312–318.</w:t>
      </w:r>
    </w:p>
    <w:p w14:paraId="04C14FF4"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Pizzari, T., R. Dean, A. Pacey, H. Moore, and M. B. Bonsall. 2008. The evolutionary ecology of pre- and post-meiotic sperm senescence. Trends in Ecology and Evolution 23:131–140.</w:t>
      </w:r>
    </w:p>
    <w:p w14:paraId="0724FDCA"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 xml:space="preserve">Priest, N. K., B. Mackowiak, D. E. L. Promislow, N. K. Priest, B. Mackowiak, and D. E. L. Promislow. 2002. </w:t>
      </w:r>
      <w:r w:rsidRPr="003941B4">
        <w:rPr>
          <w:rFonts w:ascii="Calibri" w:hAnsi="Calibri" w:cs="Calibri"/>
          <w:noProof/>
          <w:szCs w:val="24"/>
        </w:rPr>
        <w:lastRenderedPageBreak/>
        <w:t>The Role of Parental Age Effects on the Evolution of Aging. Evolution 56:927–935.</w:t>
      </w:r>
    </w:p>
    <w:p w14:paraId="3128E010"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R Core Team. 2018. R: A language and environment for statistical computing. R Foundation for Statistical Computing, Vienna, Austria.</w:t>
      </w:r>
    </w:p>
    <w:p w14:paraId="082889B4"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Räsänen, K., and L. E. B. Kruuk. 2007. Maternal effects and evolution at ecological time-scales. Functional Ecology 21:408–421.</w:t>
      </w:r>
    </w:p>
    <w:p w14:paraId="1637613C"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Russell, A. F., N. E. Langmore, A. Cockburn, L. B. Astheimer, and R. M. Kilner. 2007</w:t>
      </w:r>
      <w:r w:rsidRPr="003941B4">
        <w:rPr>
          <w:rFonts w:ascii="Calibri" w:hAnsi="Calibri" w:cs="Calibri"/>
          <w:i/>
          <w:iCs/>
          <w:noProof/>
          <w:szCs w:val="24"/>
        </w:rPr>
        <w:t>a</w:t>
      </w:r>
      <w:r w:rsidRPr="003941B4">
        <w:rPr>
          <w:rFonts w:ascii="Calibri" w:hAnsi="Calibri" w:cs="Calibri"/>
          <w:noProof/>
          <w:szCs w:val="24"/>
        </w:rPr>
        <w:t>. Reduced egg investment can conceal helper effects in cooperatively breeding birds. Science 168:321–325.</w:t>
      </w:r>
    </w:p>
    <w:p w14:paraId="659A0007"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Russell, A. F., A. J. Young, G. Spong, N. R. Jordan, and T. H. Clutton-Brock. 2007</w:t>
      </w:r>
      <w:r w:rsidRPr="003941B4">
        <w:rPr>
          <w:rFonts w:ascii="Calibri" w:hAnsi="Calibri" w:cs="Calibri"/>
          <w:i/>
          <w:iCs/>
          <w:noProof/>
          <w:szCs w:val="24"/>
        </w:rPr>
        <w:t>b</w:t>
      </w:r>
      <w:r w:rsidRPr="003941B4">
        <w:rPr>
          <w:rFonts w:ascii="Calibri" w:hAnsi="Calibri" w:cs="Calibri"/>
          <w:noProof/>
          <w:szCs w:val="24"/>
        </w:rPr>
        <w:t>. Helpers increase the reproductive potential of offspring in cooperative meerkats. Proceedings of the Royal Society B: Biological Sciences 274:513–520.</w:t>
      </w:r>
    </w:p>
    <w:p w14:paraId="60000673"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Schroeder, J., S. Nakagawa, M. Rees, M. Mannarelli, and T. Burke. 2015. Reduced fitness in progeny from old parents in a natural population 1–5.</w:t>
      </w:r>
    </w:p>
    <w:p w14:paraId="7C0457EB"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Sharma, R., A. Agarwal, V. K. Rohra, M. Assidi, M. Abu-Elmagd, and R. F. Turki. 2015. Effects of increased paternal age on sperm quality, reproductive outcome and associated epigenetic risks to offspring. Reproductive Biology and Endocrinology 13:1–20.</w:t>
      </w:r>
    </w:p>
    <w:p w14:paraId="4DADD306"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Soubry, A., C. Hoyo, R. L. Jirtle, and S. K. Murphy. 2014. A paternal environmental legacy: Evidence for epigenetic inheritance through the male germ line. BioEssays 36:359–371.</w:t>
      </w:r>
    </w:p>
    <w:p w14:paraId="20856260"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Sparkman, A. M., J. Adams, A. Beyer, T. D. Steury, L. Waits, and D. L. Murray. 2011. Helper effects on pup lifetime fitness in the cooperatively breeding red wolf (Canis rufus). Proceedings of the Royal Society B-Biological Sciences 278:1381–1389.</w:t>
      </w:r>
    </w:p>
    <w:p w14:paraId="381BC482"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 xml:space="preserve">Stacey, P. B., and W. D. Koenig. 1984. Cooperative Breeding in the Acorn Woodpecker. Scientific </w:t>
      </w:r>
      <w:r w:rsidRPr="003941B4">
        <w:rPr>
          <w:rFonts w:ascii="Calibri" w:hAnsi="Calibri" w:cs="Calibri"/>
          <w:noProof/>
          <w:szCs w:val="24"/>
        </w:rPr>
        <w:lastRenderedPageBreak/>
        <w:t>American 251:114–121.</w:t>
      </w:r>
    </w:p>
    <w:p w14:paraId="1C4E7B95"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van de Pol, M., and S. Verhulst. 2006. Age ‐ Dependent Traits : A New Statistical Model to Separate Within ‐ and Between ‐ Individual Effects. The American Naturalist 167:766–773.</w:t>
      </w:r>
    </w:p>
    <w:p w14:paraId="09E7BA21"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van Noordwijk, A. J., and G. De Jong. 1986. Acquisition and Allocation of Resources : Their Influence on Variation in Life History Tactics. The American Naturalist 128:137–142.</w:t>
      </w:r>
    </w:p>
    <w:p w14:paraId="19DC43E8"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Velando, A., J. C. Noguera, H. Drummond, and R. Torres. 2011. Senescent males carry premutagenic lesions in sperm. Journal of Evolutionary Biology 24:693–697.</w:t>
      </w:r>
    </w:p>
    <w:p w14:paraId="3225CC6F" w14:textId="77777777" w:rsidR="003941B4" w:rsidRPr="003941B4" w:rsidRDefault="003941B4" w:rsidP="003941B4">
      <w:pPr>
        <w:widowControl w:val="0"/>
        <w:autoSpaceDE w:val="0"/>
        <w:autoSpaceDN w:val="0"/>
        <w:adjustRightInd w:val="0"/>
        <w:spacing w:line="480" w:lineRule="auto"/>
        <w:rPr>
          <w:rFonts w:ascii="Calibri" w:hAnsi="Calibri" w:cs="Calibri"/>
          <w:noProof/>
          <w:szCs w:val="24"/>
        </w:rPr>
      </w:pPr>
      <w:r w:rsidRPr="003941B4">
        <w:rPr>
          <w:rFonts w:ascii="Calibri" w:hAnsi="Calibri" w:cs="Calibri"/>
          <w:noProof/>
          <w:szCs w:val="24"/>
        </w:rPr>
        <w:t>Vuarin, P., A. Bouchard, L. Lesobre, G. Levêque, T. Chalah, M. Saint Jalme, F. Lacroix, et al. 2019. Post-copulatory sexual selection allows females to alleviate the fitness costs incurred when mating with senescing males. Proceedings of the Royal Society B: Biological Sciences 286.</w:t>
      </w:r>
    </w:p>
    <w:p w14:paraId="6F209E28" w14:textId="77777777" w:rsidR="003941B4" w:rsidRPr="003941B4" w:rsidRDefault="003941B4" w:rsidP="003941B4">
      <w:pPr>
        <w:widowControl w:val="0"/>
        <w:autoSpaceDE w:val="0"/>
        <w:autoSpaceDN w:val="0"/>
        <w:adjustRightInd w:val="0"/>
        <w:spacing w:line="480" w:lineRule="auto"/>
        <w:rPr>
          <w:rFonts w:ascii="Calibri" w:hAnsi="Calibri" w:cs="Calibri"/>
          <w:noProof/>
        </w:rPr>
      </w:pPr>
      <w:r w:rsidRPr="003941B4">
        <w:rPr>
          <w:rFonts w:ascii="Calibri" w:hAnsi="Calibri" w:cs="Calibri"/>
          <w:noProof/>
          <w:szCs w:val="24"/>
        </w:rPr>
        <w:t>Woxvold, I. A., R. A. Mulder, and M. J. L. Magrath. 2006. Contributions to care vary with age, sex, breeding status and group size in the cooperatively breeding apostlebird. Animal Behaviour 72:63–73.</w:t>
      </w:r>
    </w:p>
    <w:p w14:paraId="61C089B8" w14:textId="77777777" w:rsidR="004C28B0" w:rsidRPr="004C28B0" w:rsidRDefault="00E93391" w:rsidP="00147432">
      <w:pPr>
        <w:spacing w:line="480" w:lineRule="auto"/>
      </w:pPr>
      <w:r>
        <w:fldChar w:fldCharType="end"/>
      </w:r>
    </w:p>
    <w:p w14:paraId="327051C1" w14:textId="77777777" w:rsidR="004C28B0" w:rsidRDefault="004C28B0" w:rsidP="004C28B0"/>
    <w:p w14:paraId="19FD20E6" w14:textId="77777777" w:rsidR="00727684" w:rsidRPr="00727684" w:rsidRDefault="00727684" w:rsidP="00EE7276"/>
    <w:p w14:paraId="1EE3CB7B" w14:textId="77777777" w:rsidR="00EE7276" w:rsidRDefault="00EE7276" w:rsidP="00EE7276"/>
    <w:p w14:paraId="240202CE" w14:textId="77777777" w:rsidR="00D9129E" w:rsidRPr="00D9129E" w:rsidRDefault="00D9129E" w:rsidP="00D9129E"/>
    <w:p w14:paraId="7C32597F" w14:textId="77777777" w:rsidR="00D75099" w:rsidRPr="00D75099" w:rsidRDefault="00D75099" w:rsidP="005D1C22">
      <w:pPr>
        <w:rPr>
          <w:u w:val="single"/>
        </w:rPr>
      </w:pPr>
    </w:p>
    <w:p w14:paraId="32A053F9" w14:textId="77777777" w:rsidR="005D1C22" w:rsidRPr="005D1C22" w:rsidRDefault="005D1C22" w:rsidP="005D1C22">
      <w:pPr>
        <w:rPr>
          <w:u w:val="single"/>
        </w:rPr>
      </w:pPr>
    </w:p>
    <w:p w14:paraId="4BC25498" w14:textId="77777777" w:rsidR="005D1C22" w:rsidRDefault="005D1C22" w:rsidP="002F2AFD">
      <w:pPr>
        <w:spacing w:line="276" w:lineRule="auto"/>
        <w:rPr>
          <w:rFonts w:cstheme="minorHAnsi"/>
          <w:lang w:val="en-AU"/>
        </w:rPr>
      </w:pPr>
    </w:p>
    <w:p w14:paraId="79341C96" w14:textId="77777777" w:rsidR="00347A6C" w:rsidRPr="00347A6C" w:rsidRDefault="00347A6C" w:rsidP="000E60D9"/>
    <w:p w14:paraId="5F39B0BC" w14:textId="77777777" w:rsidR="00ED50BE" w:rsidRPr="00DF3165" w:rsidRDefault="00ED50BE" w:rsidP="005C6630"/>
    <w:p w14:paraId="433DFB15" w14:textId="77777777" w:rsidR="004B5A64" w:rsidRPr="00391686" w:rsidRDefault="00F51E12" w:rsidP="009F3BE9">
      <w:r>
        <w:t xml:space="preserve">   </w:t>
      </w:r>
      <w:r w:rsidR="00DA60CE">
        <w:t xml:space="preserve"> </w:t>
      </w:r>
    </w:p>
    <w:p w14:paraId="3BD625DA" w14:textId="77777777" w:rsidR="000E1BDF" w:rsidRPr="000E1BDF" w:rsidRDefault="000E1BDF" w:rsidP="000E1BDF">
      <w:pPr>
        <w:rPr>
          <w:b/>
        </w:rPr>
      </w:pPr>
    </w:p>
    <w:p w14:paraId="2176F224" w14:textId="77777777" w:rsidR="000E1BDF" w:rsidRPr="000E1BDF" w:rsidRDefault="000E1BDF" w:rsidP="000E1BDF">
      <w:pPr>
        <w:rPr>
          <w:lang w:val="en-AU"/>
        </w:rPr>
      </w:pPr>
    </w:p>
    <w:sectPr w:rsidR="000E1BDF" w:rsidRPr="000E1BDF">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7A090" w14:textId="77777777" w:rsidR="000418F5" w:rsidRDefault="000418F5" w:rsidP="00147432">
      <w:pPr>
        <w:spacing w:after="0" w:line="240" w:lineRule="auto"/>
      </w:pPr>
      <w:r>
        <w:separator/>
      </w:r>
    </w:p>
  </w:endnote>
  <w:endnote w:type="continuationSeparator" w:id="0">
    <w:p w14:paraId="02EE6C63" w14:textId="77777777" w:rsidR="000418F5" w:rsidRDefault="000418F5" w:rsidP="00147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D2A42" w14:textId="77777777" w:rsidR="000418F5" w:rsidRDefault="000418F5" w:rsidP="00147432">
      <w:pPr>
        <w:spacing w:after="0" w:line="240" w:lineRule="auto"/>
      </w:pPr>
      <w:r>
        <w:separator/>
      </w:r>
    </w:p>
  </w:footnote>
  <w:footnote w:type="continuationSeparator" w:id="0">
    <w:p w14:paraId="28B89AFA" w14:textId="77777777" w:rsidR="000418F5" w:rsidRDefault="000418F5" w:rsidP="00147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385045"/>
      <w:docPartObj>
        <w:docPartGallery w:val="Page Numbers (Top of Page)"/>
        <w:docPartUnique/>
      </w:docPartObj>
    </w:sdtPr>
    <w:sdtEndPr>
      <w:rPr>
        <w:noProof/>
      </w:rPr>
    </w:sdtEndPr>
    <w:sdtContent>
      <w:p w14:paraId="5DB7860B" w14:textId="42381B28" w:rsidR="00DF0B03" w:rsidRDefault="00DF0B03">
        <w:pPr>
          <w:pStyle w:val="Header"/>
        </w:pPr>
        <w:r>
          <w:fldChar w:fldCharType="begin"/>
        </w:r>
        <w:r>
          <w:instrText xml:space="preserve"> PAGE   \* MERGEFORMAT </w:instrText>
        </w:r>
        <w:r>
          <w:fldChar w:fldCharType="separate"/>
        </w:r>
        <w:r w:rsidR="008776B4">
          <w:rPr>
            <w:noProof/>
          </w:rPr>
          <w:t>26</w:t>
        </w:r>
        <w:r>
          <w:rPr>
            <w:noProof/>
          </w:rPr>
          <w:fldChar w:fldCharType="end"/>
        </w:r>
      </w:p>
    </w:sdtContent>
  </w:sdt>
  <w:p w14:paraId="649E32A1" w14:textId="77777777" w:rsidR="00DF0B03" w:rsidRDefault="00DF0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425C"/>
    <w:multiLevelType w:val="hybridMultilevel"/>
    <w:tmpl w:val="65FCCB10"/>
    <w:lvl w:ilvl="0" w:tplc="4E383B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80396C"/>
    <w:multiLevelType w:val="hybridMultilevel"/>
    <w:tmpl w:val="772E87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4F2FBD"/>
    <w:multiLevelType w:val="hybridMultilevel"/>
    <w:tmpl w:val="7D78C10E"/>
    <w:lvl w:ilvl="0" w:tplc="8EB2E05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F22286"/>
    <w:multiLevelType w:val="hybridMultilevel"/>
    <w:tmpl w:val="E8D2738E"/>
    <w:lvl w:ilvl="0" w:tplc="E87C958E">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E737DA"/>
    <w:multiLevelType w:val="hybridMultilevel"/>
    <w:tmpl w:val="772E87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823F53"/>
    <w:multiLevelType w:val="hybridMultilevel"/>
    <w:tmpl w:val="2F1A59EA"/>
    <w:lvl w:ilvl="0" w:tplc="AD787E8C">
      <w:numFmt w:val="bullet"/>
      <w:lvlText w:val="-"/>
      <w:lvlJc w:val="left"/>
      <w:pPr>
        <w:ind w:left="720" w:hanging="360"/>
      </w:pPr>
      <w:rPr>
        <w:rFonts w:ascii="Calibri" w:eastAsiaTheme="minorHAnsi" w:hAnsi="Calibri" w:cs="Calibri" w:hint="default"/>
        <w:b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55005B"/>
    <w:multiLevelType w:val="hybridMultilevel"/>
    <w:tmpl w:val="4B009A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5A7253"/>
    <w:multiLevelType w:val="hybridMultilevel"/>
    <w:tmpl w:val="D996EFCA"/>
    <w:lvl w:ilvl="0" w:tplc="8EB2E05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A4A489E"/>
    <w:multiLevelType w:val="hybridMultilevel"/>
    <w:tmpl w:val="00D658B2"/>
    <w:lvl w:ilvl="0" w:tplc="7002989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07D183B"/>
    <w:multiLevelType w:val="hybridMultilevel"/>
    <w:tmpl w:val="7D78C10E"/>
    <w:lvl w:ilvl="0" w:tplc="8EB2E05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15978A9"/>
    <w:multiLevelType w:val="hybridMultilevel"/>
    <w:tmpl w:val="C922B29A"/>
    <w:lvl w:ilvl="0" w:tplc="E7FEA5B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A079B4"/>
    <w:multiLevelType w:val="hybridMultilevel"/>
    <w:tmpl w:val="7D78C10E"/>
    <w:lvl w:ilvl="0" w:tplc="8EB2E05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C5A2687"/>
    <w:multiLevelType w:val="hybridMultilevel"/>
    <w:tmpl w:val="43C2EC2C"/>
    <w:lvl w:ilvl="0" w:tplc="01E4FF7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5A6079"/>
    <w:multiLevelType w:val="hybridMultilevel"/>
    <w:tmpl w:val="7D78C10E"/>
    <w:lvl w:ilvl="0" w:tplc="8EB2E05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F727526"/>
    <w:multiLevelType w:val="hybridMultilevel"/>
    <w:tmpl w:val="1B1C49B8"/>
    <w:lvl w:ilvl="0" w:tplc="6556F3B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1CF031F"/>
    <w:multiLevelType w:val="hybridMultilevel"/>
    <w:tmpl w:val="99362C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49B229B"/>
    <w:multiLevelType w:val="hybridMultilevel"/>
    <w:tmpl w:val="A2DC6BB6"/>
    <w:lvl w:ilvl="0" w:tplc="196A4676">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3"/>
  </w:num>
  <w:num w:numId="4">
    <w:abstractNumId w:val="12"/>
  </w:num>
  <w:num w:numId="5">
    <w:abstractNumId w:val="0"/>
  </w:num>
  <w:num w:numId="6">
    <w:abstractNumId w:val="6"/>
  </w:num>
  <w:num w:numId="7">
    <w:abstractNumId w:val="16"/>
  </w:num>
  <w:num w:numId="8">
    <w:abstractNumId w:val="14"/>
  </w:num>
  <w:num w:numId="9">
    <w:abstractNumId w:val="11"/>
  </w:num>
  <w:num w:numId="10">
    <w:abstractNumId w:val="9"/>
  </w:num>
  <w:num w:numId="11">
    <w:abstractNumId w:val="7"/>
  </w:num>
  <w:num w:numId="12">
    <w:abstractNumId w:val="8"/>
  </w:num>
  <w:num w:numId="13">
    <w:abstractNumId w:val="15"/>
  </w:num>
  <w:num w:numId="14">
    <w:abstractNumId w:val="1"/>
  </w:num>
  <w:num w:numId="15">
    <w:abstractNumId w:val="13"/>
  </w:num>
  <w:num w:numId="16">
    <w:abstractNumId w:val="2"/>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eske Kruuk">
    <w15:presenceInfo w15:providerId="None" w15:userId="Loeske Kruuk"/>
  </w15:person>
  <w15:person w15:author="Loeske Kruuk [2]">
    <w15:presenceInfo w15:providerId="AD" w15:userId="S-1-5-21-764740551-2310652364-1679632760-1143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BDF"/>
    <w:rsid w:val="00001754"/>
    <w:rsid w:val="0000678B"/>
    <w:rsid w:val="00024848"/>
    <w:rsid w:val="00025022"/>
    <w:rsid w:val="000418F5"/>
    <w:rsid w:val="0005402D"/>
    <w:rsid w:val="00054FFD"/>
    <w:rsid w:val="0006459A"/>
    <w:rsid w:val="00091200"/>
    <w:rsid w:val="0009361B"/>
    <w:rsid w:val="000A50A8"/>
    <w:rsid w:val="000B5716"/>
    <w:rsid w:val="000B74B9"/>
    <w:rsid w:val="000E1BDF"/>
    <w:rsid w:val="000E60D9"/>
    <w:rsid w:val="000F1A57"/>
    <w:rsid w:val="001030E1"/>
    <w:rsid w:val="00114C9D"/>
    <w:rsid w:val="00137856"/>
    <w:rsid w:val="00140097"/>
    <w:rsid w:val="00147432"/>
    <w:rsid w:val="00196850"/>
    <w:rsid w:val="001A2D8F"/>
    <w:rsid w:val="001A4FEE"/>
    <w:rsid w:val="001B42B3"/>
    <w:rsid w:val="001C0153"/>
    <w:rsid w:val="001C56C8"/>
    <w:rsid w:val="001E6E83"/>
    <w:rsid w:val="0023490F"/>
    <w:rsid w:val="00240115"/>
    <w:rsid w:val="00244976"/>
    <w:rsid w:val="00254C37"/>
    <w:rsid w:val="00265BFF"/>
    <w:rsid w:val="0028758C"/>
    <w:rsid w:val="002B0EB5"/>
    <w:rsid w:val="002C264D"/>
    <w:rsid w:val="002C2D2F"/>
    <w:rsid w:val="002D2956"/>
    <w:rsid w:val="002D2E41"/>
    <w:rsid w:val="002E1071"/>
    <w:rsid w:val="002F2AFD"/>
    <w:rsid w:val="003047C4"/>
    <w:rsid w:val="00324540"/>
    <w:rsid w:val="00330114"/>
    <w:rsid w:val="00337F63"/>
    <w:rsid w:val="00347A6C"/>
    <w:rsid w:val="00347E65"/>
    <w:rsid w:val="00347F4B"/>
    <w:rsid w:val="003772DB"/>
    <w:rsid w:val="003868F7"/>
    <w:rsid w:val="00391686"/>
    <w:rsid w:val="003941B4"/>
    <w:rsid w:val="003C23BF"/>
    <w:rsid w:val="003D17CB"/>
    <w:rsid w:val="003E2115"/>
    <w:rsid w:val="003E57F6"/>
    <w:rsid w:val="003F57D5"/>
    <w:rsid w:val="004133B2"/>
    <w:rsid w:val="00415459"/>
    <w:rsid w:val="00416BB7"/>
    <w:rsid w:val="00423AA3"/>
    <w:rsid w:val="0042543B"/>
    <w:rsid w:val="00455220"/>
    <w:rsid w:val="00457841"/>
    <w:rsid w:val="00464CC7"/>
    <w:rsid w:val="00470BA9"/>
    <w:rsid w:val="004741E8"/>
    <w:rsid w:val="0047732A"/>
    <w:rsid w:val="004908CA"/>
    <w:rsid w:val="004A43EC"/>
    <w:rsid w:val="004A66AC"/>
    <w:rsid w:val="004B5A64"/>
    <w:rsid w:val="004C28B0"/>
    <w:rsid w:val="004C495F"/>
    <w:rsid w:val="004C5D5C"/>
    <w:rsid w:val="004D08FF"/>
    <w:rsid w:val="004D20F2"/>
    <w:rsid w:val="005000EE"/>
    <w:rsid w:val="0050333A"/>
    <w:rsid w:val="00503D49"/>
    <w:rsid w:val="00511CFF"/>
    <w:rsid w:val="005264F4"/>
    <w:rsid w:val="00530184"/>
    <w:rsid w:val="005310C4"/>
    <w:rsid w:val="005448FF"/>
    <w:rsid w:val="0054699A"/>
    <w:rsid w:val="00566A71"/>
    <w:rsid w:val="00586725"/>
    <w:rsid w:val="0059521E"/>
    <w:rsid w:val="005960CD"/>
    <w:rsid w:val="00597319"/>
    <w:rsid w:val="005A7FE0"/>
    <w:rsid w:val="005B0DA4"/>
    <w:rsid w:val="005B4F1E"/>
    <w:rsid w:val="005C0D7F"/>
    <w:rsid w:val="005C33FB"/>
    <w:rsid w:val="005C6630"/>
    <w:rsid w:val="005D1C22"/>
    <w:rsid w:val="005D3798"/>
    <w:rsid w:val="005F4D4B"/>
    <w:rsid w:val="005F5516"/>
    <w:rsid w:val="00637A9D"/>
    <w:rsid w:val="00643CA9"/>
    <w:rsid w:val="00650F04"/>
    <w:rsid w:val="00680E17"/>
    <w:rsid w:val="00683065"/>
    <w:rsid w:val="0069769A"/>
    <w:rsid w:val="006A5128"/>
    <w:rsid w:val="006C201C"/>
    <w:rsid w:val="006C6721"/>
    <w:rsid w:val="006C7965"/>
    <w:rsid w:val="006D7989"/>
    <w:rsid w:val="006E5434"/>
    <w:rsid w:val="00710413"/>
    <w:rsid w:val="007203E8"/>
    <w:rsid w:val="00727684"/>
    <w:rsid w:val="00736F92"/>
    <w:rsid w:val="007474A4"/>
    <w:rsid w:val="00750388"/>
    <w:rsid w:val="00787DD4"/>
    <w:rsid w:val="00797D2C"/>
    <w:rsid w:val="007D3517"/>
    <w:rsid w:val="007F6F12"/>
    <w:rsid w:val="008001A2"/>
    <w:rsid w:val="00821406"/>
    <w:rsid w:val="00854CD4"/>
    <w:rsid w:val="00860D08"/>
    <w:rsid w:val="00873BD2"/>
    <w:rsid w:val="008776B4"/>
    <w:rsid w:val="00886950"/>
    <w:rsid w:val="00897BBB"/>
    <w:rsid w:val="008D4B3B"/>
    <w:rsid w:val="008F1104"/>
    <w:rsid w:val="00902B0D"/>
    <w:rsid w:val="0091259B"/>
    <w:rsid w:val="00912EB8"/>
    <w:rsid w:val="00932798"/>
    <w:rsid w:val="009366BF"/>
    <w:rsid w:val="00940B09"/>
    <w:rsid w:val="009508A8"/>
    <w:rsid w:val="009509DF"/>
    <w:rsid w:val="0095352D"/>
    <w:rsid w:val="00963550"/>
    <w:rsid w:val="009670EF"/>
    <w:rsid w:val="00975173"/>
    <w:rsid w:val="009770BD"/>
    <w:rsid w:val="00983028"/>
    <w:rsid w:val="009904D9"/>
    <w:rsid w:val="0099376B"/>
    <w:rsid w:val="00996220"/>
    <w:rsid w:val="009A0F4F"/>
    <w:rsid w:val="009B1E78"/>
    <w:rsid w:val="009C0479"/>
    <w:rsid w:val="009C52D0"/>
    <w:rsid w:val="009E38C6"/>
    <w:rsid w:val="009E4382"/>
    <w:rsid w:val="009E4667"/>
    <w:rsid w:val="009E4D32"/>
    <w:rsid w:val="009E6DC3"/>
    <w:rsid w:val="009F3BE9"/>
    <w:rsid w:val="00A0096C"/>
    <w:rsid w:val="00A04A10"/>
    <w:rsid w:val="00A149FF"/>
    <w:rsid w:val="00A246C7"/>
    <w:rsid w:val="00A37150"/>
    <w:rsid w:val="00A41459"/>
    <w:rsid w:val="00A43BD1"/>
    <w:rsid w:val="00A46EEC"/>
    <w:rsid w:val="00A51141"/>
    <w:rsid w:val="00A64CE7"/>
    <w:rsid w:val="00A655F2"/>
    <w:rsid w:val="00A72DCF"/>
    <w:rsid w:val="00AE0677"/>
    <w:rsid w:val="00B018EF"/>
    <w:rsid w:val="00B01CCA"/>
    <w:rsid w:val="00B16E70"/>
    <w:rsid w:val="00B341D6"/>
    <w:rsid w:val="00B40179"/>
    <w:rsid w:val="00B7466D"/>
    <w:rsid w:val="00B94401"/>
    <w:rsid w:val="00B944C2"/>
    <w:rsid w:val="00B9741D"/>
    <w:rsid w:val="00BA7E6F"/>
    <w:rsid w:val="00BD032E"/>
    <w:rsid w:val="00BF1C0D"/>
    <w:rsid w:val="00BF2F95"/>
    <w:rsid w:val="00C02842"/>
    <w:rsid w:val="00C12791"/>
    <w:rsid w:val="00C21BC9"/>
    <w:rsid w:val="00C42E0F"/>
    <w:rsid w:val="00C52471"/>
    <w:rsid w:val="00C55514"/>
    <w:rsid w:val="00C65E59"/>
    <w:rsid w:val="00C73867"/>
    <w:rsid w:val="00C7603E"/>
    <w:rsid w:val="00C76131"/>
    <w:rsid w:val="00C768B3"/>
    <w:rsid w:val="00C86DD5"/>
    <w:rsid w:val="00C94A5B"/>
    <w:rsid w:val="00CD07C5"/>
    <w:rsid w:val="00CE3B74"/>
    <w:rsid w:val="00CE5627"/>
    <w:rsid w:val="00CF0DC4"/>
    <w:rsid w:val="00CF695C"/>
    <w:rsid w:val="00D179D1"/>
    <w:rsid w:val="00D249A2"/>
    <w:rsid w:val="00D3681F"/>
    <w:rsid w:val="00D70440"/>
    <w:rsid w:val="00D717F3"/>
    <w:rsid w:val="00D75099"/>
    <w:rsid w:val="00D90687"/>
    <w:rsid w:val="00D9129E"/>
    <w:rsid w:val="00D92AE2"/>
    <w:rsid w:val="00D939AE"/>
    <w:rsid w:val="00DA1D12"/>
    <w:rsid w:val="00DA60CE"/>
    <w:rsid w:val="00DB5C61"/>
    <w:rsid w:val="00DB6C00"/>
    <w:rsid w:val="00DC6093"/>
    <w:rsid w:val="00DF0B03"/>
    <w:rsid w:val="00DF3165"/>
    <w:rsid w:val="00E031E7"/>
    <w:rsid w:val="00E21DEE"/>
    <w:rsid w:val="00E23D62"/>
    <w:rsid w:val="00E25125"/>
    <w:rsid w:val="00E3447F"/>
    <w:rsid w:val="00E6127E"/>
    <w:rsid w:val="00E623AF"/>
    <w:rsid w:val="00E77D30"/>
    <w:rsid w:val="00E8303D"/>
    <w:rsid w:val="00E861F1"/>
    <w:rsid w:val="00E86E8E"/>
    <w:rsid w:val="00E93391"/>
    <w:rsid w:val="00EA1E6F"/>
    <w:rsid w:val="00EC0188"/>
    <w:rsid w:val="00ED50BE"/>
    <w:rsid w:val="00EE05C5"/>
    <w:rsid w:val="00EE601E"/>
    <w:rsid w:val="00EE7276"/>
    <w:rsid w:val="00EF14B9"/>
    <w:rsid w:val="00EF2FCE"/>
    <w:rsid w:val="00F00B77"/>
    <w:rsid w:val="00F06214"/>
    <w:rsid w:val="00F2090E"/>
    <w:rsid w:val="00F2383B"/>
    <w:rsid w:val="00F51365"/>
    <w:rsid w:val="00F5176D"/>
    <w:rsid w:val="00F51E12"/>
    <w:rsid w:val="00F57DB1"/>
    <w:rsid w:val="00F803FA"/>
    <w:rsid w:val="00FB1E3A"/>
    <w:rsid w:val="00FD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0D570"/>
  <w15:chartTrackingRefBased/>
  <w15:docId w15:val="{5B6A8DC8-6116-483A-84D7-3C72D28D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BDF"/>
    <w:pPr>
      <w:ind w:left="720"/>
      <w:contextualSpacing/>
    </w:pPr>
  </w:style>
  <w:style w:type="character" w:styleId="PlaceholderText">
    <w:name w:val="Placeholder Text"/>
    <w:basedOn w:val="DefaultParagraphFont"/>
    <w:uiPriority w:val="99"/>
    <w:semiHidden/>
    <w:rsid w:val="007F6F12"/>
    <w:rPr>
      <w:color w:val="808080"/>
    </w:rPr>
  </w:style>
  <w:style w:type="paragraph" w:styleId="BalloonText">
    <w:name w:val="Balloon Text"/>
    <w:basedOn w:val="Normal"/>
    <w:link w:val="BalloonTextChar"/>
    <w:uiPriority w:val="99"/>
    <w:semiHidden/>
    <w:unhideWhenUsed/>
    <w:rsid w:val="00D704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440"/>
    <w:rPr>
      <w:rFonts w:ascii="Segoe UI" w:hAnsi="Segoe UI" w:cs="Segoe UI"/>
      <w:sz w:val="18"/>
      <w:szCs w:val="18"/>
    </w:rPr>
  </w:style>
  <w:style w:type="paragraph" w:styleId="Header">
    <w:name w:val="header"/>
    <w:basedOn w:val="Normal"/>
    <w:link w:val="HeaderChar"/>
    <w:uiPriority w:val="99"/>
    <w:unhideWhenUsed/>
    <w:rsid w:val="00147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432"/>
  </w:style>
  <w:style w:type="paragraph" w:styleId="Footer">
    <w:name w:val="footer"/>
    <w:basedOn w:val="Normal"/>
    <w:link w:val="FooterChar"/>
    <w:uiPriority w:val="99"/>
    <w:unhideWhenUsed/>
    <w:rsid w:val="00147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432"/>
  </w:style>
  <w:style w:type="character" w:styleId="CommentReference">
    <w:name w:val="annotation reference"/>
    <w:basedOn w:val="DefaultParagraphFont"/>
    <w:uiPriority w:val="99"/>
    <w:semiHidden/>
    <w:unhideWhenUsed/>
    <w:rsid w:val="00586725"/>
    <w:rPr>
      <w:sz w:val="16"/>
      <w:szCs w:val="16"/>
    </w:rPr>
  </w:style>
  <w:style w:type="paragraph" w:styleId="CommentText">
    <w:name w:val="annotation text"/>
    <w:basedOn w:val="Normal"/>
    <w:link w:val="CommentTextChar"/>
    <w:uiPriority w:val="99"/>
    <w:semiHidden/>
    <w:unhideWhenUsed/>
    <w:rsid w:val="00586725"/>
    <w:pPr>
      <w:spacing w:line="240" w:lineRule="auto"/>
    </w:pPr>
    <w:rPr>
      <w:sz w:val="20"/>
      <w:szCs w:val="20"/>
    </w:rPr>
  </w:style>
  <w:style w:type="character" w:customStyle="1" w:styleId="CommentTextChar">
    <w:name w:val="Comment Text Char"/>
    <w:basedOn w:val="DefaultParagraphFont"/>
    <w:link w:val="CommentText"/>
    <w:uiPriority w:val="99"/>
    <w:semiHidden/>
    <w:rsid w:val="00586725"/>
    <w:rPr>
      <w:sz w:val="20"/>
      <w:szCs w:val="20"/>
    </w:rPr>
  </w:style>
  <w:style w:type="paragraph" w:styleId="CommentSubject">
    <w:name w:val="annotation subject"/>
    <w:basedOn w:val="CommentText"/>
    <w:next w:val="CommentText"/>
    <w:link w:val="CommentSubjectChar"/>
    <w:uiPriority w:val="99"/>
    <w:semiHidden/>
    <w:unhideWhenUsed/>
    <w:rsid w:val="00586725"/>
    <w:rPr>
      <w:b/>
      <w:bCs/>
    </w:rPr>
  </w:style>
  <w:style w:type="character" w:customStyle="1" w:styleId="CommentSubjectChar">
    <w:name w:val="Comment Subject Char"/>
    <w:basedOn w:val="CommentTextChar"/>
    <w:link w:val="CommentSubject"/>
    <w:uiPriority w:val="99"/>
    <w:semiHidden/>
    <w:rsid w:val="00586725"/>
    <w:rPr>
      <w:b/>
      <w:bCs/>
      <w:sz w:val="20"/>
      <w:szCs w:val="20"/>
    </w:rPr>
  </w:style>
  <w:style w:type="paragraph" w:styleId="Revision">
    <w:name w:val="Revision"/>
    <w:hidden/>
    <w:uiPriority w:val="99"/>
    <w:semiHidden/>
    <w:rsid w:val="00CD07C5"/>
    <w:pPr>
      <w:spacing w:after="0" w:line="240" w:lineRule="auto"/>
    </w:pPr>
  </w:style>
  <w:style w:type="character" w:styleId="Strong">
    <w:name w:val="Strong"/>
    <w:basedOn w:val="DefaultParagraphFont"/>
    <w:uiPriority w:val="22"/>
    <w:qFormat/>
    <w:rsid w:val="00423A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FF972-8E4B-4194-94F0-5C09E61F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6124</TotalTime>
  <Pages>33</Pages>
  <Words>40290</Words>
  <Characters>229659</Characters>
  <Application>Microsoft Office Word</Application>
  <DocSecurity>0</DocSecurity>
  <Lines>1913</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Cooper</dc:creator>
  <cp:keywords/>
  <dc:description/>
  <cp:lastModifiedBy>Eve Cooper</cp:lastModifiedBy>
  <cp:revision>10</cp:revision>
  <dcterms:created xsi:type="dcterms:W3CDTF">2020-03-25T01:41:00Z</dcterms:created>
  <dcterms:modified xsi:type="dcterms:W3CDTF">2020-03-30T02:53:00Z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http://www.zotero.org/styles/ecology-letters</vt:lpwstr>
  </property>
  <property fmtid="{D5CDD505-2E9C-101B-9397-08002B2CF9AE}" pid="13" name="Mendeley Recent Style Name 5_1">
    <vt:lpwstr>Ecology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Citation Style_1">
    <vt:lpwstr>http://www.zotero.org/styles/the-american-naturalist</vt:lpwstr>
  </property>
  <property fmtid="{D5CDD505-2E9C-101B-9397-08002B2CF9AE}" pid="24" name="Mendeley Unique User Id_1">
    <vt:lpwstr>d2e73713-f281-30bd-ac6b-86be851bb641</vt:lpwstr>
  </property>
</Properties>
</file>